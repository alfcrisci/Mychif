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5A997E6" w14:textId="0D27BFD8" w:rsidR="006A5AC4" w:rsidRPr="00A11980" w:rsidRDefault="006A5AC4" w:rsidP="002B1611">
      <w:pPr>
        <w:pStyle w:val="MDPI11articletype"/>
        <w:rPr>
          <w:lang w:val="en-GB"/>
        </w:rPr>
      </w:pPr>
      <w:r w:rsidRPr="00A11980">
        <w:rPr>
          <w:lang w:val="en-GB"/>
        </w:rPr>
        <w:t xml:space="preserve">Type of the Paper (Article, Review, Communication, </w:t>
      </w:r>
      <w:commentRangeStart w:id="0"/>
      <w:r w:rsidRPr="00A11980">
        <w:rPr>
          <w:lang w:val="en-GB"/>
        </w:rPr>
        <w:t>etc</w:t>
      </w:r>
      <w:commentRangeEnd w:id="0"/>
      <w:r w:rsidR="0063540B">
        <w:rPr>
          <w:rStyle w:val="Rimandocommento"/>
          <w:i w:val="0"/>
          <w:color w:val="auto"/>
          <w:lang w:val="it-IT" w:eastAsia="it-IT"/>
        </w:rPr>
        <w:commentReference w:id="0"/>
      </w:r>
      <w:r w:rsidRPr="00A11980">
        <w:rPr>
          <w:lang w:val="en-GB"/>
        </w:rPr>
        <w:t>.)</w:t>
      </w:r>
    </w:p>
    <w:p w14:paraId="26350283" w14:textId="03814510" w:rsidR="006A5AC4" w:rsidRPr="00604B4C" w:rsidRDefault="006A5AC4" w:rsidP="002B1611">
      <w:pPr>
        <w:pStyle w:val="MDPI12title"/>
        <w:tabs>
          <w:tab w:val="left" w:pos="2687"/>
        </w:tabs>
        <w:spacing w:line="240" w:lineRule="atLeast"/>
        <w:rPr>
          <w:color w:val="auto"/>
          <w:lang w:val="en-GB"/>
        </w:rPr>
      </w:pPr>
      <w:r w:rsidRPr="00604B4C">
        <w:rPr>
          <w:color w:val="auto"/>
          <w:lang w:val="en-GB"/>
        </w:rPr>
        <w:t>Occurrence and co-occurrence of mycotoxins in cereals</w:t>
      </w:r>
      <w:r w:rsidR="00604B4C">
        <w:rPr>
          <w:color w:val="auto"/>
          <w:lang w:val="en-GB"/>
        </w:rPr>
        <w:t>-based feed and food</w:t>
      </w:r>
    </w:p>
    <w:p w14:paraId="5AAE18A8" w14:textId="52797F68" w:rsidR="006A5AC4" w:rsidRPr="007D5EDB" w:rsidRDefault="00604B4C" w:rsidP="00DD6E4A">
      <w:pPr>
        <w:pStyle w:val="MDPI13authornames"/>
        <w:rPr>
          <w:lang w:val="it-IT"/>
        </w:rPr>
      </w:pPr>
      <w:r w:rsidRPr="007D5EDB">
        <w:rPr>
          <w:lang w:val="it-IT"/>
        </w:rPr>
        <w:t>Roberta Palumbo</w:t>
      </w:r>
      <w:r w:rsidR="006A5AC4" w:rsidRPr="007D5EDB">
        <w:rPr>
          <w:vertAlign w:val="superscript"/>
          <w:lang w:val="it-IT"/>
        </w:rPr>
        <w:t>1</w:t>
      </w:r>
      <w:r w:rsidR="006A5AC4" w:rsidRPr="007D5EDB">
        <w:rPr>
          <w:lang w:val="it-IT"/>
        </w:rPr>
        <w:t xml:space="preserve">, </w:t>
      </w:r>
      <w:r w:rsidRPr="007D5EDB">
        <w:rPr>
          <w:lang w:val="it-IT"/>
        </w:rPr>
        <w:t>Alfonso Crisci</w:t>
      </w:r>
      <w:r w:rsidR="007D5EDB" w:rsidRPr="007D5EDB">
        <w:rPr>
          <w:lang w:val="it-IT"/>
        </w:rPr>
        <w:t xml:space="preserve"> </w:t>
      </w:r>
      <w:r w:rsidR="007D5EDB" w:rsidRPr="007D5EDB">
        <w:rPr>
          <w:vertAlign w:val="superscript"/>
          <w:lang w:val="it-IT"/>
        </w:rPr>
        <w:t>2</w:t>
      </w:r>
      <w:r w:rsidRPr="007D5EDB">
        <w:rPr>
          <w:lang w:val="it-IT"/>
        </w:rPr>
        <w:t xml:space="preserve">, Armando </w:t>
      </w:r>
      <w:r w:rsidR="007D5EDB" w:rsidRPr="007D5EDB">
        <w:rPr>
          <w:lang w:val="it-IT"/>
        </w:rPr>
        <w:t xml:space="preserve">Venâncio </w:t>
      </w:r>
      <w:r w:rsidR="007D5EDB" w:rsidRPr="007D5EDB">
        <w:rPr>
          <w:vertAlign w:val="superscript"/>
          <w:lang w:val="it-IT"/>
        </w:rPr>
        <w:t>3</w:t>
      </w:r>
      <w:r w:rsidRPr="007D5EDB">
        <w:rPr>
          <w:lang w:val="it-IT"/>
        </w:rPr>
        <w:t>, Jean-Lou Dorne</w:t>
      </w:r>
      <w:r w:rsidR="007D5EDB" w:rsidRPr="007D5EDB">
        <w:rPr>
          <w:lang w:val="it-IT"/>
        </w:rPr>
        <w:t xml:space="preserve"> </w:t>
      </w:r>
      <w:r w:rsidR="007D5EDB" w:rsidRPr="007D5EDB">
        <w:rPr>
          <w:vertAlign w:val="superscript"/>
          <w:lang w:val="it-IT"/>
        </w:rPr>
        <w:t>4</w:t>
      </w:r>
      <w:r w:rsidR="007D5EDB" w:rsidRPr="007D5EDB">
        <w:rPr>
          <w:lang w:val="it-IT"/>
        </w:rPr>
        <w:t xml:space="preserve">, Piero Toscano </w:t>
      </w:r>
      <w:r w:rsidR="007D5EDB" w:rsidRPr="007D5EDB">
        <w:rPr>
          <w:vertAlign w:val="superscript"/>
          <w:lang w:val="it-IT"/>
        </w:rPr>
        <w:t>2</w:t>
      </w:r>
      <w:r w:rsidR="006A5AC4" w:rsidRPr="007D5EDB">
        <w:rPr>
          <w:vertAlign w:val="superscript"/>
          <w:lang w:val="it-IT"/>
        </w:rPr>
        <w:t>,</w:t>
      </w:r>
      <w:r w:rsidR="006A5AC4" w:rsidRPr="007D5EDB">
        <w:rPr>
          <w:lang w:val="it-IT"/>
        </w:rPr>
        <w:t>*</w:t>
      </w:r>
      <w:r w:rsidR="00DD6E4A" w:rsidRPr="00DD6E4A">
        <w:rPr>
          <w:lang w:val="it-IT"/>
        </w:rPr>
        <w:t xml:space="preserve"> </w:t>
      </w:r>
      <w:r w:rsidR="00DD6E4A" w:rsidRPr="007D5EDB">
        <w:rPr>
          <w:lang w:val="it-IT"/>
        </w:rPr>
        <w:t xml:space="preserve">and Paola Battilani </w:t>
      </w:r>
      <w:r w:rsidR="00DD6E4A" w:rsidRPr="007D5EDB">
        <w:rPr>
          <w:vertAlign w:val="superscript"/>
          <w:lang w:val="it-IT"/>
        </w:rPr>
        <w:t>1</w:t>
      </w:r>
    </w:p>
    <w:p w14:paraId="63F4C04B" w14:textId="7C732B3A" w:rsidR="006A5AC4" w:rsidRPr="00165695" w:rsidRDefault="006A5AC4" w:rsidP="002B1611">
      <w:pPr>
        <w:pStyle w:val="MDPI16affiliation"/>
        <w:rPr>
          <w:lang w:val="it-IT"/>
        </w:rPr>
      </w:pPr>
      <w:r w:rsidRPr="007D5EDB">
        <w:rPr>
          <w:vertAlign w:val="superscript"/>
          <w:lang w:val="it-IT"/>
        </w:rPr>
        <w:t>1</w:t>
      </w:r>
      <w:r w:rsidRPr="00E574C9">
        <w:rPr>
          <w:lang w:val="fr-FR"/>
        </w:rPr>
        <w:tab/>
      </w:r>
      <w:r w:rsidR="007D5EDB" w:rsidRPr="00165695">
        <w:rPr>
          <w:lang w:val="it-IT"/>
        </w:rPr>
        <w:t xml:space="preserve">Department of Sustainable Crop Production (DI.PRO.VE.S.), Faculty of Agriculture, Università Cattolica del Sacro Cuore, Via Emilia Parmense 84, 29100 Piacenza, Italy; </w:t>
      </w:r>
      <w:r w:rsidR="00165695" w:rsidRPr="00165695">
        <w:rPr>
          <w:lang w:val="it-IT"/>
        </w:rPr>
        <w:t>paola.</w:t>
      </w:r>
      <w:r w:rsidR="00165695">
        <w:rPr>
          <w:lang w:val="it-IT"/>
        </w:rPr>
        <w:t>battilani</w:t>
      </w:r>
      <w:r w:rsidR="007D5EDB" w:rsidRPr="00165695">
        <w:rPr>
          <w:lang w:val="it-IT"/>
        </w:rPr>
        <w:t>@unicatt.it</w:t>
      </w:r>
    </w:p>
    <w:p w14:paraId="3F81E03A" w14:textId="6E26B3D0" w:rsidR="006A5AC4" w:rsidRDefault="006A5AC4" w:rsidP="002B1611">
      <w:pPr>
        <w:pStyle w:val="MDPI16affiliation"/>
      </w:pPr>
      <w:r w:rsidRPr="009E2027">
        <w:rPr>
          <w:vertAlign w:val="superscript"/>
        </w:rPr>
        <w:t>2</w:t>
      </w:r>
      <w:r w:rsidRPr="009E2027">
        <w:tab/>
      </w:r>
      <w:r w:rsidR="003153D8" w:rsidRPr="003153D8">
        <w:t>National Research Council, Institute of Biometeorology</w:t>
      </w:r>
      <w:r w:rsidR="003153D8">
        <w:t xml:space="preserve"> (</w:t>
      </w:r>
      <w:r w:rsidR="003153D8" w:rsidRPr="009E2027">
        <w:t>IBIMET</w:t>
      </w:r>
      <w:r w:rsidR="003153D8">
        <w:t>)</w:t>
      </w:r>
      <w:r w:rsidRPr="003153D8">
        <w:t>;</w:t>
      </w:r>
      <w:r w:rsidRPr="009E2027">
        <w:t xml:space="preserve"> </w:t>
      </w:r>
      <w:r w:rsidR="00165695" w:rsidRPr="00165695">
        <w:t>p.toscano@ibimet.cnr.it</w:t>
      </w:r>
    </w:p>
    <w:p w14:paraId="0F23D4D7" w14:textId="24754EDD" w:rsidR="009E2027" w:rsidRPr="00165695" w:rsidRDefault="009E2027" w:rsidP="009E2027">
      <w:pPr>
        <w:pStyle w:val="MDPI16affiliation"/>
      </w:pPr>
      <w:r>
        <w:rPr>
          <w:vertAlign w:val="superscript"/>
        </w:rPr>
        <w:t>3</w:t>
      </w:r>
      <w:r w:rsidRPr="00E574C9">
        <w:rPr>
          <w:lang w:val="fr-FR"/>
        </w:rPr>
        <w:tab/>
      </w:r>
      <w:r w:rsidRPr="009E2027">
        <w:t>Centre of Biological Engineering (CEB), University of M</w:t>
      </w:r>
      <w:r w:rsidR="00165695">
        <w:t xml:space="preserve">inho, 4710-057 Braga, Portugal; </w:t>
      </w:r>
      <w:hyperlink r:id="rId9" w:history="1">
        <w:r w:rsidRPr="009E2027">
          <w:t>avenan@deb.uminho.pt</w:t>
        </w:r>
      </w:hyperlink>
    </w:p>
    <w:p w14:paraId="3C8D48BA" w14:textId="295486F5" w:rsidR="007D5EDB" w:rsidRPr="009E2027" w:rsidRDefault="00B926FA" w:rsidP="00B926FA">
      <w:pPr>
        <w:pStyle w:val="MDPI16affiliation"/>
      </w:pPr>
      <w:r>
        <w:rPr>
          <w:vertAlign w:val="superscript"/>
        </w:rPr>
        <w:t>4</w:t>
      </w:r>
      <w:r w:rsidRPr="00E574C9">
        <w:rPr>
          <w:lang w:val="fr-FR"/>
        </w:rPr>
        <w:tab/>
      </w:r>
      <w:r w:rsidR="007D5EDB" w:rsidRPr="009E2027">
        <w:t xml:space="preserve">European Food Safety Authority (EFSA); </w:t>
      </w:r>
      <w:hyperlink r:id="rId10" w:history="1">
        <w:r w:rsidR="007D5EDB" w:rsidRPr="009E2027">
          <w:t>jean-lou.dorne@efsa.europa.eu</w:t>
        </w:r>
      </w:hyperlink>
    </w:p>
    <w:p w14:paraId="7483E8E2" w14:textId="5253661C" w:rsidR="006A5AC4" w:rsidRPr="00A11980" w:rsidRDefault="006A5AC4" w:rsidP="002B1611">
      <w:pPr>
        <w:pStyle w:val="MDPI14history"/>
        <w:spacing w:before="0"/>
        <w:ind w:left="311" w:hanging="198"/>
        <w:rPr>
          <w:lang w:val="en-GB"/>
        </w:rPr>
      </w:pPr>
      <w:r w:rsidRPr="00A11980">
        <w:rPr>
          <w:b/>
          <w:lang w:val="en-GB"/>
        </w:rPr>
        <w:t>*</w:t>
      </w:r>
      <w:r w:rsidRPr="00A11980">
        <w:rPr>
          <w:lang w:val="en-GB"/>
        </w:rPr>
        <w:tab/>
        <w:t xml:space="preserve">Correspondence: </w:t>
      </w:r>
      <w:r w:rsidR="00B259A6" w:rsidRPr="00165695">
        <w:t>p.toscano@ibimet.cnr.it</w:t>
      </w:r>
      <w:r w:rsidRPr="00A11980">
        <w:rPr>
          <w:lang w:val="en-GB"/>
        </w:rPr>
        <w:t>; Tel.: (optional; include country code; if there are multiple corresponding authors, add author initials) +xx-xxxx-xxx-xxxx (F.L.)</w:t>
      </w:r>
    </w:p>
    <w:p w14:paraId="038A21D0" w14:textId="77777777" w:rsidR="006A5AC4" w:rsidRPr="00A11980" w:rsidRDefault="006A5AC4" w:rsidP="002B1611">
      <w:pPr>
        <w:pStyle w:val="MDPI14history"/>
        <w:rPr>
          <w:lang w:val="en-GB"/>
        </w:rPr>
      </w:pPr>
      <w:r w:rsidRPr="00A11980">
        <w:rPr>
          <w:lang w:val="en-GB"/>
        </w:rPr>
        <w:t>Received: date; Accepted: date; Published: date</w:t>
      </w:r>
    </w:p>
    <w:p w14:paraId="653FD7D7" w14:textId="2F1F1CAC" w:rsidR="006A5AC4" w:rsidRPr="004A4879" w:rsidRDefault="006A5AC4" w:rsidP="00652C01">
      <w:pPr>
        <w:pStyle w:val="MDPI17abstract"/>
        <w:rPr>
          <w:lang w:val="en-GB"/>
        </w:rPr>
      </w:pPr>
      <w:r w:rsidRPr="00A11980">
        <w:rPr>
          <w:b/>
          <w:lang w:val="en-GB"/>
        </w:rPr>
        <w:t xml:space="preserve">Abstract: </w:t>
      </w:r>
      <w:r w:rsidRPr="00A11980">
        <w:rPr>
          <w:lang w:val="en-GB"/>
        </w:rPr>
        <w:t xml:space="preserve">Dietary (co)-exposure to mycotoxins is associated with human and animal health concerns as well as economic losses. </w:t>
      </w:r>
      <w:r>
        <w:rPr>
          <w:lang w:val="en-GB"/>
        </w:rPr>
        <w:t xml:space="preserve">This study aims to </w:t>
      </w:r>
      <w:r w:rsidRPr="00A11980">
        <w:rPr>
          <w:lang w:val="en-GB"/>
        </w:rPr>
        <w:t>give an insight on the currently available information in the scientific literature on (co-)occurrence of mycotoxins in</w:t>
      </w:r>
      <w:r>
        <w:rPr>
          <w:lang w:val="en-GB"/>
        </w:rPr>
        <w:t xml:space="preserve"> cereals-based</w:t>
      </w:r>
      <w:r w:rsidRPr="00A11980">
        <w:rPr>
          <w:lang w:val="en-GB"/>
        </w:rPr>
        <w:t xml:space="preserve"> feed and food</w:t>
      </w:r>
      <w:r w:rsidRPr="00A11980">
        <w:rPr>
          <w:b/>
          <w:lang w:val="en-GB"/>
        </w:rPr>
        <w:t>.</w:t>
      </w:r>
      <w:r w:rsidRPr="00A11980">
        <w:rPr>
          <w:lang w:val="en-GB"/>
        </w:rPr>
        <w:t xml:space="preserve"> An Extensive Literature Search (ELS) was undertaken in order to collect available occurrence </w:t>
      </w:r>
      <w:r>
        <w:rPr>
          <w:lang w:val="en-GB"/>
        </w:rPr>
        <w:t xml:space="preserve">and co-occurrence data of mycotoxins (i.e. parent and modified forms) </w:t>
      </w:r>
      <w:r w:rsidRPr="00A11980">
        <w:rPr>
          <w:lang w:val="en-GB"/>
        </w:rPr>
        <w:t xml:space="preserve">in </w:t>
      </w:r>
      <w:r>
        <w:rPr>
          <w:lang w:val="en-GB"/>
        </w:rPr>
        <w:t xml:space="preserve">European </w:t>
      </w:r>
      <w:r w:rsidRPr="00A11980">
        <w:rPr>
          <w:lang w:val="en-GB"/>
        </w:rPr>
        <w:t>core cereals</w:t>
      </w:r>
      <w:r>
        <w:rPr>
          <w:lang w:val="en-GB"/>
        </w:rPr>
        <w:t>,</w:t>
      </w:r>
      <w:r w:rsidRPr="00680AF8">
        <w:rPr>
          <w:lang w:val="en-GB"/>
        </w:rPr>
        <w:t xml:space="preserve"> and to estimate potential pattern of co-exposure in humans and animals</w:t>
      </w:r>
      <w:r w:rsidRPr="00A11980">
        <w:rPr>
          <w:lang w:val="en-GB"/>
        </w:rPr>
        <w:t xml:space="preserve">. </w:t>
      </w:r>
      <w:r w:rsidRPr="00BE1A90">
        <w:rPr>
          <w:lang w:val="en-GB"/>
        </w:rPr>
        <w:t>A total number of 8406 records were collected</w:t>
      </w:r>
      <w:r>
        <w:rPr>
          <w:lang w:val="en-GB"/>
        </w:rPr>
        <w:t xml:space="preserve"> from peer-reviewed literature from 2000-2018. Mycotoxins were mainly reported in </w:t>
      </w:r>
      <w:r w:rsidRPr="00A11980">
        <w:rPr>
          <w:lang w:val="en-GB"/>
        </w:rPr>
        <w:t>wheat and maize</w:t>
      </w:r>
      <w:r>
        <w:rPr>
          <w:lang w:val="en-GB"/>
        </w:rPr>
        <w:t xml:space="preserve"> </w:t>
      </w:r>
      <w:r w:rsidRPr="00A11980">
        <w:rPr>
          <w:color w:val="auto"/>
          <w:lang w:val="en-GB"/>
        </w:rPr>
        <w:t xml:space="preserve">showing the highest concentrations of </w:t>
      </w:r>
      <w:r w:rsidRPr="004A4879">
        <w:rPr>
          <w:lang w:val="en-GB"/>
        </w:rPr>
        <w:t>fumonisins (FBs)</w:t>
      </w:r>
      <w:r w:rsidRPr="00A11980">
        <w:rPr>
          <w:color w:val="auto"/>
          <w:lang w:val="en-GB"/>
        </w:rPr>
        <w:t xml:space="preserve">, </w:t>
      </w:r>
      <w:r w:rsidRPr="004A4879">
        <w:rPr>
          <w:lang w:val="en-GB"/>
        </w:rPr>
        <w:t>deoxynivalenol (DON)</w:t>
      </w:r>
      <w:r w:rsidRPr="00A11980">
        <w:rPr>
          <w:color w:val="auto"/>
          <w:lang w:val="en-GB"/>
        </w:rPr>
        <w:t xml:space="preserve">, </w:t>
      </w:r>
      <w:r>
        <w:rPr>
          <w:lang w:val="en-GB"/>
        </w:rPr>
        <w:t>aflatoxins (AFs),</w:t>
      </w:r>
      <w:r w:rsidRPr="00A11980">
        <w:rPr>
          <w:color w:val="auto"/>
          <w:lang w:val="en-GB"/>
        </w:rPr>
        <w:t xml:space="preserve"> and </w:t>
      </w:r>
      <w:r w:rsidRPr="004A4879">
        <w:rPr>
          <w:lang w:val="en-GB"/>
        </w:rPr>
        <w:t>zearalenone (ZEN)</w:t>
      </w:r>
      <w:r>
        <w:rPr>
          <w:color w:val="auto"/>
          <w:lang w:val="en-GB"/>
        </w:rPr>
        <w:t>. The max concentrations</w:t>
      </w:r>
      <w:r w:rsidRPr="004A4879">
        <w:rPr>
          <w:color w:val="auto"/>
          <w:lang w:val="en-GB"/>
        </w:rPr>
        <w:t xml:space="preserve"> of FB</w:t>
      </w:r>
      <w:r w:rsidRPr="00604B4C">
        <w:rPr>
          <w:color w:val="auto"/>
          <w:vertAlign w:val="subscript"/>
          <w:lang w:val="en-GB"/>
        </w:rPr>
        <w:t>1</w:t>
      </w:r>
      <w:r w:rsidRPr="004A4879">
        <w:rPr>
          <w:color w:val="auto"/>
          <w:lang w:val="en-GB"/>
        </w:rPr>
        <w:t>+FB</w:t>
      </w:r>
      <w:r w:rsidRPr="00604B4C">
        <w:rPr>
          <w:color w:val="auto"/>
          <w:vertAlign w:val="subscript"/>
          <w:lang w:val="en-GB"/>
        </w:rPr>
        <w:t>2</w:t>
      </w:r>
      <w:r w:rsidRPr="004A4879">
        <w:rPr>
          <w:color w:val="auto"/>
          <w:lang w:val="en-GB"/>
        </w:rPr>
        <w:t xml:space="preserve"> </w:t>
      </w:r>
      <w:r>
        <w:rPr>
          <w:color w:val="auto"/>
          <w:lang w:val="en-GB"/>
        </w:rPr>
        <w:t xml:space="preserve">were reported in maize both in feed and food, being above 4,000 </w:t>
      </w:r>
      <w:r w:rsidRPr="004A4879">
        <w:rPr>
          <w:color w:val="auto"/>
          <w:lang w:val="en-GB"/>
        </w:rPr>
        <w:t xml:space="preserve">μg/kg </w:t>
      </w:r>
      <w:r>
        <w:rPr>
          <w:color w:val="auto"/>
          <w:lang w:val="en-GB"/>
        </w:rPr>
        <w:t>(</w:t>
      </w:r>
      <w:r w:rsidRPr="004A4879">
        <w:rPr>
          <w:color w:val="auto"/>
          <w:lang w:val="en-GB"/>
        </w:rPr>
        <w:t xml:space="preserve">legal maximum levels </w:t>
      </w:r>
      <w:r>
        <w:rPr>
          <w:color w:val="auto"/>
          <w:lang w:val="en-GB"/>
        </w:rPr>
        <w:t>(</w:t>
      </w:r>
      <w:r w:rsidRPr="00680AF8">
        <w:rPr>
          <w:lang w:val="en-GB"/>
        </w:rPr>
        <w:t>ML</w:t>
      </w:r>
      <w:r>
        <w:rPr>
          <w:lang w:val="en-GB"/>
        </w:rPr>
        <w:t>s)</w:t>
      </w:r>
      <w:r w:rsidRPr="00680AF8">
        <w:rPr>
          <w:lang w:val="en-GB"/>
        </w:rPr>
        <w:t xml:space="preserve"> </w:t>
      </w:r>
      <w:r>
        <w:rPr>
          <w:color w:val="auto"/>
          <w:lang w:val="en-GB"/>
        </w:rPr>
        <w:t>in un</w:t>
      </w:r>
      <w:r w:rsidRPr="002F74B0">
        <w:rPr>
          <w:color w:val="auto"/>
          <w:lang w:val="en-GB"/>
        </w:rPr>
        <w:t>processed maize</w:t>
      </w:r>
      <w:r w:rsidR="00DD6E4A">
        <w:rPr>
          <w:color w:val="auto"/>
          <w:lang w:val="en-GB"/>
        </w:rPr>
        <w:t xml:space="preserve"> in the EU</w:t>
      </w:r>
      <w:r>
        <w:rPr>
          <w:color w:val="auto"/>
          <w:lang w:val="en-GB"/>
        </w:rPr>
        <w:t>) and 1,0</w:t>
      </w:r>
      <w:r w:rsidRPr="004A4879">
        <w:rPr>
          <w:color w:val="auto"/>
          <w:lang w:val="en-GB"/>
        </w:rPr>
        <w:t>00 μg/kg</w:t>
      </w:r>
      <w:r>
        <w:rPr>
          <w:color w:val="auto"/>
          <w:lang w:val="en-GB"/>
        </w:rPr>
        <w:t xml:space="preserve"> (MLs</w:t>
      </w:r>
      <w:r w:rsidRPr="002A0B4F">
        <w:rPr>
          <w:color w:val="auto"/>
          <w:lang w:val="en-GB"/>
        </w:rPr>
        <w:t xml:space="preserve"> </w:t>
      </w:r>
      <w:r>
        <w:rPr>
          <w:color w:val="auto"/>
          <w:lang w:val="en-GB"/>
        </w:rPr>
        <w:t>in</w:t>
      </w:r>
      <w:r w:rsidRPr="002A0B4F">
        <w:rPr>
          <w:color w:val="auto"/>
          <w:lang w:val="en-GB"/>
        </w:rPr>
        <w:t xml:space="preserve"> </w:t>
      </w:r>
      <w:r>
        <w:rPr>
          <w:color w:val="auto"/>
          <w:lang w:val="en-GB"/>
        </w:rPr>
        <w:t>m</w:t>
      </w:r>
      <w:r w:rsidRPr="002A0B4F">
        <w:rPr>
          <w:color w:val="auto"/>
          <w:lang w:val="en-GB"/>
        </w:rPr>
        <w:t>aize based foods for direct human consumption</w:t>
      </w:r>
      <w:r>
        <w:rPr>
          <w:color w:val="auto"/>
          <w:lang w:val="en-GB"/>
        </w:rPr>
        <w:t>).</w:t>
      </w:r>
      <w:r w:rsidRPr="00680AF8">
        <w:rPr>
          <w:lang w:val="en-GB"/>
        </w:rPr>
        <w:t xml:space="preserve"> </w:t>
      </w:r>
      <w:r>
        <w:t xml:space="preserve">Similar results were observed in </w:t>
      </w:r>
      <w:r>
        <w:rPr>
          <w:lang w:val="en-GB"/>
        </w:rPr>
        <w:t xml:space="preserve">DON-food, whose max concentrations in wheat, barley, maize and oat exceeded the </w:t>
      </w:r>
      <w:r w:rsidRPr="00680AF8">
        <w:rPr>
          <w:lang w:val="en-GB"/>
        </w:rPr>
        <w:t xml:space="preserve">MLs </w:t>
      </w:r>
      <w:r>
        <w:rPr>
          <w:lang w:val="en-GB"/>
        </w:rPr>
        <w:t xml:space="preserve">750 μg/kg. </w:t>
      </w:r>
      <w:r w:rsidRPr="004A4879">
        <w:rPr>
          <w:lang w:val="en-GB"/>
        </w:rPr>
        <w:t xml:space="preserve">Co-occurrence </w:t>
      </w:r>
      <w:r>
        <w:rPr>
          <w:lang w:val="en-GB"/>
        </w:rPr>
        <w:t>was reported in 54.9</w:t>
      </w:r>
      <w:r w:rsidR="00DD6E4A">
        <w:rPr>
          <w:lang w:val="en-GB"/>
        </w:rPr>
        <w:t xml:space="preserve"> </w:t>
      </w:r>
      <w:r>
        <w:rPr>
          <w:lang w:val="en-GB"/>
        </w:rPr>
        <w:t xml:space="preserve">% of total records, meaning that they were </w:t>
      </w:r>
      <w:r w:rsidRPr="00470D0B">
        <w:rPr>
          <w:lang w:val="en-GB"/>
        </w:rPr>
        <w:t>co-contaminated with at least two mycotoxins.</w:t>
      </w:r>
      <w:r>
        <w:rPr>
          <w:lang w:val="en-GB"/>
        </w:rPr>
        <w:t xml:space="preserve"> In the context of parental mycotoxins, co-occurrence of DON was frequently observed with FBs in maize and ZEN in wheat; DON+NIV and DON+T2/HT2 were frequently reported in barley and oat, respectively.</w:t>
      </w:r>
      <w:r w:rsidRPr="00652C01">
        <w:t xml:space="preserve"> </w:t>
      </w:r>
      <w:r w:rsidRPr="00652C01">
        <w:rPr>
          <w:lang w:val="en-GB"/>
        </w:rPr>
        <w:t xml:space="preserve">Apart from the occurrence of ZEN and its phase I and phase II modiﬁed forms only a limited number of quantiﬁed data were available for other modified forms; i.e. </w:t>
      </w:r>
      <w:r>
        <w:rPr>
          <w:lang w:val="en-GB"/>
        </w:rPr>
        <w:t>mainly the acetyl derivatives of DON.</w:t>
      </w:r>
    </w:p>
    <w:p w14:paraId="387A88D9" w14:textId="439D0EA6" w:rsidR="006A5AC4" w:rsidRPr="00A11980" w:rsidRDefault="006A5AC4" w:rsidP="002B1611">
      <w:pPr>
        <w:pStyle w:val="MDPI18keywords"/>
        <w:rPr>
          <w:lang w:val="en-GB"/>
        </w:rPr>
      </w:pPr>
      <w:r w:rsidRPr="00A11980">
        <w:rPr>
          <w:b/>
          <w:lang w:val="en-GB"/>
        </w:rPr>
        <w:t>Keywords:</w:t>
      </w:r>
      <w:ins w:id="1" w:author="Robypalumb" w:date="2019-12-04T10:50:00Z">
        <w:r w:rsidR="00977CAF">
          <w:rPr>
            <w:lang w:val="en-GB"/>
          </w:rPr>
          <w:t xml:space="preserve"> </w:t>
        </w:r>
      </w:ins>
      <w:del w:id="2" w:author="Robypalumb" w:date="2019-12-04T10:50:00Z">
        <w:r w:rsidRPr="00A11980" w:rsidDel="00977CAF">
          <w:rPr>
            <w:b/>
            <w:lang w:val="en-GB"/>
          </w:rPr>
          <w:delText xml:space="preserve"> </w:delText>
        </w:r>
      </w:del>
      <w:r w:rsidR="00745BCC">
        <w:rPr>
          <w:lang w:val="en-GB"/>
        </w:rPr>
        <w:t>maize</w:t>
      </w:r>
      <w:r w:rsidR="00B926FA">
        <w:rPr>
          <w:lang w:val="en-GB"/>
        </w:rPr>
        <w:t xml:space="preserve">; </w:t>
      </w:r>
      <w:r w:rsidR="00745BCC">
        <w:rPr>
          <w:lang w:val="en-GB"/>
        </w:rPr>
        <w:t>wheat;</w:t>
      </w:r>
      <w:r w:rsidR="000514A6">
        <w:rPr>
          <w:lang w:val="en-GB"/>
        </w:rPr>
        <w:t xml:space="preserve"> </w:t>
      </w:r>
      <w:ins w:id="3" w:author="Robypalumb" w:date="2019-12-03T11:41:00Z">
        <w:r w:rsidR="000514A6">
          <w:rPr>
            <w:lang w:val="en-GB"/>
          </w:rPr>
          <w:t>barley, oat; aflatoxin; Fusarium toxins</w:t>
        </w:r>
        <w:r w:rsidR="000514A6" w:rsidRPr="00A11980">
          <w:rPr>
            <w:lang w:val="en-GB"/>
          </w:rPr>
          <w:t xml:space="preserve"> </w:t>
        </w:r>
      </w:ins>
      <w:del w:id="4" w:author="Robypalumb" w:date="2019-12-03T11:39:00Z">
        <w:r w:rsidRPr="00A11980" w:rsidDel="000514A6">
          <w:rPr>
            <w:lang w:val="en-GB"/>
          </w:rPr>
          <w:delText xml:space="preserve">(List three to ten pertinent keywords specific to the article; yet reasonably common within the subject </w:delText>
        </w:r>
      </w:del>
      <w:commentRangeStart w:id="5"/>
      <w:r w:rsidRPr="00A11980">
        <w:rPr>
          <w:lang w:val="en-GB"/>
        </w:rPr>
        <w:t>discipline</w:t>
      </w:r>
      <w:commentRangeEnd w:id="5"/>
      <w:r w:rsidR="0063540B">
        <w:rPr>
          <w:rStyle w:val="Rimandocommento"/>
          <w:color w:val="auto"/>
          <w:lang w:val="it-IT" w:eastAsia="it-IT"/>
        </w:rPr>
        <w:commentReference w:id="5"/>
      </w:r>
      <w:r w:rsidRPr="00A11980">
        <w:rPr>
          <w:lang w:val="en-GB"/>
        </w:rPr>
        <w:t>.)</w:t>
      </w:r>
    </w:p>
    <w:p w14:paraId="4FE0CC71" w14:textId="77777777" w:rsidR="006A5AC4" w:rsidRPr="00A11980" w:rsidRDefault="006A5AC4" w:rsidP="002B1611">
      <w:pPr>
        <w:pStyle w:val="MDPI19line"/>
        <w:rPr>
          <w:lang w:val="en-GB"/>
        </w:rPr>
      </w:pPr>
    </w:p>
    <w:p w14:paraId="7E0FDC32" w14:textId="77777777" w:rsidR="006A5AC4" w:rsidRPr="00A11980" w:rsidRDefault="006A5AC4" w:rsidP="002B1611">
      <w:pPr>
        <w:pStyle w:val="MDPI21heading1"/>
        <w:rPr>
          <w:lang w:val="en-GB"/>
        </w:rPr>
      </w:pPr>
      <w:r w:rsidRPr="00A11980">
        <w:rPr>
          <w:lang w:val="en-GB" w:eastAsia="zh-CN"/>
        </w:rPr>
        <w:t xml:space="preserve">1. </w:t>
      </w:r>
      <w:r w:rsidRPr="00A11980">
        <w:rPr>
          <w:lang w:val="en-GB"/>
        </w:rPr>
        <w:t>Introduction</w:t>
      </w:r>
    </w:p>
    <w:p w14:paraId="417F5F81" w14:textId="7173C9B7" w:rsidR="006A5AC4" w:rsidRPr="00A11980" w:rsidRDefault="006A5AC4" w:rsidP="00026515">
      <w:pPr>
        <w:pStyle w:val="MDPI31text"/>
        <w:rPr>
          <w:lang w:val="en-GB"/>
        </w:rPr>
      </w:pPr>
      <w:r w:rsidRPr="00A11980">
        <w:rPr>
          <w:lang w:val="en-GB"/>
        </w:rPr>
        <w:t xml:space="preserve">Mycotoxins are toxic secondary metabolites produced by different genera of filamentous fungi that infect susceptible plants throughout the world </w:t>
      </w:r>
      <w:r w:rsidRPr="00A11980">
        <w:rPr>
          <w:lang w:val="en-GB"/>
        </w:rPr>
        <w:fldChar w:fldCharType="begin"/>
      </w:r>
      <w:r w:rsidRPr="00A11980">
        <w:rPr>
          <w:lang w:val="en-GB"/>
        </w:rPr>
        <w:instrText xml:space="preserve"> ADDIN EN.CITE &lt;EndNote&gt;&lt;Cite&gt;&lt;Author&gt;Gruber-Dorninger&lt;/Author&gt;&lt;Year&gt;2019&lt;/Year&gt;&lt;RecNum&gt;4&lt;/RecNum&gt;&lt;DisplayText&gt;&lt;style size="10"&gt;[1,2]&lt;/style&gt;&lt;/DisplayText&gt;&lt;record&gt;&lt;rec-number&gt;4&lt;/rec-number&gt;&lt;foreign-keys&gt;&lt;key app="EN" db-id="25w2e0rvksevs7ewzsap0veqvdp2e2z2sxv2" timestamp="1568538399"&gt;4&lt;/key&gt;&lt;/foreign-keys&gt;&lt;ref-type name="Journal Article"&gt;17&lt;/ref-type&gt;&lt;contributors&gt;&lt;authors&gt;&lt;author&gt;Gruber-Dorninger, C.&lt;/author&gt;&lt;author&gt;Jenkins, T.&lt;/author&gt;&lt;author&gt;Schatzmayr, G.&lt;/author&gt;&lt;/authors&gt;&lt;/contributors&gt;&lt;titles&gt;&lt;title&gt;Global mycotoxin occurrence in feed: A ten-year survey&lt;/title&gt;&lt;secondary-title&gt;Toxins&lt;/secondary-title&gt;&lt;/titles&gt;&lt;periodical&gt;&lt;full-title&gt;Toxins&lt;/full-title&gt;&lt;/periodical&gt;&lt;pages&gt;375&lt;/pages&gt;&lt;volume&gt;11&lt;/volume&gt;&lt;dates&gt;&lt;year&gt;2019&lt;/year&gt;&lt;/dates&gt;&lt;urls&gt;&lt;/urls&gt;&lt;/record&gt;&lt;/Cite&gt;&lt;Cite&gt;&lt;Author&gt;Ingenbleek&lt;/Author&gt;&lt;Year&gt;2019&lt;/Year&gt;&lt;RecNum&gt;5&lt;/RecNum&gt;&lt;record&gt;&lt;rec-number&gt;5&lt;/rec-number&gt;&lt;foreign-keys&gt;&lt;key app="EN" db-id="25w2e0rvksevs7ewzsap0veqvdp2e2z2sxv2" timestamp="1568538568"&gt;5&lt;/key&gt;&lt;/foreign-keys&gt;&lt;ref-type name="Journal Article"&gt;17&lt;/ref-type&gt;&lt;contributors&gt;&lt;authors&gt;&lt;author&gt;Ingenbleek, L.&lt;/author&gt;&lt;author&gt;Sulyok, M.&lt;/author&gt;&lt;author&gt;Adegboye, A.&lt;/author&gt;&lt;author&gt;Hossou, S.E.&lt;/author&gt;&lt;author&gt;Koné, A. Z.&lt;/author&gt;&lt;author&gt;Oyedele, A.D.&lt;/author&gt;&lt;author&gt;Kisito, K.J.C.S.&lt;/author&gt;&lt;author&gt;Dembélé, Y.K.&lt;/author&gt;&lt;author&gt;Eyangoh, S.&lt;/author&gt;&lt;author&gt;Verger, P.&lt;/author&gt;&lt;author&gt;Leblanc, J.C.&lt;/author&gt;&lt;author&gt;Le Bizec, B.&lt;/author&gt;&lt;author&gt;Krska, R.&lt;/author&gt;&lt;/authors&gt;&lt;/contributors&gt;&lt;titles&gt;&lt;title&gt;Regional Sub-Saharan Africa total diet study in Benin, Cameroon, Mali and Nigeria reveals the presence of 164 mycotoxins and other secondary metabolites in foods &lt;/title&gt;&lt;secondary-title&gt;Toxins&lt;/secondary-title&gt;&lt;/titles&gt;&lt;periodical&gt;&lt;full-title&gt;Toxins&lt;/full-title&gt;&lt;/periodical&gt;&lt;volume&gt;11&lt;/volume&gt;&lt;dates&gt;&lt;year&gt;2019&lt;/year&gt;&lt;/dates&gt;&lt;urls&gt;&lt;/urls&gt;&lt;electronic-resource-num&gt;10.3390/toxins11010054&lt;/electronic-resource-num&gt;&lt;/record&gt;&lt;/Cite&gt;&lt;/EndNote&gt;</w:instrText>
      </w:r>
      <w:r w:rsidRPr="00A11980">
        <w:rPr>
          <w:lang w:val="en-GB"/>
        </w:rPr>
        <w:fldChar w:fldCharType="separate"/>
      </w:r>
      <w:r w:rsidRPr="00A11980">
        <w:rPr>
          <w:noProof/>
          <w:lang w:val="en-GB"/>
        </w:rPr>
        <w:t>[1,2]</w:t>
      </w:r>
      <w:r w:rsidRPr="00A11980">
        <w:rPr>
          <w:lang w:val="en-GB"/>
        </w:rPr>
        <w:fldChar w:fldCharType="end"/>
      </w:r>
      <w:r w:rsidRPr="00A11980">
        <w:rPr>
          <w:lang w:val="en-GB"/>
        </w:rPr>
        <w:t>. These toxins are low molecular weight and very stable compounds likely to contaminate dietary staple foods, particularly cereals, along the entire production</w:t>
      </w:r>
      <w:r w:rsidRPr="00A057B0">
        <w:rPr>
          <w:lang w:val="en-GB"/>
        </w:rPr>
        <w:t xml:space="preserve"> </w:t>
      </w:r>
      <w:r w:rsidRPr="00A11980">
        <w:rPr>
          <w:lang w:val="en-GB"/>
        </w:rPr>
        <w:t>chain, especially under conductive pre and post-harvest conditions. Crops may be infected with multiple species of mycotoxigenic fungi</w:t>
      </w:r>
      <w:r w:rsidR="00604B4C">
        <w:rPr>
          <w:lang w:val="en-GB"/>
        </w:rPr>
        <w:t>,</w:t>
      </w:r>
      <w:r w:rsidRPr="00A11980">
        <w:rPr>
          <w:lang w:val="en-GB"/>
        </w:rPr>
        <w:t xml:space="preserve"> and most fungal strains produce more than one type of mycotoxin. Therefore, co-contamination of agricultural products with multiple mycotoxins is frequently observed and recently stressed </w:t>
      </w:r>
      <w:r w:rsidRPr="00A11980">
        <w:rPr>
          <w:lang w:val="en-GB"/>
        </w:rPr>
        <w:fldChar w:fldCharType="begin">
          <w:fldData xml:space="preserve">PEVuZE5vdGU+PENpdGU+PEF1dGhvcj5FRlNBPC9BdXRob3I+PFllYXI+MjAxNzwvWWVhcj48UmVj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</w:fldData>
        </w:fldChar>
      </w:r>
      <w:r w:rsidRPr="00A11980">
        <w:rPr>
          <w:lang w:val="en-GB"/>
        </w:rPr>
        <w:instrText xml:space="preserve"> ADDIN EN.CITE </w:instrText>
      </w:r>
      <w:r w:rsidRPr="00A11980">
        <w:rPr>
          <w:lang w:val="en-GB"/>
        </w:rPr>
        <w:fldChar w:fldCharType="begin">
          <w:fldData xml:space="preserve">PEVuZE5vdGU+PENpdGU+PEF1dGhvcj5FRlNBPC9BdXRob3I+PFllYXI+MjAxNzwvWWVhcj48UmVj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</w:fldData>
        </w:fldChar>
      </w:r>
      <w:r w:rsidRPr="00A11980">
        <w:rPr>
          <w:lang w:val="en-GB"/>
        </w:rPr>
        <w:instrText xml:space="preserve"> ADDIN EN.CITE.DATA </w:instrText>
      </w:r>
      <w:r w:rsidRPr="00A11980">
        <w:rPr>
          <w:lang w:val="en-GB"/>
        </w:rPr>
      </w:r>
      <w:r w:rsidRPr="00A11980">
        <w:rPr>
          <w:lang w:val="en-GB"/>
        </w:rPr>
        <w:fldChar w:fldCharType="end"/>
      </w:r>
      <w:r w:rsidRPr="00A11980">
        <w:rPr>
          <w:lang w:val="en-GB"/>
        </w:rPr>
      </w:r>
      <w:r w:rsidRPr="00A11980">
        <w:rPr>
          <w:lang w:val="en-GB"/>
        </w:rPr>
        <w:fldChar w:fldCharType="separate"/>
      </w:r>
      <w:r w:rsidRPr="00A11980">
        <w:rPr>
          <w:noProof/>
          <w:lang w:val="en-GB"/>
        </w:rPr>
        <w:t>[3-6]</w:t>
      </w:r>
      <w:r w:rsidRPr="00A11980">
        <w:rPr>
          <w:lang w:val="en-GB"/>
        </w:rPr>
        <w:fldChar w:fldCharType="end"/>
      </w:r>
      <w:r w:rsidRPr="00A11980">
        <w:rPr>
          <w:lang w:val="en-GB"/>
        </w:rPr>
        <w:t xml:space="preserve">. When raw materials are mixed to produce feed or processed into food, mycotoxin co-occurrence becomes even more likely. Although </w:t>
      </w:r>
      <w:r w:rsidRPr="00A11980">
        <w:rPr>
          <w:lang w:val="en-GB"/>
        </w:rPr>
        <w:lastRenderedPageBreak/>
        <w:t xml:space="preserve">potential interventions to prevent field outbreaks have been considered in several crops worldwide </w:t>
      </w:r>
      <w:r>
        <w:rPr>
          <w:lang w:val="en-GB"/>
        </w:rPr>
        <w:fldChar w:fldCharType="begin">
          <w:fldData xml:space="preserve">PEVuZE5vdGU+PENpdGU+PEF1dGhvcj5Hb27Dp2FsdmVzPC9BdXRob3I+PFllYXI+MjAxOTwvWWVh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==
</w:fldData>
        </w:fldChar>
      </w:r>
      <w:r>
        <w:rPr>
          <w:lang w:val="en-GB"/>
        </w:rPr>
        <w:instrText xml:space="preserve"> ADDIN EN.CITE </w:instrText>
      </w:r>
      <w:r>
        <w:rPr>
          <w:lang w:val="en-GB"/>
        </w:rPr>
        <w:fldChar w:fldCharType="begin">
          <w:fldData xml:space="preserve">PEVuZE5vdGU+PENpdGU+PEF1dGhvcj5Hb27Dp2FsdmVzPC9BdXRob3I+PFllYXI+MjAxOTwvWWVh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==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sidRPr="00A11980">
        <w:rPr>
          <w:noProof/>
          <w:lang w:val="en-GB"/>
        </w:rPr>
        <w:t>[7-11]</w:t>
      </w:r>
      <w:r>
        <w:rPr>
          <w:lang w:val="en-GB"/>
        </w:rPr>
        <w:fldChar w:fldCharType="end"/>
      </w:r>
      <w:r w:rsidRPr="00A11980">
        <w:rPr>
          <w:lang w:val="en-GB"/>
        </w:rPr>
        <w:t xml:space="preserve">, mycotoxins still represent an important public health and economic burden. </w:t>
      </w:r>
    </w:p>
    <w:p w14:paraId="4E7F9CB9" w14:textId="77777777" w:rsidR="006A5AC4" w:rsidRPr="00A11980" w:rsidRDefault="006A5AC4" w:rsidP="00026515">
      <w:pPr>
        <w:pStyle w:val="MDPI31text"/>
        <w:rPr>
          <w:lang w:val="en-GB"/>
        </w:rPr>
      </w:pPr>
      <w:r w:rsidRPr="00CF6763">
        <w:rPr>
          <w:lang w:val="en-GB"/>
        </w:rPr>
        <w:t>To date over 400 different mycotoxins have been identified with different chemical structures and properties, produced by a range of different fungal species. Among them, there are well characterized groups of mycotoxins</w:t>
      </w:r>
      <w:r w:rsidRPr="00A11980">
        <w:rPr>
          <w:lang w:val="en-GB"/>
        </w:rPr>
        <w:t xml:space="preserve"> such as aflatoxins (AFs), fumonisins (FBs), type A trichothecenes (e.g. T-2 and HT-2 toxin), type B trichothecenes (e.g. deoxynivalenol (DON), nivalenol (NIV)), zearalenone (ZEN), ochratoxin A (OTA), patulin (PAT), ergot alkaloids (EAs) as well as emerging toxins namely citrinin (CIT) and enniatins (ENNs). Noteworthy, many structurally-related congeners, defined as modified mycotoxins are generated by plant, fungi metabolism, or food processing, and coexist with their native forms </w:t>
      </w:r>
      <w:r w:rsidRPr="00A11980">
        <w:rPr>
          <w:lang w:val="en-GB"/>
        </w:rPr>
        <w:fldChar w:fldCharType="begin"/>
      </w:r>
      <w:r w:rsidRPr="00A11980">
        <w:rPr>
          <w:lang w:val="en-GB"/>
        </w:rPr>
        <w:instrText xml:space="preserve"> ADDIN EN.CITE &lt;EndNote&gt;&lt;Cite&gt;&lt;Author&gt;Rychlik&lt;/Author&gt;&lt;Year&gt;2014&lt;/Year&gt;&lt;RecNum&gt;15&lt;/RecNum&gt;&lt;DisplayText&gt;&lt;style size="10"&gt;[12]&lt;/style&gt;&lt;/DisplayText&gt;&lt;record&gt;&lt;rec-number&gt;15&lt;/rec-number&gt;&lt;foreign-keys&gt;&lt;key app="EN" db-id="25w2e0rvksevs7ewzsap0veqvdp2e2z2sxv2" timestamp="1568540128"&gt;15&lt;/key&gt;&lt;/foreign-keys&gt;&lt;ref-type name="Journal Article"&gt;17&lt;/ref-type&gt;&lt;contributors&gt;&lt;authors&gt;&lt;author&gt;Rychlik, M.&lt;/author&gt;&lt;author&gt;Humpf, H.U.&lt;/author&gt;&lt;author&gt;Marko, D.&lt;/author&gt;&lt;author&gt;Danicke, S.&lt;/author&gt;&lt;author&gt;Mally, A.&lt;/author&gt;&lt;author&gt;Berthiller, F.H.&lt;/author&gt;&lt;author&gt;Lorenz, N.&lt;/author&gt;&lt;/authors&gt;&lt;/contributors&gt;&lt;titles&gt;&lt;title&gt;Proposal of a comprehensive definition of modified and other forms of mycotoxins including “masked” mycotoxins&lt;/title&gt;&lt;secondary-title&gt;Mycotoxin Research&lt;/secondary-title&gt;&lt;/titles&gt;&lt;periodical&gt;&lt;full-title&gt;Mycotoxin Research&lt;/full-title&gt;&lt;/periodical&gt;&lt;pages&gt;197–205&lt;/pages&gt;&lt;volume&gt;30&lt;/volume&gt;&lt;number&gt;4&lt;/number&gt;&lt;dates&gt;&lt;year&gt;2014&lt;/year&gt;&lt;/dates&gt;&lt;urls&gt;&lt;/urls&gt;&lt;electronic-resource-num&gt;10.1007/s12550-014-0203-5&lt;/electronic-resource-num&gt;&lt;/record&gt;&lt;/Cite&gt;&lt;/EndNote&gt;</w:instrText>
      </w:r>
      <w:r w:rsidRPr="00A11980">
        <w:rPr>
          <w:lang w:val="en-GB"/>
        </w:rPr>
        <w:fldChar w:fldCharType="separate"/>
      </w:r>
      <w:r w:rsidRPr="00A11980">
        <w:rPr>
          <w:noProof/>
          <w:lang w:val="en-GB"/>
        </w:rPr>
        <w:t>[12]</w:t>
      </w:r>
      <w:r w:rsidRPr="00A11980">
        <w:rPr>
          <w:lang w:val="en-GB"/>
        </w:rPr>
        <w:fldChar w:fldCharType="end"/>
      </w:r>
      <w:r w:rsidRPr="00A11980">
        <w:rPr>
          <w:lang w:val="en-GB"/>
        </w:rPr>
        <w:t>. As a consequence of their complex and variable chemical structure and ubiquitous presence, humans and animals can be potentially exposed to single or multiple mycotoxins through the consumption of contaminated diets.</w:t>
      </w:r>
    </w:p>
    <w:p w14:paraId="10AC3C47" w14:textId="77777777" w:rsidR="006A5AC4" w:rsidRPr="00A11980" w:rsidRDefault="006A5AC4" w:rsidP="00026515">
      <w:pPr>
        <w:pStyle w:val="MDPI31text"/>
        <w:rPr>
          <w:lang w:val="en-GB"/>
        </w:rPr>
      </w:pPr>
      <w:r w:rsidRPr="00A11980">
        <w:rPr>
          <w:lang w:val="en-GB"/>
        </w:rPr>
        <w:t>Mycotoxins are well established to have a number of health impacts both in humans and animals.</w:t>
      </w:r>
      <w:r w:rsidRPr="00A11980" w:rsidDel="00E20C4C">
        <w:rPr>
          <w:lang w:val="en-GB"/>
        </w:rPr>
        <w:t xml:space="preserve"> </w:t>
      </w:r>
      <w:r w:rsidRPr="00A11980">
        <w:rPr>
          <w:lang w:val="en-GB"/>
        </w:rPr>
        <w:t>Depending on the quantities consumed, mycotoxins and their metabolites are associated with severe acute poisoning, including death, and chronic adverse health effects. The toxicity of several myc</w:t>
      </w:r>
      <w:r>
        <w:rPr>
          <w:lang w:val="en-GB"/>
        </w:rPr>
        <w:t>o</w:t>
      </w:r>
      <w:r w:rsidRPr="00A11980">
        <w:rPr>
          <w:lang w:val="en-GB"/>
        </w:rPr>
        <w:t>toxins has been demonstrated for single compound. Aflatoxin B</w:t>
      </w:r>
      <w:r w:rsidRPr="006F4F2A">
        <w:rPr>
          <w:vertAlign w:val="subscript"/>
          <w:lang w:val="en-GB"/>
        </w:rPr>
        <w:t>1</w:t>
      </w:r>
      <w:r w:rsidRPr="00A11980">
        <w:rPr>
          <w:lang w:val="en-GB"/>
        </w:rPr>
        <w:t xml:space="preserve"> (AFB</w:t>
      </w:r>
      <w:r w:rsidRPr="006F4F2A">
        <w:rPr>
          <w:vertAlign w:val="subscript"/>
          <w:lang w:val="en-GB"/>
        </w:rPr>
        <w:t>1</w:t>
      </w:r>
      <w:r w:rsidRPr="00A11980">
        <w:rPr>
          <w:lang w:val="en-GB"/>
        </w:rPr>
        <w:t xml:space="preserve">) was classified by the International Agency for Research on Cancer (IARC) as carcinogenic to humans (Group 1) and recognised being one of the most potent liver genotoxic carcinogen known </w:t>
      </w:r>
      <w:r w:rsidRPr="00A11980">
        <w:rPr>
          <w:lang w:val="en-GB"/>
        </w:rPr>
        <w:fldChar w:fldCharType="begin"/>
      </w:r>
      <w:r w:rsidRPr="00A11980">
        <w:rPr>
          <w:lang w:val="en-GB"/>
        </w:rPr>
        <w:instrText xml:space="preserve"> ADDIN EN.CITE &lt;EndNote&gt;&lt;Cite&gt;&lt;Author&gt;IARC&lt;/Author&gt;&lt;Year&gt;2012&lt;/Year&gt;&lt;RecNum&gt;16&lt;/RecNum&gt;&lt;DisplayText&gt;&lt;style size="10"&gt;[13]&lt;/style&gt;&lt;/DisplayText&gt;&lt;record&gt;&lt;rec-number&gt;16&lt;/rec-number&gt;&lt;foreign-keys&gt;&lt;key app="EN" db-id="25w2e0rvksevs7ewzsap0veqvdp2e2z2sxv2" timestamp="1568540232"&gt;16&lt;/key&gt;&lt;/foreign-keys&gt;&lt;ref-type name="Web Page"&gt;12&lt;/ref-type&gt;&lt;contributors&gt;&lt;authors&gt;&lt;author&gt;IARC, (International Agency for Research on Cancer)&lt;/author&gt;&lt;/authors&gt;&lt;/contributors&gt;&lt;titles&gt;&lt;title&gt;Agents Classifed by the IARC Monographs Volumes 1–124&lt;/title&gt;&lt;/titles&gt;&lt;number&gt;30 August 2019&lt;/number&gt;&lt;dates&gt;&lt;year&gt;2012&lt;/year&gt;&lt;/dates&gt;&lt;urls&gt;&lt;related-urls&gt;&lt;url&gt;&lt;style face="underline" font="default" size="100%"&gt;file:///C:/Users/palumro/Downloads/Agents%20Classified%20by%20the%20IARC%20Monographs,%20Volumes%201%E2%80%93124.pdf&lt;/style&gt;&lt;style face="normal" font="default" size="100%"&gt;  &lt;/style&gt;&lt;/url&gt;&lt;/related-urls&gt;&lt;/urls&gt;&lt;/record&gt;&lt;/Cite&gt;&lt;/EndNote&gt;</w:instrText>
      </w:r>
      <w:r w:rsidRPr="00A11980">
        <w:rPr>
          <w:lang w:val="en-GB"/>
        </w:rPr>
        <w:fldChar w:fldCharType="separate"/>
      </w:r>
      <w:r w:rsidRPr="00A11980">
        <w:rPr>
          <w:noProof/>
          <w:lang w:val="en-GB"/>
        </w:rPr>
        <w:t>[13]</w:t>
      </w:r>
      <w:r w:rsidRPr="00A11980">
        <w:rPr>
          <w:lang w:val="en-GB"/>
        </w:rPr>
        <w:fldChar w:fldCharType="end"/>
      </w:r>
      <w:r w:rsidRPr="00A11980">
        <w:rPr>
          <w:lang w:val="en-GB"/>
        </w:rPr>
        <w:t>. Fumonisins B</w:t>
      </w:r>
      <w:r w:rsidRPr="006F4F2A">
        <w:rPr>
          <w:vertAlign w:val="subscript"/>
          <w:lang w:val="en-GB"/>
        </w:rPr>
        <w:t>1</w:t>
      </w:r>
      <w:r w:rsidRPr="00A11980">
        <w:rPr>
          <w:lang w:val="en-GB"/>
        </w:rPr>
        <w:t xml:space="preserve"> and B</w:t>
      </w:r>
      <w:r w:rsidRPr="006F4F2A">
        <w:rPr>
          <w:vertAlign w:val="subscript"/>
          <w:lang w:val="en-GB"/>
        </w:rPr>
        <w:t>2</w:t>
      </w:r>
      <w:r w:rsidRPr="00A11980">
        <w:rPr>
          <w:lang w:val="en-GB"/>
        </w:rPr>
        <w:t xml:space="preserve"> (FB</w:t>
      </w:r>
      <w:r w:rsidRPr="006F4F2A">
        <w:rPr>
          <w:vertAlign w:val="subscript"/>
          <w:lang w:val="en-GB"/>
        </w:rPr>
        <w:t>1</w:t>
      </w:r>
      <w:r w:rsidRPr="00A11980">
        <w:rPr>
          <w:lang w:val="en-GB"/>
        </w:rPr>
        <w:t>, FB</w:t>
      </w:r>
      <w:r w:rsidRPr="006F4F2A">
        <w:rPr>
          <w:vertAlign w:val="subscript"/>
          <w:lang w:val="en-GB"/>
        </w:rPr>
        <w:t>2</w:t>
      </w:r>
      <w:r w:rsidRPr="00A11980">
        <w:rPr>
          <w:lang w:val="en-GB"/>
        </w:rPr>
        <w:t xml:space="preserve">) and OTA were classified in group 2B, compounds considered carcinogenic to animals and possibly carcinogenic to humans </w:t>
      </w:r>
      <w:r w:rsidRPr="00A11980">
        <w:rPr>
          <w:lang w:val="en-GB"/>
        </w:rPr>
        <w:fldChar w:fldCharType="begin"/>
      </w:r>
      <w:r w:rsidRPr="00A11980">
        <w:rPr>
          <w:lang w:val="en-GB"/>
        </w:rPr>
        <w:instrText xml:space="preserve"> ADDIN EN.CITE &lt;EndNote&gt;&lt;Cite&gt;&lt;Author&gt;IARC&lt;/Author&gt;&lt;Year&gt;2012&lt;/Year&gt;&lt;RecNum&gt;16&lt;/RecNum&gt;&lt;DisplayText&gt;&lt;style size="10"&gt;[13]&lt;/style&gt;&lt;/DisplayText&gt;&lt;record&gt;&lt;rec-number&gt;16&lt;/rec-number&gt;&lt;foreign-keys&gt;&lt;key app="EN" db-id="25w2e0rvksevs7ewzsap0veqvdp2e2z2sxv2" timestamp="1568540232"&gt;16&lt;/key&gt;&lt;/foreign-keys&gt;&lt;ref-type name="Web Page"&gt;12&lt;/ref-type&gt;&lt;contributors&gt;&lt;authors&gt;&lt;author&gt;IARC, (International Agency for Research on Cancer)&lt;/author&gt;&lt;/authors&gt;&lt;/contributors&gt;&lt;titles&gt;&lt;title&gt;Agents Classifed by the IARC Monographs Volumes 1–124&lt;/title&gt;&lt;/titles&gt;&lt;number&gt;30 August 2019&lt;/number&gt;&lt;dates&gt;&lt;year&gt;2012&lt;/year&gt;&lt;/dates&gt;&lt;urls&gt;&lt;related-urls&gt;&lt;url&gt;&lt;style face="underline" font="default" size="100%"&gt;file:///C:/Users/palumro/Downloads/Agents%20Classified%20by%20the%20IARC%20Monographs,%20Volumes%201%E2%80%93124.pdf&lt;/style&gt;&lt;style face="normal" font="default" size="100%"&gt;  &lt;/style&gt;&lt;/url&gt;&lt;/related-urls&gt;&lt;/urls&gt;&lt;/record&gt;&lt;/Cite&gt;&lt;/EndNote&gt;</w:instrText>
      </w:r>
      <w:r w:rsidRPr="00A11980">
        <w:rPr>
          <w:lang w:val="en-GB"/>
        </w:rPr>
        <w:fldChar w:fldCharType="separate"/>
      </w:r>
      <w:r w:rsidRPr="00A11980">
        <w:rPr>
          <w:noProof/>
          <w:lang w:val="en-GB"/>
        </w:rPr>
        <w:t>[13]</w:t>
      </w:r>
      <w:r w:rsidRPr="00A11980">
        <w:rPr>
          <w:lang w:val="en-GB"/>
        </w:rPr>
        <w:fldChar w:fldCharType="end"/>
      </w:r>
      <w:r w:rsidRPr="00A11980">
        <w:rPr>
          <w:lang w:val="en-GB"/>
        </w:rPr>
        <w:t xml:space="preserve">. IARC recently also associated AFs and FBs dietary exposure with high levels of stunting and growth impairment in children. </w:t>
      </w:r>
    </w:p>
    <w:p w14:paraId="3A9125D1" w14:textId="53A910A7" w:rsidR="006A5AC4" w:rsidRPr="00A11980" w:rsidRDefault="006A5AC4" w:rsidP="00026515">
      <w:pPr>
        <w:pStyle w:val="MDPI31text"/>
        <w:rPr>
          <w:lang w:val="en-GB"/>
        </w:rPr>
      </w:pPr>
      <w:r w:rsidRPr="00A11980">
        <w:rPr>
          <w:lang w:val="en-GB"/>
        </w:rPr>
        <w:t xml:space="preserve">In addition, interaction effects (i.e. additive, synergistic, or antagonistic) have also been associated with the co-exposure to multi-mycotoxin. However, in the peer-reviewed literature there are still limited papers addressing toxicokinetics (TK) aspects after concurrent exposure to mycotoxins in living organism </w:t>
      </w:r>
      <w:r>
        <w:rPr>
          <w:lang w:val="en-GB"/>
        </w:rPr>
        <w:fldChar w:fldCharType="begin">
          <w:fldData xml:space="preserve">PEVuZE5vdGU+PENpdGU+PEF1dGhvcj5GcmVteTwvQXV0aG9yPjxZZWFyPjIwMTk8L1llYXI+PFJl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</w:fldData>
        </w:fldChar>
      </w:r>
      <w:r>
        <w:rPr>
          <w:lang w:val="en-GB"/>
        </w:rPr>
        <w:instrText xml:space="preserve"> ADDIN EN.CITE </w:instrText>
      </w:r>
      <w:r>
        <w:rPr>
          <w:lang w:val="en-GB"/>
        </w:rPr>
        <w:fldChar w:fldCharType="begin">
          <w:fldData xml:space="preserve">PEVuZE5vdGU+PENpdGU+PEF1dGhvcj5GcmVteTwvQXV0aG9yPjxZZWFyPjIwMTk8L1llYXI+PFJl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sidRPr="00A11980">
        <w:rPr>
          <w:noProof/>
          <w:lang w:val="en-GB"/>
        </w:rPr>
        <w:t>[14-16]</w:t>
      </w:r>
      <w:r>
        <w:rPr>
          <w:lang w:val="en-GB"/>
        </w:rPr>
        <w:fldChar w:fldCharType="end"/>
      </w:r>
      <w:r w:rsidRPr="00A11980">
        <w:rPr>
          <w:lang w:val="en-GB"/>
        </w:rPr>
        <w:t>.</w:t>
      </w:r>
    </w:p>
    <w:p w14:paraId="6D649B57" w14:textId="77777777" w:rsidR="006A5AC4" w:rsidRPr="00A11980" w:rsidRDefault="006A5AC4" w:rsidP="00026515">
      <w:pPr>
        <w:pStyle w:val="MDPI31text"/>
        <w:rPr>
          <w:lang w:val="en-GB"/>
        </w:rPr>
      </w:pPr>
      <w:r w:rsidRPr="00A11980">
        <w:rPr>
          <w:lang w:val="en-GB"/>
        </w:rPr>
        <w:t>The effect of feed-borne mycotoxins on food-producing animal performance represents an economic problem for farmers; reduced growth, decreased egg and milk production, lower reproductive efficiency, and increased susceptibility to stress are all consequences of mycotoxin exposure. Moreover, consumers are potentially also exposed indirectly, due to the contamination in foods of animal origin due to carry-over (i.e. milk, eggs, etc.).</w:t>
      </w:r>
    </w:p>
    <w:p w14:paraId="5E755721" w14:textId="77777777" w:rsidR="00DD6E4A" w:rsidRDefault="006A5AC4" w:rsidP="00DD6E4A">
      <w:pPr>
        <w:pStyle w:val="MDPI31text"/>
        <w:spacing w:line="240" w:lineRule="auto"/>
        <w:rPr>
          <w:lang w:val="en-GB"/>
        </w:rPr>
      </w:pPr>
      <w:r w:rsidRPr="00A11980">
        <w:rPr>
          <w:lang w:val="en-GB"/>
        </w:rPr>
        <w:t xml:space="preserve">The impact of multiple mycotoxins on animal and human health has been recognized by European regulatory bodies as an emerging risk for feed and food safety and security. Efforts to reduce human and animal exposure to mycotoxins resulted in the establishment of regulatory limits and monitoring programme worldwide. Maximum permitted levels (MLs) or guidance of safety levels have been provided in different countries. European legislation protects consumers by setting legal MLs for </w:t>
      </w:r>
      <w:r>
        <w:rPr>
          <w:lang w:val="en-GB"/>
        </w:rPr>
        <w:t xml:space="preserve">the </w:t>
      </w:r>
      <w:r w:rsidRPr="00A11980">
        <w:rPr>
          <w:lang w:val="en-GB"/>
        </w:rPr>
        <w:t xml:space="preserve">main classes of mycotoxins in several core commodities intended for food and feed, like cereals, nuts, fruits and derived products, including milk </w:t>
      </w:r>
      <w:r>
        <w:rPr>
          <w:lang w:val="en-GB"/>
        </w:rPr>
        <w:fldChar w:fldCharType="begin">
          <w:fldData xml:space="preserve">PEVuZE5vdGU+PENpdGU+PEF1dGhvcj5FdXJvcGVhbiBDb21taXNzaW9uPC9BdXRob3I+PFllYXI+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</w:fldData>
        </w:fldChar>
      </w:r>
      <w:r>
        <w:rPr>
          <w:lang w:val="en-GB"/>
        </w:rPr>
        <w:instrText xml:space="preserve"> ADDIN EN.CITE </w:instrText>
      </w:r>
      <w:r>
        <w:rPr>
          <w:lang w:val="en-GB"/>
        </w:rPr>
        <w:fldChar w:fldCharType="begin">
          <w:fldData xml:space="preserve">PEVuZE5vdGU+PENpdGU+PEF1dGhvcj5FdXJvcGVhbiBDb21taXNzaW9uPC9BdXRob3I+PFllYXI+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</w:fldData>
        </w:fldChar>
      </w:r>
      <w:r>
        <w:rPr>
          <w:lang w:val="en-GB"/>
        </w:rPr>
        <w:instrText xml:space="preserve"> ADDIN EN.CITE.DATA </w:instrText>
      </w:r>
      <w:r>
        <w:rPr>
          <w:lang w:val="en-GB"/>
        </w:rPr>
      </w:r>
      <w:r>
        <w:rPr>
          <w:lang w:val="en-GB"/>
        </w:rPr>
        <w:fldChar w:fldCharType="end"/>
      </w:r>
      <w:r>
        <w:rPr>
          <w:lang w:val="en-GB"/>
        </w:rPr>
      </w:r>
      <w:r>
        <w:rPr>
          <w:lang w:val="en-GB"/>
        </w:rPr>
        <w:fldChar w:fldCharType="separate"/>
      </w:r>
      <w:r w:rsidRPr="00A11980">
        <w:rPr>
          <w:noProof/>
          <w:lang w:val="en-GB"/>
        </w:rPr>
        <w:t>[17-20]</w:t>
      </w:r>
      <w:r>
        <w:rPr>
          <w:lang w:val="en-GB"/>
        </w:rPr>
        <w:fldChar w:fldCharType="end"/>
      </w:r>
      <w:r w:rsidRPr="00A11980">
        <w:rPr>
          <w:lang w:val="en-GB"/>
        </w:rPr>
        <w:t xml:space="preserve">. However, the current MLs do not consider the exposure to multiple mycotoxins and they are either based on the risk assessment of a single compound or on their sum, like the cases of AFs and FBs. According to the European Commission Regulation 1881/2006, </w:t>
      </w:r>
      <w:r w:rsidR="00404E7E" w:rsidRPr="00404E7E">
        <w:rPr>
          <w:lang w:val="en-GB"/>
        </w:rPr>
        <w:t>and subsequent amendments</w:t>
      </w:r>
      <w:r w:rsidR="00404E7E">
        <w:rPr>
          <w:lang w:val="en-GB"/>
        </w:rPr>
        <w:t>,</w:t>
      </w:r>
      <w:r w:rsidRPr="00A11980">
        <w:rPr>
          <w:lang w:val="en-GB"/>
        </w:rPr>
        <w:t xml:space="preserve"> the </w:t>
      </w:r>
      <w:r w:rsidR="006C319E">
        <w:rPr>
          <w:lang w:val="en-GB"/>
        </w:rPr>
        <w:t>MLs</w:t>
      </w:r>
      <w:r w:rsidRPr="00A11980">
        <w:rPr>
          <w:lang w:val="en-GB"/>
        </w:rPr>
        <w:t xml:space="preserve"> for AFs </w:t>
      </w:r>
      <w:r w:rsidR="006C319E">
        <w:rPr>
          <w:lang w:val="en-GB"/>
        </w:rPr>
        <w:t>in</w:t>
      </w:r>
      <w:r w:rsidR="006C319E" w:rsidRPr="00A11980">
        <w:rPr>
          <w:lang w:val="en-GB"/>
        </w:rPr>
        <w:t xml:space="preserve"> </w:t>
      </w:r>
      <w:r w:rsidRPr="00A11980">
        <w:rPr>
          <w:lang w:val="en-GB"/>
        </w:rPr>
        <w:t xml:space="preserve">cereals intended for direct human consumption </w:t>
      </w:r>
      <w:r w:rsidR="00404E7E">
        <w:rPr>
          <w:lang w:val="en-GB"/>
        </w:rPr>
        <w:t>is</w:t>
      </w:r>
      <w:r w:rsidR="00856F12">
        <w:rPr>
          <w:lang w:val="en-GB"/>
        </w:rPr>
        <w:t xml:space="preserve"> </w:t>
      </w:r>
      <w:r w:rsidRPr="00A11980">
        <w:rPr>
          <w:lang w:val="en-GB"/>
        </w:rPr>
        <w:t xml:space="preserve">set to 2 µg/kg of </w:t>
      </w:r>
      <w:r w:rsidR="006F4F2A">
        <w:rPr>
          <w:lang w:val="en-GB"/>
        </w:rPr>
        <w:t>AFB</w:t>
      </w:r>
      <w:r w:rsidR="006F4F2A" w:rsidRPr="006F4F2A">
        <w:rPr>
          <w:vertAlign w:val="subscript"/>
          <w:lang w:val="en-GB"/>
        </w:rPr>
        <w:t>1</w:t>
      </w:r>
      <w:r w:rsidRPr="00A11980">
        <w:rPr>
          <w:lang w:val="en-GB"/>
        </w:rPr>
        <w:t xml:space="preserve"> and 4 µg/kg of the total sum of AFB</w:t>
      </w:r>
      <w:r w:rsidRPr="006F4F2A">
        <w:rPr>
          <w:vertAlign w:val="subscript"/>
          <w:lang w:val="en-GB"/>
        </w:rPr>
        <w:t>1</w:t>
      </w:r>
      <w:r w:rsidRPr="00A11980">
        <w:rPr>
          <w:lang w:val="en-GB"/>
        </w:rPr>
        <w:t>, AFB</w:t>
      </w:r>
      <w:r w:rsidRPr="006F4F2A">
        <w:rPr>
          <w:vertAlign w:val="subscript"/>
          <w:lang w:val="en-GB"/>
        </w:rPr>
        <w:t>2</w:t>
      </w:r>
      <w:r w:rsidRPr="00A11980">
        <w:rPr>
          <w:lang w:val="en-GB"/>
        </w:rPr>
        <w:t>, AFG</w:t>
      </w:r>
      <w:r w:rsidRPr="006F4F2A">
        <w:rPr>
          <w:vertAlign w:val="subscript"/>
          <w:lang w:val="en-GB"/>
        </w:rPr>
        <w:t>1</w:t>
      </w:r>
      <w:r w:rsidRPr="00A11980">
        <w:rPr>
          <w:lang w:val="en-GB"/>
        </w:rPr>
        <w:t xml:space="preserve"> and AFG</w:t>
      </w:r>
      <w:r w:rsidRPr="006F4F2A">
        <w:rPr>
          <w:vertAlign w:val="subscript"/>
          <w:lang w:val="en-GB"/>
        </w:rPr>
        <w:t>2</w:t>
      </w:r>
      <w:r w:rsidR="006C319E">
        <w:rPr>
          <w:lang w:val="en-GB"/>
        </w:rPr>
        <w:t>;</w:t>
      </w:r>
      <w:r w:rsidR="00761C48">
        <w:rPr>
          <w:lang w:val="en-GB"/>
        </w:rPr>
        <w:t xml:space="preserve"> </w:t>
      </w:r>
      <w:r w:rsidR="00404E7E">
        <w:rPr>
          <w:lang w:val="en-GB"/>
        </w:rPr>
        <w:t xml:space="preserve">whereas, the </w:t>
      </w:r>
      <w:r w:rsidR="006C319E">
        <w:rPr>
          <w:lang w:val="en-GB"/>
        </w:rPr>
        <w:t xml:space="preserve">MLs for the sum of </w:t>
      </w:r>
      <w:r w:rsidR="006C319E" w:rsidRPr="00A11980">
        <w:rPr>
          <w:lang w:val="en-GB"/>
        </w:rPr>
        <w:t>FB</w:t>
      </w:r>
      <w:r w:rsidR="006C319E" w:rsidRPr="006C319E">
        <w:rPr>
          <w:vertAlign w:val="subscript"/>
          <w:lang w:val="en-GB"/>
        </w:rPr>
        <w:t>1</w:t>
      </w:r>
      <w:r w:rsidR="006C319E" w:rsidRPr="00A11980">
        <w:rPr>
          <w:lang w:val="en-GB"/>
        </w:rPr>
        <w:t xml:space="preserve"> and FB</w:t>
      </w:r>
      <w:r w:rsidR="006C319E" w:rsidRPr="006C319E">
        <w:rPr>
          <w:vertAlign w:val="subscript"/>
          <w:lang w:val="en-GB"/>
        </w:rPr>
        <w:t>2</w:t>
      </w:r>
      <w:r w:rsidR="006C319E" w:rsidRPr="00A11980">
        <w:rPr>
          <w:lang w:val="en-GB"/>
        </w:rPr>
        <w:t xml:space="preserve"> </w:t>
      </w:r>
      <w:r w:rsidR="00404E7E">
        <w:rPr>
          <w:lang w:val="en-GB"/>
        </w:rPr>
        <w:t xml:space="preserve">is </w:t>
      </w:r>
      <w:r w:rsidR="00856F12">
        <w:rPr>
          <w:lang w:val="en-GB"/>
        </w:rPr>
        <w:t xml:space="preserve">set to </w:t>
      </w:r>
      <w:r w:rsidR="006C319E">
        <w:rPr>
          <w:lang w:val="en-GB"/>
        </w:rPr>
        <w:t xml:space="preserve">1,000 </w:t>
      </w:r>
      <w:r w:rsidR="004F5022" w:rsidRPr="00A11980">
        <w:rPr>
          <w:lang w:val="en-GB"/>
        </w:rPr>
        <w:t xml:space="preserve">µg/kg </w:t>
      </w:r>
      <w:r w:rsidR="004F5022">
        <w:rPr>
          <w:lang w:val="en-GB"/>
        </w:rPr>
        <w:t>in m</w:t>
      </w:r>
      <w:r w:rsidR="004F5022" w:rsidRPr="006C319E">
        <w:rPr>
          <w:lang w:val="en-GB"/>
        </w:rPr>
        <w:t>aize intended for direct human consumption</w:t>
      </w:r>
      <w:r w:rsidR="004F5022">
        <w:rPr>
          <w:lang w:val="en-GB"/>
        </w:rPr>
        <w:t>,</w:t>
      </w:r>
      <w:r w:rsidR="004F5022" w:rsidRPr="006C319E">
        <w:rPr>
          <w:lang w:val="en-GB"/>
        </w:rPr>
        <w:t xml:space="preserve"> </w:t>
      </w:r>
      <w:r w:rsidR="006C319E">
        <w:rPr>
          <w:lang w:val="en-GB"/>
        </w:rPr>
        <w:t xml:space="preserve">and 4,000 </w:t>
      </w:r>
      <w:r w:rsidR="004F5022" w:rsidRPr="00A11980">
        <w:rPr>
          <w:lang w:val="en-GB"/>
        </w:rPr>
        <w:t xml:space="preserve">µg/kg </w:t>
      </w:r>
      <w:r w:rsidR="004F5022">
        <w:rPr>
          <w:lang w:val="en-GB"/>
        </w:rPr>
        <w:t>in</w:t>
      </w:r>
      <w:r w:rsidR="006C319E">
        <w:rPr>
          <w:lang w:val="en-GB"/>
        </w:rPr>
        <w:t xml:space="preserve"> u</w:t>
      </w:r>
      <w:r w:rsidR="006C319E" w:rsidRPr="006C319E">
        <w:rPr>
          <w:lang w:val="en-GB"/>
        </w:rPr>
        <w:t>nprocessed maize</w:t>
      </w:r>
      <w:r w:rsidR="00404E7E">
        <w:rPr>
          <w:lang w:val="en-GB"/>
        </w:rPr>
        <w:t xml:space="preserve"> </w:t>
      </w:r>
      <w:r w:rsidR="00404E7E" w:rsidRPr="00A11980">
        <w:rPr>
          <w:lang w:val="en-GB"/>
        </w:rPr>
        <w:fldChar w:fldCharType="begin"/>
      </w:r>
      <w:r w:rsidR="00404E7E">
        <w:rPr>
          <w:lang w:val="en-GB"/>
        </w:rPr>
        <w:instrText xml:space="preserve"> ADDIN EN.CITE &lt;EndNote&gt;&lt;Cite&gt;&lt;Author&gt;European Commission&lt;/Author&gt;&lt;Year&gt;2006&lt;/Year&gt;&lt;RecNum&gt;23&lt;/RecNum&gt;&lt;DisplayText&gt;&lt;style size="10"&gt;[21,22]&lt;/style&gt;&lt;/DisplayText&gt;&lt;record&gt;&lt;rec-number&gt;23&lt;/rec-number&gt;&lt;foreign-keys&gt;&lt;key app="EN" db-id="25w2e0rvksevs7ewzsap0veqvdp2e2z2sxv2" timestamp="1568541582"&gt;23&lt;/key&gt;&lt;/foreign-keys&gt;&lt;ref-type name="Journal Article"&gt;17&lt;/ref-type&gt;&lt;contributors&gt;&lt;authors&gt;&lt;author&gt;European Commission,&lt;/author&gt;&lt;/authors&gt;&lt;/contributors&gt;&lt;titles&gt;&lt;title&gt;Regulation (1881/2006) setting maximum levels for certain contaminants in foodstuffs&lt;/title&gt;&lt;secondary-title&gt;Official Journal of the European Union&lt;/secondary-title&gt;&lt;/titles&gt;&lt;periodical&gt;&lt;full-title&gt;Official Journal of the European Union&lt;/full-title&gt;&lt;/periodical&gt;&lt;pages&gt;4-24&lt;/pages&gt;&lt;volume&gt;36&lt;/volume&gt;&lt;dates&gt;&lt;year&gt;2006&lt;/year&gt;&lt;/dates&gt;&lt;urls&gt;&lt;/urls&gt;&lt;/record&gt;&lt;/Cite&gt;&lt;Cite&gt;&lt;Author&gt;European Commission&lt;/Author&gt;&lt;Year&gt;2010&lt;/Year&gt;&lt;RecNum&gt;2&lt;/RecNum&gt;&lt;record&gt;&lt;rec-number&gt;2&lt;/rec-number&gt;&lt;foreign-keys&gt;&lt;key app="EN" db-id="25w2e0rvksevs7ewzsap0veqvdp2e2z2sxv2" timestamp="1568037808"&gt;2&lt;/key&gt;&lt;/foreign-keys&gt;&lt;ref-type name="Journal Article"&gt;17&lt;/ref-type&gt;&lt;contributors&gt;&lt;authors&gt;&lt;author&gt;European Commission,&lt;/author&gt;&lt;/authors&gt;&lt;/contributors&gt;&lt;titles&gt;&lt;title&gt;Commission Regulation (EU) No 165/2010 of 26 February 2010 amending Regulation (EC) No 1881/2006 setting maximum levels for certain contaminants in foodstuffs as regards aflatoxins&lt;/title&gt;&lt;secondary-title&gt;Official Journal of the European Union&lt;/secondary-title&gt;&lt;/titles&gt;&lt;periodical&gt;&lt;full-title&gt;Official Journal of the European Union&lt;/full-title&gt;&lt;/periodical&gt;&lt;pages&gt;8-12&lt;/pages&gt;&lt;volume&gt;50&lt;/volume&gt;&lt;dates&gt;&lt;year&gt;2010&lt;/year&gt;&lt;/dates&gt;&lt;urls&gt;&lt;/urls&gt;&lt;/record&gt;&lt;/Cite&gt;&lt;/EndNote&gt;</w:instrText>
      </w:r>
      <w:r w:rsidR="00404E7E" w:rsidRPr="00A11980">
        <w:rPr>
          <w:lang w:val="en-GB"/>
        </w:rPr>
        <w:fldChar w:fldCharType="separate"/>
      </w:r>
      <w:r w:rsidR="00404E7E">
        <w:rPr>
          <w:noProof/>
          <w:lang w:val="en-GB"/>
        </w:rPr>
        <w:t>[21,22]</w:t>
      </w:r>
      <w:r w:rsidR="00404E7E" w:rsidRPr="00A11980">
        <w:rPr>
          <w:lang w:val="en-GB"/>
        </w:rPr>
        <w:fldChar w:fldCharType="end"/>
      </w:r>
      <w:r w:rsidR="006C319E">
        <w:rPr>
          <w:lang w:val="en-GB"/>
        </w:rPr>
        <w:t xml:space="preserve">. </w:t>
      </w:r>
      <w:r w:rsidR="00856F12">
        <w:rPr>
          <w:lang w:val="en-GB"/>
        </w:rPr>
        <w:t xml:space="preserve">In </w:t>
      </w:r>
      <w:r w:rsidR="00856F12" w:rsidRPr="00836177">
        <w:rPr>
          <w:lang w:val="en-GB"/>
        </w:rPr>
        <w:t>addition, g</w:t>
      </w:r>
      <w:r w:rsidRPr="00836177">
        <w:rPr>
          <w:lang w:val="en-GB"/>
        </w:rPr>
        <w:t xml:space="preserve">uidance values for the sum </w:t>
      </w:r>
      <w:r w:rsidR="006C319E" w:rsidRPr="00836177">
        <w:rPr>
          <w:lang w:val="en-GB"/>
        </w:rPr>
        <w:t xml:space="preserve">of </w:t>
      </w:r>
      <w:r w:rsidRPr="00836177">
        <w:rPr>
          <w:lang w:val="en-GB"/>
        </w:rPr>
        <w:t>FB</w:t>
      </w:r>
      <w:r w:rsidRPr="00836177">
        <w:rPr>
          <w:vertAlign w:val="subscript"/>
          <w:lang w:val="en-GB"/>
        </w:rPr>
        <w:t>1</w:t>
      </w:r>
      <w:r w:rsidRPr="00836177">
        <w:rPr>
          <w:lang w:val="en-GB"/>
        </w:rPr>
        <w:t xml:space="preserve"> and FB</w:t>
      </w:r>
      <w:r w:rsidRPr="00836177">
        <w:rPr>
          <w:vertAlign w:val="subscript"/>
          <w:lang w:val="en-GB"/>
        </w:rPr>
        <w:t>2</w:t>
      </w:r>
      <w:r w:rsidRPr="00836177">
        <w:rPr>
          <w:lang w:val="en-GB"/>
        </w:rPr>
        <w:t xml:space="preserve"> </w:t>
      </w:r>
      <w:r w:rsidR="00761C48" w:rsidRPr="00836177">
        <w:rPr>
          <w:lang w:val="en-GB"/>
        </w:rPr>
        <w:t xml:space="preserve">and DON </w:t>
      </w:r>
      <w:r w:rsidRPr="00836177">
        <w:rPr>
          <w:lang w:val="en-GB"/>
        </w:rPr>
        <w:t>have been recommended in products intended for animal feed in the EU</w:t>
      </w:r>
      <w:r w:rsidR="00856F12" w:rsidRPr="00836177">
        <w:rPr>
          <w:lang w:val="en-GB"/>
        </w:rPr>
        <w:t xml:space="preserve"> </w:t>
      </w:r>
      <w:r w:rsidR="00856F12" w:rsidRPr="00836177">
        <w:rPr>
          <w:lang w:val="en-GB"/>
        </w:rPr>
        <w:fldChar w:fldCharType="begin"/>
      </w:r>
      <w:r w:rsidR="00856F12" w:rsidRPr="00836177">
        <w:rPr>
          <w:lang w:val="en-GB"/>
        </w:rPr>
        <w:instrText xml:space="preserve"> ADDIN EN.CITE &lt;EndNote&gt;&lt;Cite&gt;&lt;Author&gt;Commission&lt;/Author&gt;&lt;Year&gt;2006&lt;/Year&gt;&lt;RecNum&gt;30&lt;/RecNum&gt;&lt;DisplayText&gt;&lt;style size="10"&gt;[23]&lt;/style&gt;&lt;/DisplayText&gt;&lt;record&gt;&lt;rec-number&gt;30&lt;/rec-number&gt;&lt;foreign-keys&gt;&lt;key app="EN" db-id="25w2e0rvksevs7ewzsap0veqvdp2e2z2sxv2" timestamp="1574875173"&gt;30&lt;/key&gt;&lt;/foreign-keys&gt;&lt;ref-type name="Journal Article"&gt;17&lt;/ref-type&gt;&lt;contributors&gt;&lt;authors&gt;&lt;author&gt;European Commission&lt;/author&gt;&lt;/authors&gt;&lt;/contributors&gt;&lt;titles&gt;&lt;title&gt;Recommendation 2006/576/EC on the presence of deoxynivalenol, zearalenone, ochratoxin A, T-2 and HT-2 and fumonisins in products intended for animal feeding &lt;/title&gt;&lt;secondary-title&gt;Official Journal of the European Union&lt;/secondary-title&gt;&lt;/titles&gt;&lt;periodical&gt;&lt;full-title&gt;Official Journal of the European Union&lt;/full-title&gt;&lt;/periodical&gt;&lt;pages&gt;7-9&lt;/pages&gt;&lt;volume&gt;229&lt;/volume&gt;&lt;dates&gt;&lt;year&gt;2006&lt;/year&gt;&lt;/dates&gt;&lt;urls&gt;&lt;/urls&gt;&lt;/record&gt;&lt;/Cite&gt;&lt;/EndNote&gt;</w:instrText>
      </w:r>
      <w:r w:rsidR="00856F12" w:rsidRPr="00836177">
        <w:rPr>
          <w:lang w:val="en-GB"/>
        </w:rPr>
        <w:fldChar w:fldCharType="separate"/>
      </w:r>
      <w:r w:rsidR="00856F12" w:rsidRPr="00836177">
        <w:rPr>
          <w:noProof/>
          <w:lang w:val="en-GB"/>
        </w:rPr>
        <w:t>[23]</w:t>
      </w:r>
      <w:r w:rsidR="00856F12" w:rsidRPr="00836177">
        <w:rPr>
          <w:lang w:val="en-GB"/>
        </w:rPr>
        <w:fldChar w:fldCharType="end"/>
      </w:r>
      <w:r w:rsidRPr="00836177">
        <w:rPr>
          <w:lang w:val="en-GB"/>
        </w:rPr>
        <w:t>.</w:t>
      </w:r>
      <w:r w:rsidR="00DD6E4A">
        <w:rPr>
          <w:lang w:val="en-GB"/>
        </w:rPr>
        <w:t xml:space="preserve"> </w:t>
      </w:r>
    </w:p>
    <w:p w14:paraId="13DAAE08" w14:textId="179F89C7" w:rsidR="006E6CD6" w:rsidRPr="00836177" w:rsidRDefault="00DD6E4A" w:rsidP="00DD6E4A">
      <w:pPr>
        <w:pStyle w:val="MDPI31text"/>
        <w:spacing w:line="240" w:lineRule="auto"/>
        <w:rPr>
          <w:lang w:val="en-GB"/>
        </w:rPr>
      </w:pPr>
      <w:r w:rsidRPr="00DD6E4A">
        <w:rPr>
          <w:lang w:val="en-GB"/>
        </w:rPr>
        <w:t>The conventional exposure assessment paradigm of groups of populations to single mycotoxins utilizes consumption and occurrence data to derive exposure scenarios. In the context of multi-mycotoxins, a rationale way to perform risk assessment is by establishing priorities based either on the realistic frequency of the co-occurring mycotoxins or by considering the potency of the combined toxic effect.</w:t>
      </w:r>
    </w:p>
    <w:p w14:paraId="1C927AEB" w14:textId="47DA4FE2" w:rsidR="006A5AC4" w:rsidRPr="006E6CD6" w:rsidRDefault="006A5AC4" w:rsidP="006E6CD6">
      <w:pPr>
        <w:pStyle w:val="MDPI31text"/>
        <w:rPr>
          <w:lang w:val="en-GB"/>
        </w:rPr>
      </w:pPr>
      <w:r w:rsidRPr="006E6CD6">
        <w:rPr>
          <w:lang w:val="en-GB"/>
        </w:rPr>
        <w:lastRenderedPageBreak/>
        <w:t xml:space="preserve">Therefore, monitoring mycotoxin co-occurrence enables identifying the most prevalent mycotoxin mixtures and, thus, can help to prioritize research efforts. Thus, the aim of this paper was to give an insight on the currently available information in the scientific literature on the presence of mycotoxins in cereal-derived feed and food commodities in Europe, and their natural co-occurrence. </w:t>
      </w:r>
    </w:p>
    <w:p w14:paraId="3A825772" w14:textId="77777777" w:rsidR="006A5AC4" w:rsidRPr="00A11980" w:rsidRDefault="006A5AC4" w:rsidP="005769AE">
      <w:pPr>
        <w:pStyle w:val="MDPI21heading1"/>
        <w:rPr>
          <w:lang w:val="en-GB"/>
        </w:rPr>
      </w:pPr>
      <w:r w:rsidRPr="005769AE">
        <w:rPr>
          <w:b w:val="0"/>
          <w:lang w:val="en-GB" w:eastAsia="zh-CN"/>
        </w:rPr>
        <w:t>2</w:t>
      </w:r>
      <w:r w:rsidRPr="00A11980">
        <w:rPr>
          <w:lang w:val="en-GB" w:eastAsia="zh-CN"/>
        </w:rPr>
        <w:t xml:space="preserve">. </w:t>
      </w:r>
      <w:r w:rsidRPr="00A11980">
        <w:rPr>
          <w:lang w:val="en-GB"/>
        </w:rPr>
        <w:t>Materials and Methods</w:t>
      </w:r>
    </w:p>
    <w:p w14:paraId="35619498" w14:textId="77777777" w:rsidR="006A5AC4" w:rsidRPr="00A11980" w:rsidRDefault="006A5AC4" w:rsidP="00EA6CF5">
      <w:pPr>
        <w:pStyle w:val="MDPI21heading1"/>
        <w:rPr>
          <w:lang w:val="en-GB"/>
        </w:rPr>
      </w:pPr>
      <w:r w:rsidRPr="00A11980">
        <w:rPr>
          <w:lang w:val="en-GB"/>
        </w:rPr>
        <w:t xml:space="preserve">Data collection and data extraction </w:t>
      </w:r>
    </w:p>
    <w:p w14:paraId="7B8E5F6F" w14:textId="77777777" w:rsidR="006A5AC4" w:rsidRPr="00A11980" w:rsidRDefault="006A5AC4" w:rsidP="00EA6CF5">
      <w:pPr>
        <w:pStyle w:val="MDPI31text"/>
        <w:rPr>
          <w:lang w:val="en-GB"/>
        </w:rPr>
      </w:pPr>
      <w:r w:rsidRPr="00A11980">
        <w:rPr>
          <w:lang w:val="en-GB"/>
        </w:rPr>
        <w:t xml:space="preserve">An Extensive Literature Search (ELS) was undertaken in order to collect available papers in scientific literature on the (co-)occurrence of mycotoxins in core cereals, including maize, wheat, barley, oat, rice, rye, and sorghum from 2010 to 2018, and it was focused on the need of exposure calculations. When necessary, ad hoc searches with extended timeframe (up to 2000) were </w:t>
      </w:r>
      <w:r w:rsidRPr="007805A9">
        <w:rPr>
          <w:lang w:val="en-GB"/>
        </w:rPr>
        <w:t xml:space="preserve">undertaken, as in the case of maize and sorghum. </w:t>
      </w:r>
      <w:bookmarkStart w:id="6" w:name="_Ref14269729"/>
      <w:r w:rsidRPr="007805A9">
        <w:rPr>
          <w:lang w:val="en-GB"/>
        </w:rPr>
        <w:t>Mycotoxins with major public health and economic interest were included in the searching criteria, intended as those regulated at European level and their modified forms, plus some emerging mycotoxins.</w:t>
      </w:r>
      <w:bookmarkEnd w:id="6"/>
      <w:r w:rsidRPr="007805A9">
        <w:rPr>
          <w:lang w:val="en-GB"/>
        </w:rPr>
        <w:t xml:space="preserve"> Starting from a substantial initial number of 13026 papers, the screening process resulted in a selection of 206 papers, which were</w:t>
      </w:r>
      <w:r w:rsidRPr="00A11980">
        <w:rPr>
          <w:lang w:val="en-GB"/>
        </w:rPr>
        <w:t xml:space="preserve"> used for data extraction. The following represents the flowchart associated with the selection of studies relevant to the aim of this study</w:t>
      </w:r>
      <w:r>
        <w:rPr>
          <w:lang w:val="en-GB"/>
        </w:rPr>
        <w:t xml:space="preserve"> (</w:t>
      </w:r>
      <w:r>
        <w:rPr>
          <w:lang w:val="en-GB"/>
        </w:rPr>
        <w:fldChar w:fldCharType="begin"/>
      </w:r>
      <w:r>
        <w:rPr>
          <w:lang w:val="en-GB"/>
        </w:rPr>
        <w:instrText xml:space="preserve"> REF _Ref25588041 \h </w:instrText>
      </w:r>
      <w:r>
        <w:rPr>
          <w:lang w:val="en-GB"/>
        </w:rPr>
      </w:r>
      <w:r>
        <w:rPr>
          <w:lang w:val="en-GB"/>
        </w:rPr>
        <w:fldChar w:fldCharType="separate"/>
      </w:r>
      <w:r w:rsidRPr="00A11980">
        <w:rPr>
          <w:color w:val="auto"/>
          <w:lang w:val="en-GB"/>
        </w:rPr>
        <w:t xml:space="preserve">Figure </w:t>
      </w:r>
      <w:r w:rsidRPr="00A11980">
        <w:rPr>
          <w:noProof/>
          <w:color w:val="auto"/>
          <w:lang w:val="en-GB"/>
        </w:rPr>
        <w:t>1</w:t>
      </w:r>
      <w:r>
        <w:rPr>
          <w:lang w:val="en-GB"/>
        </w:rPr>
        <w:fldChar w:fldCharType="end"/>
      </w:r>
      <w:r>
        <w:rPr>
          <w:lang w:val="en-GB"/>
        </w:rPr>
        <w:t>)</w:t>
      </w:r>
      <w:r w:rsidRPr="00A11980">
        <w:rPr>
          <w:lang w:val="en-GB"/>
        </w:rPr>
        <w:t xml:space="preserve">. </w:t>
      </w:r>
    </w:p>
    <w:p w14:paraId="1FF02BD3" w14:textId="77777777" w:rsidR="006A5AC4" w:rsidRPr="00A11980" w:rsidRDefault="006A5AC4" w:rsidP="00EA6CF5">
      <w:pPr>
        <w:pStyle w:val="MDPI31text"/>
        <w:rPr>
          <w:color w:val="auto"/>
          <w:szCs w:val="20"/>
          <w:lang w:val="en-GB" w:eastAsia="it-IT"/>
        </w:rPr>
      </w:pPr>
      <w:r w:rsidRPr="00A11980">
        <w:rPr>
          <w:lang w:val="en-GB"/>
        </w:rPr>
        <w:t xml:space="preserve">Since the collection of these data was meant to estimate dietary exposure of humans and animals in Europe, attention was paid to EU data. </w:t>
      </w:r>
      <w:r w:rsidRPr="00A11980">
        <w:rPr>
          <w:color w:val="auto"/>
          <w:szCs w:val="20"/>
          <w:lang w:val="en-GB" w:eastAsia="it-IT"/>
        </w:rPr>
        <w:t xml:space="preserve">Although the information on the origin of no-EU imported commodities was stored. </w:t>
      </w:r>
    </w:p>
    <w:p w14:paraId="5BCDF2ED" w14:textId="77777777" w:rsidR="006A5AC4" w:rsidRPr="00A11980" w:rsidRDefault="006A5AC4" w:rsidP="00EA6CF5">
      <w:pPr>
        <w:pStyle w:val="MDPI31text"/>
        <w:rPr>
          <w:color w:val="auto"/>
          <w:szCs w:val="20"/>
          <w:lang w:val="en-GB" w:eastAsia="it-IT"/>
        </w:rPr>
      </w:pPr>
    </w:p>
    <w:p w14:paraId="06ED4D8F" w14:textId="5762781E" w:rsidR="006A5AC4" w:rsidRPr="00A11980" w:rsidRDefault="00DB6E6D" w:rsidP="00B91D8D">
      <w:pPr>
        <w:pStyle w:val="MDPI31text"/>
        <w:jc w:val="center"/>
        <w:rPr>
          <w:lang w:val="en-GB"/>
        </w:rPr>
      </w:pPr>
      <w:r>
        <w:rPr>
          <w:noProof/>
          <w:color w:val="FF0000"/>
          <w:lang w:eastAsia="en-US"/>
        </w:rPr>
        <w:drawing>
          <wp:inline distT="0" distB="0" distL="0" distR="0" wp14:anchorId="7847D12B" wp14:editId="00D71C39">
            <wp:extent cx="3409950" cy="3429000"/>
            <wp:effectExtent l="0" t="0" r="0" b="0"/>
            <wp:docPr id="1"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409950" cy="3429000"/>
                    </a:xfrm>
                    <a:prstGeom prst="rect">
                      <a:avLst/>
                    </a:prstGeom>
                    <a:noFill/>
                    <a:ln>
                      <a:noFill/>
                    </a:ln>
                  </pic:spPr>
                </pic:pic>
              </a:graphicData>
            </a:graphic>
          </wp:inline>
        </w:drawing>
      </w:r>
    </w:p>
    <w:p w14:paraId="58C52A29" w14:textId="77777777" w:rsidR="006A5AC4" w:rsidRPr="00A11980" w:rsidRDefault="006A5AC4" w:rsidP="00B91D8D">
      <w:pPr>
        <w:pStyle w:val="MDPI31text"/>
        <w:jc w:val="center"/>
        <w:rPr>
          <w:lang w:val="en-GB"/>
        </w:rPr>
      </w:pPr>
    </w:p>
    <w:p w14:paraId="1EEF3E1D" w14:textId="77777777" w:rsidR="006A5AC4" w:rsidRPr="00A11980" w:rsidRDefault="006A5AC4" w:rsidP="004D22F5">
      <w:pPr>
        <w:pStyle w:val="Didascalia"/>
        <w:jc w:val="center"/>
        <w:rPr>
          <w:rFonts w:ascii="Palatino Linotype" w:hAnsi="Palatino Linotype"/>
          <w:b w:val="0"/>
          <w:color w:val="auto"/>
        </w:rPr>
      </w:pPr>
      <w:bookmarkStart w:id="7" w:name="_Ref25588041"/>
      <w:r w:rsidRPr="00A11980">
        <w:rPr>
          <w:rFonts w:ascii="Palatino Linotype" w:hAnsi="Palatino Linotype"/>
          <w:color w:val="auto"/>
        </w:rPr>
        <w:t xml:space="preserve">Figure </w:t>
      </w:r>
      <w:r w:rsidRPr="00A11980">
        <w:rPr>
          <w:rFonts w:ascii="Palatino Linotype" w:hAnsi="Palatino Linotype"/>
          <w:color w:val="auto"/>
        </w:rPr>
        <w:fldChar w:fldCharType="begin"/>
      </w:r>
      <w:r w:rsidRPr="00A11980">
        <w:rPr>
          <w:rFonts w:ascii="Palatino Linotype" w:hAnsi="Palatino Linotype"/>
          <w:color w:val="auto"/>
        </w:rPr>
        <w:instrText xml:space="preserve"> SEQ Figure \* ARABIC </w:instrText>
      </w:r>
      <w:r w:rsidRPr="00A11980">
        <w:rPr>
          <w:rFonts w:ascii="Palatino Linotype" w:hAnsi="Palatino Linotype"/>
          <w:color w:val="auto"/>
        </w:rPr>
        <w:fldChar w:fldCharType="separate"/>
      </w:r>
      <w:r>
        <w:rPr>
          <w:rFonts w:ascii="Palatino Linotype" w:hAnsi="Palatino Linotype"/>
          <w:noProof/>
          <w:color w:val="auto"/>
        </w:rPr>
        <w:t>1</w:t>
      </w:r>
      <w:r w:rsidRPr="00A11980">
        <w:rPr>
          <w:rFonts w:ascii="Palatino Linotype" w:hAnsi="Palatino Linotype"/>
          <w:color w:val="auto"/>
        </w:rPr>
        <w:fldChar w:fldCharType="end"/>
      </w:r>
      <w:bookmarkEnd w:id="7"/>
      <w:r w:rsidRPr="00A11980">
        <w:rPr>
          <w:rFonts w:ascii="Palatino Linotype" w:hAnsi="Palatino Linotype"/>
          <w:color w:val="auto"/>
        </w:rPr>
        <w:t>.</w:t>
      </w:r>
      <w:r w:rsidRPr="00A11980">
        <w:rPr>
          <w:rFonts w:ascii="Palatino Linotype" w:hAnsi="Palatino Linotype"/>
          <w:b w:val="0"/>
          <w:color w:val="auto"/>
        </w:rPr>
        <w:t xml:space="preserve"> Flow chart of the extensive literature search performed.</w:t>
      </w:r>
    </w:p>
    <w:p w14:paraId="5B2EA27E" w14:textId="77777777" w:rsidR="006A5AC4" w:rsidRPr="00A11980" w:rsidRDefault="006A5AC4" w:rsidP="001F2AC7">
      <w:pPr>
        <w:pStyle w:val="MDPI13authornames"/>
        <w:rPr>
          <w:lang w:val="en-GB"/>
        </w:rPr>
      </w:pPr>
      <w:r w:rsidRPr="00A11980">
        <w:rPr>
          <w:lang w:val="en-GB"/>
        </w:rPr>
        <w:t>Development of a structured database</w:t>
      </w:r>
    </w:p>
    <w:p w14:paraId="271CB250" w14:textId="01CE6C79" w:rsidR="006A5AC4" w:rsidRPr="00A11980" w:rsidRDefault="006A5AC4" w:rsidP="001F2AC7">
      <w:pPr>
        <w:pStyle w:val="MDPI31text"/>
        <w:rPr>
          <w:lang w:val="en-GB"/>
        </w:rPr>
      </w:pPr>
      <w:r w:rsidRPr="00A11980">
        <w:rPr>
          <w:lang w:val="en-GB"/>
        </w:rPr>
        <w:t xml:space="preserve">A database for data collection on mycotoxins occurrence/co-occurrence was structured according to the EFSA Standard Sample Description version 2 (SSD2) standard </w:t>
      </w:r>
      <w:r w:rsidRPr="00A11980">
        <w:rPr>
          <w:lang w:val="en-GB"/>
        </w:rPr>
        <w:fldChar w:fldCharType="begin"/>
      </w:r>
      <w:r w:rsidR="00856F12">
        <w:rPr>
          <w:lang w:val="en-GB"/>
        </w:rPr>
        <w:instrText xml:space="preserve"> ADDIN EN.CITE &lt;EndNote&gt;&lt;Cite&gt;&lt;Author&gt;EFSA&lt;/Author&gt;&lt;Year&gt;2013&lt;/Year&gt;&lt;RecNum&gt;1&lt;/RecNum&gt;&lt;DisplayText&gt;&lt;style size="10"&gt;[24]&lt;/style&gt;&lt;/DisplayText&gt;&lt;record&gt;&lt;rec-number&gt;1&lt;/rec-number&gt;&lt;foreign-keys&gt;&lt;key app="EN" db-id="25w2e0rvksevs7ewzsap0veqvdp2e2z2sxv2" timestamp="1565019489"&gt;1&lt;/key&gt;&lt;/foreign-keys&gt;&lt;ref-type name="Journal Article"&gt;17&lt;/ref-type&gt;&lt;contributors&gt;&lt;authors&gt;&lt;author&gt;EFSA&lt;/author&gt;&lt;/authors&gt;&lt;/contributors&gt;&lt;titles&gt;&lt;title&gt;Standard Sample Description ver. 2.0&lt;/title&gt;&lt;secondary-title&gt;EFSA Journal&lt;/secondary-title&gt;&lt;/titles&gt;&lt;periodical&gt;&lt;full-title&gt;EFSA Journal&lt;/full-title&gt;&lt;/periodical&gt;&lt;pages&gt;3424&lt;/pages&gt;&lt;volume&gt;11&lt;/volume&gt;&lt;number&gt;10&lt;/number&gt;&lt;section&gt;114&lt;/section&gt;&lt;dates&gt;&lt;year&gt;2013&lt;/year&gt;&lt;/dates&gt;&lt;urls&gt;&lt;/urls&gt;&lt;electronic-resource-num&gt;10.2903/j.efsa.2013.3424&lt;/electronic-resource-num&gt;&lt;/record&gt;&lt;/Cite&gt;&lt;/EndNote&gt;</w:instrText>
      </w:r>
      <w:r w:rsidRPr="00A11980">
        <w:rPr>
          <w:lang w:val="en-GB"/>
        </w:rPr>
        <w:fldChar w:fldCharType="separate"/>
      </w:r>
      <w:r w:rsidR="00856F12">
        <w:rPr>
          <w:noProof/>
          <w:lang w:val="en-GB"/>
        </w:rPr>
        <w:t>[24]</w:t>
      </w:r>
      <w:r w:rsidRPr="00A11980">
        <w:rPr>
          <w:lang w:val="en-GB"/>
        </w:rPr>
        <w:fldChar w:fldCharType="end"/>
      </w:r>
      <w:r w:rsidRPr="00A11980">
        <w:rPr>
          <w:lang w:val="en-GB"/>
        </w:rPr>
        <w:t xml:space="preserve">. SSD2 data model is used to support reporting countries in data submission to EFSA and it is structured to collect analytical results at sample level. In our study, the standard data model was adapted to aggregate </w:t>
      </w:r>
      <w:r w:rsidRPr="00A11980">
        <w:rPr>
          <w:lang w:val="en-GB"/>
        </w:rPr>
        <w:lastRenderedPageBreak/>
        <w:t>data, which is the way authors commonly report occurrence data in the Literature. However, when the co-occurrence data were reported at sample level a univocal identification number (ID) was assigned to each specific sample. A comprehensive description of the individual data elements of the SSD2-based data model is provided in supplementary materials.</w:t>
      </w:r>
    </w:p>
    <w:p w14:paraId="12F1682E" w14:textId="77777777" w:rsidR="006A5AC4" w:rsidRPr="00A11980" w:rsidRDefault="006A5AC4" w:rsidP="001F2AC7">
      <w:pPr>
        <w:pStyle w:val="MDPI31text"/>
        <w:rPr>
          <w:lang w:val="en-GB"/>
        </w:rPr>
      </w:pPr>
    </w:p>
    <w:p w14:paraId="52365A44" w14:textId="77777777" w:rsidR="006A5AC4" w:rsidRPr="00A11980" w:rsidRDefault="006A5AC4" w:rsidP="001F2AC7">
      <w:pPr>
        <w:pStyle w:val="MDPI13authornames"/>
        <w:rPr>
          <w:lang w:val="en-GB"/>
        </w:rPr>
      </w:pPr>
      <w:r w:rsidRPr="00A11980">
        <w:rPr>
          <w:lang w:val="en-GB"/>
        </w:rPr>
        <w:t>Data analysis</w:t>
      </w:r>
    </w:p>
    <w:p w14:paraId="0A31CD54" w14:textId="77777777" w:rsidR="006A5AC4" w:rsidRPr="00A11980" w:rsidRDefault="006A5AC4" w:rsidP="001F2AC7">
      <w:pPr>
        <w:pStyle w:val="MDPI31text"/>
        <w:rPr>
          <w:lang w:val="en-GB"/>
        </w:rPr>
      </w:pPr>
      <w:r w:rsidRPr="00A11980">
        <w:rPr>
          <w:lang w:val="en-GB"/>
        </w:rPr>
        <w:t>A general quali-quantitative description of the ELS records was conducted providing an insight of both occurrence and co-occurrence in EU-countries. Descriptive statistics for concentrations of most frequently occurring mycotoxins and their modified forms in cereal based feed and food, as well as for other study variables, were derived. A qualitative score was implemented for occurrence data while frequency and multinomial distribution analysis were performed for co-occurrence data. Data model and analysis were performed in R environment</w:t>
      </w:r>
      <w:r w:rsidRPr="00A11980">
        <w:rPr>
          <w:rStyle w:val="Rimandonotaapidipagina"/>
          <w:lang w:val="en-GB"/>
        </w:rPr>
        <w:footnoteReference w:id="1"/>
      </w:r>
      <w:r w:rsidRPr="00A11980">
        <w:rPr>
          <w:lang w:val="en-GB"/>
        </w:rPr>
        <w:t xml:space="preserve">, while all the data and functions are currently available on </w:t>
      </w:r>
      <w:r w:rsidRPr="00AB7D90">
        <w:rPr>
          <w:lang w:val="en-GB"/>
        </w:rPr>
        <w:t>the MYCHIF project repository</w:t>
      </w:r>
      <w:r w:rsidRPr="00AB7D90">
        <w:rPr>
          <w:rStyle w:val="Rimandonotaapidipagina"/>
          <w:lang w:val="en-GB"/>
        </w:rPr>
        <w:footnoteReference w:id="2"/>
      </w:r>
      <w:r w:rsidRPr="00AB7D90">
        <w:rPr>
          <w:lang w:val="en-GB"/>
        </w:rPr>
        <w:t>.</w:t>
      </w:r>
    </w:p>
    <w:p w14:paraId="339ED533" w14:textId="77777777" w:rsidR="006A5AC4" w:rsidRPr="00A11980" w:rsidRDefault="006A5AC4" w:rsidP="001F2AC7">
      <w:pPr>
        <w:pStyle w:val="MDPI31text"/>
        <w:rPr>
          <w:lang w:val="en-GB"/>
        </w:rPr>
      </w:pPr>
    </w:p>
    <w:p w14:paraId="6F65DC84" w14:textId="77777777" w:rsidR="006A5AC4" w:rsidRPr="00A11980" w:rsidRDefault="006A5AC4" w:rsidP="00593703">
      <w:pPr>
        <w:pStyle w:val="MDPI13authornames"/>
        <w:rPr>
          <w:lang w:val="en-GB"/>
        </w:rPr>
      </w:pPr>
      <w:r w:rsidRPr="00A11980">
        <w:rPr>
          <w:lang w:val="en-GB"/>
        </w:rPr>
        <w:t>Data occurrence analysis</w:t>
      </w:r>
    </w:p>
    <w:p w14:paraId="31C9AFBC" w14:textId="4C06136D" w:rsidR="006A5AC4" w:rsidRPr="00A11980" w:rsidRDefault="006A5AC4" w:rsidP="00593703">
      <w:pPr>
        <w:pStyle w:val="MDPI31text"/>
        <w:rPr>
          <w:lang w:val="en-GB"/>
        </w:rPr>
      </w:pPr>
      <w:r w:rsidRPr="00A11980">
        <w:rPr>
          <w:lang w:val="en-GB"/>
        </w:rPr>
        <w:t xml:space="preserve">The database of occurrence and co-occurrence includes 12 crop aggregations: barley, buckwheat, cereals, maize, oat, rice, rye, sorghum, spelt, triticale, wheat and others (millet and soy); </w:t>
      </w:r>
      <w:ins w:id="8" w:author="Robypalumb" w:date="2019-12-03T09:06:00Z">
        <w:r w:rsidR="0064359D" w:rsidRPr="0064359D">
          <w:rPr>
            <w:lang w:val="en-GB"/>
          </w:rPr>
          <w:t>often in the case of mixed cereal-grains based commodities, the main ingredients were not indicated. For this reason, ‘cereals’ was kept as one commodity category, intended as mixed cereals</w:t>
        </w:r>
        <w:r w:rsidR="0064359D">
          <w:rPr>
            <w:lang w:val="en-GB"/>
          </w:rPr>
          <w:t>.</w:t>
        </w:r>
        <w:r w:rsidR="0064359D" w:rsidRPr="0064359D">
          <w:rPr>
            <w:lang w:val="en-GB"/>
          </w:rPr>
          <w:t xml:space="preserve"> </w:t>
        </w:r>
      </w:ins>
      <w:del w:id="9" w:author="Robypalumb" w:date="2019-12-03T09:06:00Z">
        <w:r w:rsidRPr="00A11980" w:rsidDel="0064359D">
          <w:rPr>
            <w:lang w:val="en-GB"/>
          </w:rPr>
          <w:delText>o</w:delText>
        </w:r>
      </w:del>
      <w:ins w:id="10" w:author="Robypalumb" w:date="2019-12-03T09:06:00Z">
        <w:r w:rsidR="0064359D">
          <w:rPr>
            <w:lang w:val="en-GB"/>
          </w:rPr>
          <w:t>O</w:t>
        </w:r>
      </w:ins>
      <w:r w:rsidRPr="00A11980">
        <w:rPr>
          <w:lang w:val="en-GB"/>
        </w:rPr>
        <w:t>ccurrence data of each mycotoxin, stratified by crop, were extracted and analysed. Only records reporting concentration value (data at sample level) or mean value (aggregate data) were extracted. Values lower than LOD (limit of detection) or lower than LOQ (limit of quantification) were not included in the analysis</w:t>
      </w:r>
      <w:r w:rsidR="00C646B4">
        <w:rPr>
          <w:lang w:val="en-GB"/>
        </w:rPr>
        <w:t>,</w:t>
      </w:r>
      <w:r w:rsidR="0064359D">
        <w:rPr>
          <w:lang w:val="en-GB"/>
        </w:rPr>
        <w:t xml:space="preserve"> but tracked (&lt;LOD = -</w:t>
      </w:r>
      <w:r w:rsidRPr="00A11980">
        <w:rPr>
          <w:lang w:val="en-GB"/>
        </w:rPr>
        <w:t xml:space="preserve">1; &lt;LOQ = -2) for further processing. Nonlinear regression analysis was applied in order to find out the distribution type that best reflects each mycotoxin-crop dataset block in order to build a reliable reference distribution useful to assess the related risk exposure. Weibull, gamma, lognormal and normal distributions were tested for each data block and the benchmark with empirical data was done by using: </w:t>
      </w:r>
    </w:p>
    <w:p w14:paraId="21679BD6" w14:textId="77777777" w:rsidR="006A5AC4" w:rsidRPr="00A11980" w:rsidRDefault="006A5AC4" w:rsidP="00593703">
      <w:pPr>
        <w:pStyle w:val="MDPI31text"/>
        <w:rPr>
          <w:lang w:val="en-GB"/>
        </w:rPr>
      </w:pPr>
    </w:p>
    <w:p w14:paraId="1ED220BC" w14:textId="77777777" w:rsidR="006A5AC4" w:rsidRPr="00A11980" w:rsidRDefault="006A5AC4" w:rsidP="00593703">
      <w:pPr>
        <w:pStyle w:val="MDPI31text"/>
        <w:rPr>
          <w:lang w:val="en-GB"/>
        </w:rPr>
      </w:pPr>
      <w:r w:rsidRPr="00A11980">
        <w:rPr>
          <w:lang w:val="en-GB"/>
        </w:rPr>
        <w:t>- histogram and theoretical densities plot</w:t>
      </w:r>
    </w:p>
    <w:p w14:paraId="7E3E846A" w14:textId="77777777" w:rsidR="006A5AC4" w:rsidRPr="00A11980" w:rsidRDefault="006A5AC4" w:rsidP="00593703">
      <w:pPr>
        <w:pStyle w:val="MDPI31text"/>
        <w:rPr>
          <w:lang w:val="en-GB"/>
        </w:rPr>
      </w:pPr>
      <w:r w:rsidRPr="00A11980">
        <w:rPr>
          <w:lang w:val="en-GB"/>
        </w:rPr>
        <w:t>- empirical and theoretical Cumulative Distribution Function (CDF) plot</w:t>
      </w:r>
    </w:p>
    <w:p w14:paraId="3F6AD895" w14:textId="77777777" w:rsidR="006A5AC4" w:rsidRPr="005C5996" w:rsidRDefault="006A5AC4" w:rsidP="00593703">
      <w:pPr>
        <w:pStyle w:val="MDPI31text"/>
        <w:rPr>
          <w:lang w:val="it-IT"/>
        </w:rPr>
      </w:pPr>
      <w:r w:rsidRPr="005C5996">
        <w:rPr>
          <w:lang w:val="it-IT"/>
        </w:rPr>
        <w:t>- Quantile-Quantile (Q-Q) plot</w:t>
      </w:r>
    </w:p>
    <w:p w14:paraId="0103B28F" w14:textId="77777777" w:rsidR="006A5AC4" w:rsidRPr="005C5996" w:rsidRDefault="006A5AC4" w:rsidP="00593703">
      <w:pPr>
        <w:pStyle w:val="MDPI31text"/>
        <w:rPr>
          <w:lang w:val="it-IT"/>
        </w:rPr>
      </w:pPr>
      <w:r w:rsidRPr="005C5996">
        <w:rPr>
          <w:lang w:val="it-IT"/>
        </w:rPr>
        <w:t>- Probability-Probability (P-P) plot</w:t>
      </w:r>
    </w:p>
    <w:p w14:paraId="05E5D70B" w14:textId="77777777" w:rsidR="006A5AC4" w:rsidRPr="005C5996" w:rsidRDefault="006A5AC4" w:rsidP="00593703">
      <w:pPr>
        <w:pStyle w:val="MDPI31text"/>
        <w:rPr>
          <w:lang w:val="it-IT"/>
        </w:rPr>
      </w:pPr>
    </w:p>
    <w:p w14:paraId="5D777239" w14:textId="77777777" w:rsidR="006A5AC4" w:rsidRPr="00A11980" w:rsidRDefault="006A5AC4" w:rsidP="00593703">
      <w:pPr>
        <w:pStyle w:val="MDPI31text"/>
        <w:rPr>
          <w:lang w:val="en-GB"/>
        </w:rPr>
      </w:pPr>
      <w:r w:rsidRPr="00A11980">
        <w:rPr>
          <w:lang w:val="en-GB"/>
        </w:rPr>
        <w:t xml:space="preserve">To facilitate the visualization of the quality and quantity of the extracted datasets, measuring the strength of backward bibliographical context, a general score 7 scaled index, named </w:t>
      </w:r>
      <w:r w:rsidRPr="00A11980">
        <w:rPr>
          <w:i/>
          <w:lang w:val="en-GB"/>
        </w:rPr>
        <w:t>Score</w:t>
      </w:r>
      <w:r w:rsidRPr="00A11980">
        <w:rPr>
          <w:i/>
          <w:vertAlign w:val="subscript"/>
          <w:lang w:val="en-GB"/>
        </w:rPr>
        <w:t>gen</w:t>
      </w:r>
      <w:r w:rsidRPr="00A11980">
        <w:rPr>
          <w:lang w:val="en-GB"/>
        </w:rPr>
        <w:t>, was implemented as the sum of 7 partial sub-indices defined below:</w:t>
      </w:r>
    </w:p>
    <w:p w14:paraId="4A65E701" w14:textId="77777777" w:rsidR="006A5AC4" w:rsidRPr="00A11980" w:rsidRDefault="006A5AC4" w:rsidP="00593703">
      <w:pPr>
        <w:pStyle w:val="MDPI31text"/>
        <w:rPr>
          <w:lang w:val="en-GB"/>
        </w:rPr>
      </w:pPr>
    </w:p>
    <w:p w14:paraId="425BFA57" w14:textId="734BF346" w:rsidR="006A5AC4" w:rsidRPr="00A11980" w:rsidRDefault="00DB6E6D" w:rsidP="001366DF">
      <w:pPr>
        <w:pStyle w:val="MDPI31text"/>
        <w:jc w:val="center"/>
        <w:rPr>
          <w:color w:val="auto"/>
          <w:lang w:val="en-GB"/>
        </w:rPr>
      </w:pPr>
      <m:oMath>
        <m:r>
          <w:rPr>
            <w:rFonts w:ascii="Cambria Math" w:hAnsi="Cambria Math"/>
            <w:color w:val="auto"/>
            <w:lang w:val="en-GB"/>
          </w:rPr>
          <m:t>Scor</m:t>
        </m:r>
        <m:sSub>
          <m:sSubPr>
            <m:ctrlPr>
              <w:rPr>
                <w:rFonts w:ascii="Cambria Math" w:hAnsi="Cambria Math"/>
                <w:i/>
                <w:color w:val="auto"/>
                <w:lang w:val="en-GB"/>
              </w:rPr>
            </m:ctrlPr>
          </m:sSubPr>
          <m:e>
            <m:r>
              <w:rPr>
                <w:rFonts w:ascii="Cambria Math" w:hAnsi="Cambria Math"/>
                <w:color w:val="auto"/>
                <w:lang w:val="en-GB"/>
              </w:rPr>
              <m:t>e</m:t>
            </m:r>
          </m:e>
          <m:sub>
            <m:r>
              <w:rPr>
                <w:rFonts w:ascii="Cambria Math" w:hAnsi="Cambria Math"/>
                <w:color w:val="auto"/>
                <w:lang w:val="en-GB"/>
              </w:rPr>
              <m:t>gen</m:t>
            </m:r>
          </m:sub>
        </m:sSub>
        <m:r>
          <w:rPr>
            <w:rFonts w:ascii="Cambria Math" w:hAnsi="Cambria Math"/>
            <w:color w:val="auto"/>
            <w:lang w:val="en-GB"/>
          </w:rPr>
          <m:t>=Scor</m:t>
        </m:r>
        <m:sSub>
          <m:sSubPr>
            <m:ctrlPr>
              <w:rPr>
                <w:rFonts w:ascii="Cambria Math" w:hAnsi="Cambria Math"/>
                <w:i/>
                <w:color w:val="auto"/>
                <w:lang w:val="en-GB"/>
              </w:rPr>
            </m:ctrlPr>
          </m:sSubPr>
          <m:e>
            <m:r>
              <w:rPr>
                <w:rFonts w:ascii="Cambria Math" w:hAnsi="Cambria Math"/>
                <w:color w:val="auto"/>
                <w:lang w:val="en-GB"/>
              </w:rPr>
              <m:t>e</m:t>
            </m:r>
          </m:e>
          <m:sub>
            <m:r>
              <w:rPr>
                <w:rFonts w:ascii="Cambria Math" w:hAnsi="Cambria Math"/>
                <w:color w:val="auto"/>
                <w:lang w:val="en-GB"/>
              </w:rPr>
              <m:t>numerosity</m:t>
            </m:r>
          </m:sub>
        </m:sSub>
        <m:r>
          <w:rPr>
            <w:rFonts w:ascii="Cambria Math" w:hAnsi="Cambria Math"/>
            <w:color w:val="auto"/>
            <w:lang w:val="en-GB"/>
          </w:rPr>
          <m:t>+Scor</m:t>
        </m:r>
        <m:sSub>
          <m:sSubPr>
            <m:ctrlPr>
              <w:rPr>
                <w:rFonts w:ascii="Cambria Math" w:hAnsi="Cambria Math"/>
                <w:i/>
                <w:color w:val="auto"/>
                <w:lang w:val="en-GB"/>
              </w:rPr>
            </m:ctrlPr>
          </m:sSubPr>
          <m:e>
            <m:r>
              <w:rPr>
                <w:rFonts w:ascii="Cambria Math" w:hAnsi="Cambria Math"/>
                <w:color w:val="auto"/>
                <w:lang w:val="en-GB"/>
              </w:rPr>
              <m:t>e</m:t>
            </m:r>
          </m:e>
          <m:sub>
            <m:r>
              <w:rPr>
                <w:rFonts w:ascii="Cambria Math" w:hAnsi="Cambria Math"/>
                <w:color w:val="auto"/>
                <w:lang w:val="en-GB"/>
              </w:rPr>
              <m:t>validity</m:t>
            </m:r>
          </m:sub>
        </m:sSub>
        <m:r>
          <w:rPr>
            <w:rFonts w:ascii="Cambria Math" w:hAnsi="Cambria Math"/>
            <w:color w:val="auto"/>
            <w:lang w:val="en-GB"/>
          </w:rPr>
          <m:t>+C</m:t>
        </m:r>
        <m:sSub>
          <m:sSubPr>
            <m:ctrlPr>
              <w:rPr>
                <w:rFonts w:ascii="Cambria Math" w:hAnsi="Cambria Math"/>
                <w:i/>
                <w:color w:val="auto"/>
                <w:lang w:val="en-GB"/>
              </w:rPr>
            </m:ctrlPr>
          </m:sSubPr>
          <m:e>
            <m:r>
              <w:rPr>
                <w:rFonts w:ascii="Cambria Math" w:hAnsi="Cambria Math"/>
                <w:color w:val="auto"/>
                <w:lang w:val="en-GB"/>
              </w:rPr>
              <m:t>V</m:t>
            </m:r>
          </m:e>
          <m:sub>
            <m:r>
              <w:rPr>
                <w:rFonts w:ascii="Cambria Math" w:hAnsi="Cambria Math"/>
                <w:color w:val="auto"/>
                <w:lang w:val="en-GB"/>
              </w:rPr>
              <m:t>score</m:t>
            </m:r>
          </m:sub>
        </m:sSub>
        <m:r>
          <w:rPr>
            <w:rFonts w:ascii="Cambria Math" w:hAnsi="Cambria Math"/>
            <w:color w:val="auto"/>
            <w:lang w:val="en-GB"/>
          </w:rPr>
          <m:t>+</m:t>
        </m:r>
        <m:sSub>
          <m:sSubPr>
            <m:ctrlPr>
              <w:rPr>
                <w:rFonts w:ascii="Cambria Math" w:hAnsi="Cambria Math"/>
                <w:i/>
                <w:color w:val="auto"/>
                <w:lang w:val="en-GB"/>
              </w:rPr>
            </m:ctrlPr>
          </m:sSubPr>
          <m:e>
            <m:r>
              <w:rPr>
                <w:rFonts w:ascii="Cambria Math" w:hAnsi="Cambria Math"/>
                <w:color w:val="auto"/>
                <w:lang w:val="en-GB"/>
              </w:rPr>
              <m:t>P</m:t>
            </m:r>
          </m:e>
          <m:sub>
            <m:r>
              <w:rPr>
                <w:rFonts w:ascii="Cambria Math" w:hAnsi="Cambria Math"/>
                <w:color w:val="auto"/>
                <w:lang w:val="en-GB"/>
              </w:rPr>
              <m:t>sampleSize</m:t>
            </m:r>
          </m:sub>
        </m:sSub>
        <m:r>
          <w:rPr>
            <w:rFonts w:ascii="Cambria Math" w:hAnsi="Cambria Math"/>
            <w:color w:val="auto"/>
            <w:lang w:val="en-GB"/>
          </w:rPr>
          <m:t>+</m:t>
        </m:r>
        <m:sSub>
          <m:sSubPr>
            <m:ctrlPr>
              <w:rPr>
                <w:rFonts w:ascii="Cambria Math" w:hAnsi="Cambria Math"/>
                <w:i/>
                <w:color w:val="auto"/>
                <w:lang w:val="en-GB"/>
              </w:rPr>
            </m:ctrlPr>
          </m:sSubPr>
          <m:e>
            <m:r>
              <w:rPr>
                <w:rFonts w:ascii="Cambria Math" w:hAnsi="Cambria Math"/>
                <w:color w:val="auto"/>
                <w:lang w:val="en-GB"/>
              </w:rPr>
              <m:t>P</m:t>
            </m:r>
          </m:e>
          <m:sub>
            <m:r>
              <w:rPr>
                <w:rFonts w:ascii="Cambria Math" w:hAnsi="Cambria Math"/>
                <w:color w:val="auto"/>
                <w:lang w:val="en-GB"/>
              </w:rPr>
              <m:t>agePaper</m:t>
            </m:r>
          </m:sub>
        </m:sSub>
        <m:r>
          <w:rPr>
            <w:rFonts w:ascii="Cambria Math" w:hAnsi="Cambria Math"/>
            <w:color w:val="auto"/>
            <w:lang w:val="en-GB"/>
          </w:rPr>
          <m:t>+</m:t>
        </m:r>
        <m:sSub>
          <m:sSubPr>
            <m:ctrlPr>
              <w:rPr>
                <w:rFonts w:ascii="Cambria Math" w:hAnsi="Cambria Math"/>
                <w:i/>
                <w:color w:val="auto"/>
                <w:lang w:val="en-GB"/>
              </w:rPr>
            </m:ctrlPr>
          </m:sSubPr>
          <m:e>
            <m:r>
              <w:rPr>
                <w:rFonts w:ascii="Cambria Math" w:hAnsi="Cambria Math"/>
                <w:color w:val="auto"/>
                <w:lang w:val="en-GB"/>
              </w:rPr>
              <m:t>P</m:t>
            </m:r>
          </m:e>
          <m:sub>
            <m:r>
              <w:rPr>
                <w:rFonts w:ascii="Cambria Math" w:hAnsi="Cambria Math"/>
                <w:color w:val="auto"/>
                <w:lang w:val="en-GB"/>
              </w:rPr>
              <m:t>bibIntensity</m:t>
            </m:r>
          </m:sub>
        </m:sSub>
        <m:r>
          <w:rPr>
            <w:rFonts w:ascii="Cambria Math" w:hAnsi="Cambria Math"/>
            <w:color w:val="auto"/>
            <w:lang w:val="en-GB"/>
          </w:rPr>
          <m:t>+</m:t>
        </m:r>
        <m:sSub>
          <m:sSubPr>
            <m:ctrlPr>
              <w:rPr>
                <w:rFonts w:ascii="Cambria Math" w:hAnsi="Cambria Math"/>
                <w:i/>
                <w:color w:val="auto"/>
                <w:lang w:val="en-GB"/>
              </w:rPr>
            </m:ctrlPr>
          </m:sSubPr>
          <m:e>
            <m:r>
              <w:rPr>
                <w:rFonts w:ascii="Cambria Math" w:hAnsi="Cambria Math"/>
                <w:color w:val="auto"/>
                <w:lang w:val="en-GB"/>
              </w:rPr>
              <m:t>P</m:t>
            </m:r>
          </m:e>
          <m:sub>
            <m:r>
              <w:rPr>
                <w:rFonts w:ascii="Cambria Math" w:hAnsi="Cambria Math"/>
                <w:color w:val="auto"/>
                <w:lang w:val="en-GB"/>
              </w:rPr>
              <m:t>haveBounds</m:t>
            </m:r>
          </m:sub>
        </m:sSub>
      </m:oMath>
      <w:r w:rsidR="006A5AC4" w:rsidRPr="00A11980">
        <w:rPr>
          <w:color w:val="auto"/>
          <w:lang w:val="en-GB"/>
        </w:rPr>
        <w:t xml:space="preserve">                                 </w:t>
      </w:r>
    </w:p>
    <w:p w14:paraId="5D9FA170" w14:textId="77777777" w:rsidR="006A5AC4" w:rsidRPr="00A11980" w:rsidRDefault="006A5AC4" w:rsidP="001366DF">
      <w:pPr>
        <w:pStyle w:val="MDPI31text"/>
        <w:jc w:val="center"/>
        <w:rPr>
          <w:color w:val="auto"/>
          <w:lang w:val="en-GB"/>
        </w:rPr>
      </w:pPr>
    </w:p>
    <w:p w14:paraId="50012A9E" w14:textId="63C9A641" w:rsidR="006A5AC4" w:rsidRPr="00A11980" w:rsidRDefault="006A5AC4" w:rsidP="00ED44F3">
      <w:pPr>
        <w:pStyle w:val="MDPI31text"/>
        <w:ind w:firstLine="0"/>
        <w:rPr>
          <w:lang w:val="en-GB"/>
        </w:rPr>
      </w:pPr>
      <w:r w:rsidRPr="00A11980">
        <w:rPr>
          <w:lang w:val="en-GB"/>
        </w:rPr>
        <w:t xml:space="preserve">where </w:t>
      </w:r>
      <w:r w:rsidR="00270322">
        <w:rPr>
          <w:i/>
          <w:lang w:val="en-GB"/>
        </w:rPr>
        <w:t xml:space="preserve">Score </w:t>
      </w:r>
      <w:r w:rsidRPr="00A11980">
        <w:rPr>
          <w:i/>
          <w:lang w:val="en-GB"/>
        </w:rPr>
        <w:t>numerosity</w:t>
      </w:r>
      <w:r w:rsidRPr="00A11980">
        <w:rPr>
          <w:lang w:val="en-GB"/>
        </w:rPr>
        <w:t xml:space="preserve"> refers to data availability (i.e. </w:t>
      </w:r>
      <w:r w:rsidRPr="00A11980">
        <w:rPr>
          <w:rFonts w:cs="Palatino Linotype"/>
          <w:lang w:val="en-GB"/>
        </w:rPr>
        <w:t>papers</w:t>
      </w:r>
      <w:r w:rsidRPr="00A11980">
        <w:rPr>
          <w:lang w:val="en-GB"/>
        </w:rPr>
        <w:t xml:space="preserve"> </w:t>
      </w:r>
      <w:r w:rsidRPr="00A11980">
        <w:rPr>
          <w:rFonts w:cs="Palatino Linotype"/>
          <w:lang w:val="en-GB"/>
        </w:rPr>
        <w:t xml:space="preserve">with at least 25 sample data </w:t>
      </w:r>
      <w:r w:rsidR="007805A9">
        <w:rPr>
          <w:rFonts w:cs="Palatino Linotype"/>
          <w:lang w:val="en-GB"/>
        </w:rPr>
        <w:t>were</w:t>
      </w:r>
      <w:r w:rsidR="007805A9" w:rsidRPr="00A11980">
        <w:rPr>
          <w:rFonts w:cs="Palatino Linotype"/>
          <w:lang w:val="en-GB"/>
        </w:rPr>
        <w:t xml:space="preserve"> </w:t>
      </w:r>
      <w:r w:rsidRPr="00A11980">
        <w:rPr>
          <w:rFonts w:cs="Palatino Linotype"/>
          <w:lang w:val="en-GB"/>
        </w:rPr>
        <w:t xml:space="preserve">marked as 1); </w:t>
      </w:r>
      <w:r w:rsidRPr="00A11980">
        <w:rPr>
          <w:i/>
          <w:lang w:val="en-GB"/>
        </w:rPr>
        <w:t>Score validity</w:t>
      </w:r>
      <w:r w:rsidRPr="00A11980">
        <w:rPr>
          <w:lang w:val="en-GB"/>
        </w:rPr>
        <w:t xml:space="preserve"> refers to the percentage of good data available (i.e. normalized </w:t>
      </w:r>
      <w:r w:rsidRPr="00A11980">
        <w:rPr>
          <w:rFonts w:cs="Palatino Linotype"/>
          <w:lang w:val="en-GB"/>
        </w:rPr>
        <w:t>mean</w:t>
      </w:r>
      <w:r w:rsidRPr="00A11980">
        <w:rPr>
          <w:lang w:val="en-GB"/>
        </w:rPr>
        <w:t xml:space="preserve"> of </w:t>
      </w:r>
      <w:r w:rsidRPr="00A11980">
        <w:rPr>
          <w:rFonts w:cs="Palatino Linotype"/>
          <w:lang w:val="en-GB"/>
        </w:rPr>
        <w:t>valid data given by single paper);</w:t>
      </w:r>
      <w:r w:rsidRPr="00A11980">
        <w:rPr>
          <w:lang w:val="en-GB"/>
        </w:rPr>
        <w:t xml:space="preserve"> </w:t>
      </w:r>
      <w:r w:rsidRPr="00A11980">
        <w:rPr>
          <w:i/>
          <w:lang w:val="en-GB"/>
        </w:rPr>
        <w:t xml:space="preserve">CV score </w:t>
      </w:r>
      <w:r w:rsidRPr="00A11980">
        <w:rPr>
          <w:lang w:val="en-GB"/>
        </w:rPr>
        <w:t xml:space="preserve">refers to the coefficient of variation of toxin concentration calculated in records considered; </w:t>
      </w:r>
      <w:r w:rsidRPr="00A11980">
        <w:rPr>
          <w:i/>
          <w:lang w:val="en-GB"/>
        </w:rPr>
        <w:t xml:space="preserve">P sampleSize </w:t>
      </w:r>
      <w:r w:rsidRPr="00A11980">
        <w:rPr>
          <w:lang w:val="en-GB"/>
        </w:rPr>
        <w:t xml:space="preserve">refers to the total number of samples in all </w:t>
      </w:r>
      <w:r w:rsidR="00C646B4" w:rsidRPr="00A11980">
        <w:rPr>
          <w:lang w:val="en-GB"/>
        </w:rPr>
        <w:t xml:space="preserve">the </w:t>
      </w:r>
      <w:r w:rsidRPr="00A11980">
        <w:rPr>
          <w:lang w:val="en-GB"/>
        </w:rPr>
        <w:t xml:space="preserve">records considered with at least 5 valid data; </w:t>
      </w:r>
      <w:r w:rsidRPr="00A11980">
        <w:rPr>
          <w:i/>
          <w:lang w:val="en-GB"/>
        </w:rPr>
        <w:t xml:space="preserve">P agePaper </w:t>
      </w:r>
      <w:r w:rsidRPr="00A11980">
        <w:rPr>
          <w:lang w:val="en-GB"/>
        </w:rPr>
        <w:t xml:space="preserve">refers to the age (years from the publication) of papers (i.e. </w:t>
      </w:r>
      <w:r w:rsidRPr="00A11980">
        <w:rPr>
          <w:lang w:val="en-GB"/>
        </w:rPr>
        <w:lastRenderedPageBreak/>
        <w:t xml:space="preserve">normalized </w:t>
      </w:r>
      <w:r w:rsidRPr="00A11980">
        <w:rPr>
          <w:rFonts w:cs="Palatino Linotype"/>
          <w:lang w:val="en-GB"/>
        </w:rPr>
        <w:t>mean</w:t>
      </w:r>
      <w:r w:rsidRPr="00A11980">
        <w:rPr>
          <w:lang w:val="en-GB"/>
        </w:rPr>
        <w:t xml:space="preserve"> </w:t>
      </w:r>
      <w:r w:rsidRPr="00A11980">
        <w:rPr>
          <w:rFonts w:cs="Palatino Linotype"/>
          <w:lang w:val="en-GB"/>
        </w:rPr>
        <w:t>age of paper)</w:t>
      </w:r>
      <w:r w:rsidRPr="00A11980">
        <w:rPr>
          <w:lang w:val="en-GB"/>
        </w:rPr>
        <w:t xml:space="preserve">; </w:t>
      </w:r>
      <w:r w:rsidRPr="00A11980">
        <w:rPr>
          <w:i/>
          <w:lang w:val="en-GB"/>
        </w:rPr>
        <w:t>P bibIntensity</w:t>
      </w:r>
      <w:r w:rsidRPr="00A11980">
        <w:rPr>
          <w:lang w:val="en-GB"/>
        </w:rPr>
        <w:t xml:space="preserve"> refers to bibliography intensity ( i.e. normalized records</w:t>
      </w:r>
      <w:r w:rsidRPr="00A11980">
        <w:rPr>
          <w:rFonts w:cs="Palatino Linotype"/>
          <w:lang w:val="en-GB"/>
        </w:rPr>
        <w:t xml:space="preserve"> of unique paper), and</w:t>
      </w:r>
      <w:r w:rsidRPr="00A11980">
        <w:rPr>
          <w:lang w:val="en-GB"/>
        </w:rPr>
        <w:t xml:space="preserve"> </w:t>
      </w:r>
      <w:r w:rsidRPr="00A11980">
        <w:rPr>
          <w:i/>
          <w:lang w:val="en-GB"/>
        </w:rPr>
        <w:t>P haveBounds</w:t>
      </w:r>
      <w:r w:rsidRPr="00A11980">
        <w:rPr>
          <w:lang w:val="en-GB"/>
        </w:rPr>
        <w:t xml:space="preserve"> refers to records that provide also statistical information as range (i.e. Min/Max values). Each sub-index is based on data normalized in the range 0-1. </w:t>
      </w:r>
    </w:p>
    <w:p w14:paraId="57CCBC93" w14:textId="77777777" w:rsidR="006A5AC4" w:rsidRPr="00A11980" w:rsidRDefault="006A5AC4" w:rsidP="000920E7">
      <w:pPr>
        <w:pStyle w:val="MDPI31text"/>
        <w:rPr>
          <w:lang w:val="en-GB"/>
        </w:rPr>
      </w:pPr>
      <w:r w:rsidRPr="00A11980">
        <w:rPr>
          <w:lang w:val="en-GB"/>
        </w:rPr>
        <w:t xml:space="preserve">For a general view of </w:t>
      </w:r>
      <w:r w:rsidRPr="00A11980">
        <w:rPr>
          <w:i/>
          <w:lang w:val="en-GB"/>
        </w:rPr>
        <w:t>Score</w:t>
      </w:r>
      <w:r w:rsidRPr="00A11980">
        <w:rPr>
          <w:i/>
          <w:vertAlign w:val="subscript"/>
          <w:lang w:val="en-GB"/>
        </w:rPr>
        <w:t>gen</w:t>
      </w:r>
      <w:r w:rsidRPr="00A11980">
        <w:rPr>
          <w:lang w:val="en-GB"/>
        </w:rPr>
        <w:t xml:space="preserve"> index and all sub-indices for each combination of mycotoxin and crop, heatmap plots were then drawn.</w:t>
      </w:r>
    </w:p>
    <w:p w14:paraId="646B30B0" w14:textId="77777777" w:rsidR="006A5AC4" w:rsidRPr="00A11980" w:rsidRDefault="006A5AC4" w:rsidP="00593703">
      <w:pPr>
        <w:pStyle w:val="MDPI21heading1"/>
        <w:rPr>
          <w:lang w:val="en-GB"/>
        </w:rPr>
      </w:pPr>
      <w:r w:rsidRPr="00A11980">
        <w:rPr>
          <w:lang w:val="en-GB"/>
        </w:rPr>
        <w:t>Data co-occurrence analysis</w:t>
      </w:r>
    </w:p>
    <w:p w14:paraId="7F37AF3E" w14:textId="59F91286" w:rsidR="006A5AC4" w:rsidRPr="00A11980" w:rsidRDefault="006A5AC4" w:rsidP="00593703">
      <w:pPr>
        <w:pStyle w:val="MDPI31text"/>
        <w:rPr>
          <w:lang w:val="en-GB"/>
        </w:rPr>
      </w:pPr>
      <w:r w:rsidRPr="00A11980">
        <w:rPr>
          <w:lang w:val="en-GB"/>
        </w:rPr>
        <w:t xml:space="preserve">Based on what is clearly stated in each manuscript about the co-occurrence (identified as co-occurrence=1 in the database) of 2 or more mycotoxins on the same sample, the number of co-occurrence cases for each crop was extracted. Within all the data extracted, in this study the focus was on 4 crops (maize, wheat, barley and oat) and </w:t>
      </w:r>
      <w:ins w:id="11" w:author="Robypalumb" w:date="2019-12-03T09:00:00Z">
        <w:r w:rsidR="0064359D">
          <w:rPr>
            <w:lang w:val="en-GB"/>
          </w:rPr>
          <w:t>6</w:t>
        </w:r>
      </w:ins>
      <w:commentRangeStart w:id="12"/>
      <w:del w:id="13" w:author="Robypalumb" w:date="2019-12-03T09:00:00Z">
        <w:r w:rsidRPr="00A11980" w:rsidDel="0064359D">
          <w:rPr>
            <w:lang w:val="en-GB"/>
          </w:rPr>
          <w:delText>5</w:delText>
        </w:r>
      </w:del>
      <w:r w:rsidRPr="00A11980">
        <w:rPr>
          <w:lang w:val="en-GB"/>
        </w:rPr>
        <w:t xml:space="preserve"> main co-occurring mycotoxins and their modified forms (AFs, DON,</w:t>
      </w:r>
      <w:ins w:id="14" w:author="Robypalumb" w:date="2019-12-03T09:00:00Z">
        <w:r w:rsidR="0064359D">
          <w:rPr>
            <w:lang w:val="en-GB"/>
          </w:rPr>
          <w:t xml:space="preserve"> FBs,</w:t>
        </w:r>
      </w:ins>
      <w:r w:rsidRPr="00A11980">
        <w:rPr>
          <w:lang w:val="en-GB"/>
        </w:rPr>
        <w:t xml:space="preserve"> NIV, T2+HT2, ZEN) </w:t>
      </w:r>
      <w:commentRangeEnd w:id="12"/>
      <w:r w:rsidR="00864772">
        <w:rPr>
          <w:rStyle w:val="Rimandocommento"/>
          <w:color w:val="auto"/>
          <w:lang w:val="it-IT" w:eastAsia="it-IT"/>
        </w:rPr>
        <w:commentReference w:id="12"/>
      </w:r>
      <w:r w:rsidRPr="00A11980">
        <w:rPr>
          <w:lang w:val="en-GB"/>
        </w:rPr>
        <w:t xml:space="preserve">providing a more detailed analysis. Soft wheat and durum wheat were aggregated only for co-occurrence data analysis. Finally, for each crop aggregation and each co-occurrence, average concentrations and the relative frequency of co-occurrence were calculated. </w:t>
      </w:r>
    </w:p>
    <w:p w14:paraId="164ADF87" w14:textId="77777777" w:rsidR="006A5AC4" w:rsidRPr="00A11980" w:rsidRDefault="006A5AC4" w:rsidP="004A4AA1">
      <w:pPr>
        <w:pStyle w:val="MDPI31text"/>
        <w:rPr>
          <w:lang w:val="en-GB"/>
        </w:rPr>
      </w:pPr>
      <w:r w:rsidRPr="00A11980">
        <w:rPr>
          <w:lang w:val="en-GB"/>
        </w:rPr>
        <w:t xml:space="preserve">In the context of co-occurrence of native forms, the frequency in which a mycotoxin (i.e. AFs, FBs, etc.) was reported alone or in combination with others was recorded, allowing the identification of patterns of co-occurrence and their frequency in the dataset studied. This was used to fit a multinomial model to estimate the probability that each of the mycotoxin is present in a sample from food or feed. The multinomial model uses the frequencies of each combination of mycotoxin to estimate the probability that a single mycotoxin is present, and this is then used to simulate potential co-occurrence based on the observed patterns reported. </w:t>
      </w:r>
    </w:p>
    <w:p w14:paraId="516DF736" w14:textId="77777777" w:rsidR="006A5AC4" w:rsidRPr="00A11980" w:rsidRDefault="006A5AC4" w:rsidP="00593703">
      <w:pPr>
        <w:pStyle w:val="MDPI31text"/>
        <w:rPr>
          <w:lang w:val="en-GB"/>
        </w:rPr>
      </w:pPr>
    </w:p>
    <w:p w14:paraId="02B1C32A" w14:textId="77777777" w:rsidR="006A5AC4" w:rsidRPr="00A11980" w:rsidRDefault="006A5AC4" w:rsidP="001B30A5">
      <w:pPr>
        <w:pStyle w:val="MDPI21heading1"/>
        <w:rPr>
          <w:lang w:val="en-GB"/>
        </w:rPr>
      </w:pPr>
      <w:r w:rsidRPr="00A11980">
        <w:rPr>
          <w:lang w:val="en-GB"/>
        </w:rPr>
        <w:t>3. Results</w:t>
      </w:r>
    </w:p>
    <w:p w14:paraId="7898CEFD" w14:textId="75AB08EE" w:rsidR="006A5AC4" w:rsidRPr="00977CAF" w:rsidRDefault="006A5AC4" w:rsidP="008245BC">
      <w:pPr>
        <w:pStyle w:val="MDPI31text"/>
        <w:rPr>
          <w:rPrChange w:id="15" w:author="Robypalumb" w:date="2019-12-04T10:50:00Z">
            <w:rPr>
              <w:lang w:val="it-IT"/>
            </w:rPr>
          </w:rPrChange>
        </w:rPr>
      </w:pPr>
      <w:r w:rsidRPr="008A0D85">
        <w:rPr>
          <w:lang w:val="en-GB"/>
        </w:rPr>
        <w:t xml:space="preserve">A total number of 8406 records and 1440646 </w:t>
      </w:r>
      <w:r w:rsidR="00C646B4" w:rsidRPr="008A0D85">
        <w:rPr>
          <w:lang w:val="en-GB"/>
        </w:rPr>
        <w:t xml:space="preserve">samples </w:t>
      </w:r>
      <w:r w:rsidRPr="008A0D85">
        <w:rPr>
          <w:lang w:val="en-GB"/>
        </w:rPr>
        <w:t>were collected. The vast majority of the studies reported data from more than one cereal, and the most studied crops were found to be respectively wheat (34</w:t>
      </w:r>
      <w:r w:rsidR="0064359D">
        <w:rPr>
          <w:lang w:val="en-GB"/>
        </w:rPr>
        <w:t xml:space="preserve"> </w:t>
      </w:r>
      <w:r w:rsidRPr="008A0D85">
        <w:rPr>
          <w:lang w:val="en-GB"/>
        </w:rPr>
        <w:t>%), maize (28</w:t>
      </w:r>
      <w:r w:rsidR="0064359D">
        <w:rPr>
          <w:lang w:val="en-GB"/>
        </w:rPr>
        <w:t xml:space="preserve"> </w:t>
      </w:r>
      <w:r w:rsidRPr="008A0D85">
        <w:rPr>
          <w:lang w:val="en-GB"/>
        </w:rPr>
        <w:t>%), barley (10</w:t>
      </w:r>
      <w:r w:rsidR="0064359D">
        <w:rPr>
          <w:lang w:val="en-GB"/>
        </w:rPr>
        <w:t xml:space="preserve"> </w:t>
      </w:r>
      <w:r w:rsidRPr="008A0D85">
        <w:rPr>
          <w:lang w:val="en-GB"/>
        </w:rPr>
        <w:t>%), oat (9</w:t>
      </w:r>
      <w:r w:rsidR="0064359D">
        <w:rPr>
          <w:lang w:val="en-GB"/>
        </w:rPr>
        <w:t xml:space="preserve"> </w:t>
      </w:r>
      <w:r w:rsidRPr="008A0D85">
        <w:rPr>
          <w:lang w:val="en-GB"/>
        </w:rPr>
        <w:t>%) and rice (6</w:t>
      </w:r>
      <w:r w:rsidR="0064359D">
        <w:rPr>
          <w:lang w:val="en-GB"/>
        </w:rPr>
        <w:t xml:space="preserve"> </w:t>
      </w:r>
      <w:r w:rsidRPr="008A0D85">
        <w:rPr>
          <w:lang w:val="en-GB"/>
        </w:rPr>
        <w:t>%) (</w:t>
      </w:r>
      <w:r w:rsidR="00C646B4" w:rsidRPr="0064359D">
        <w:rPr>
          <w:highlight w:val="yellow"/>
        </w:rPr>
        <w:fldChar w:fldCharType="begin"/>
      </w:r>
      <w:r w:rsidR="00C646B4" w:rsidRPr="008A0D85">
        <w:instrText xml:space="preserve"> REF _Ref24298936 \h  \* MERGEFORMAT </w:instrText>
      </w:r>
      <w:r w:rsidR="00C646B4" w:rsidRPr="0064359D">
        <w:rPr>
          <w:highlight w:val="yellow"/>
        </w:rPr>
      </w:r>
      <w:r w:rsidR="00C646B4" w:rsidRPr="0064359D">
        <w:rPr>
          <w:highlight w:val="yellow"/>
        </w:rPr>
        <w:fldChar w:fldCharType="separate"/>
      </w:r>
      <w:r w:rsidRPr="008A0D85">
        <w:rPr>
          <w:lang w:val="en-GB"/>
        </w:rPr>
        <w:t>Table 1</w:t>
      </w:r>
      <w:r w:rsidR="00C646B4" w:rsidRPr="0064359D">
        <w:rPr>
          <w:highlight w:val="yellow"/>
        </w:rPr>
        <w:fldChar w:fldCharType="end"/>
      </w:r>
      <w:r w:rsidRPr="008A0D85">
        <w:rPr>
          <w:lang w:val="en-GB"/>
        </w:rPr>
        <w:t>). Buckwheat, rye, triticale, sorghum, spelt and others (millet + soy) account all together for the 7</w:t>
      </w:r>
      <w:r w:rsidR="0064359D">
        <w:rPr>
          <w:lang w:val="en-GB"/>
        </w:rPr>
        <w:t xml:space="preserve"> </w:t>
      </w:r>
      <w:r w:rsidRPr="008A0D85">
        <w:rPr>
          <w:lang w:val="en-GB"/>
        </w:rPr>
        <w:t xml:space="preserve">%, being rye the most studied. Furthermore, </w:t>
      </w:r>
      <w:del w:id="16" w:author="Robypalumb" w:date="2019-12-03T09:07:00Z">
        <w:r w:rsidRPr="008A0D85" w:rsidDel="00124FD5">
          <w:rPr>
            <w:lang w:val="en-GB"/>
          </w:rPr>
          <w:delText xml:space="preserve">often in the case of mixed cereal-grains based commodities, the main ingredients were not indicated. For this reason, </w:delText>
        </w:r>
      </w:del>
      <w:commentRangeStart w:id="17"/>
      <w:r w:rsidRPr="008A0D85">
        <w:rPr>
          <w:lang w:val="en-GB"/>
        </w:rPr>
        <w:t>‘cereals’</w:t>
      </w:r>
      <w:del w:id="18" w:author="Robypalumb" w:date="2019-12-03T09:07:00Z">
        <w:r w:rsidRPr="008A0D85" w:rsidDel="00124FD5">
          <w:rPr>
            <w:lang w:val="en-GB"/>
          </w:rPr>
          <w:delText xml:space="preserve"> was kept as one commodity category</w:delText>
        </w:r>
      </w:del>
      <w:r w:rsidRPr="008A0D85">
        <w:rPr>
          <w:lang w:val="en-GB"/>
        </w:rPr>
        <w:t xml:space="preserve">, </w:t>
      </w:r>
      <w:del w:id="19" w:author="Robypalumb" w:date="2019-12-03T09:08:00Z">
        <w:r w:rsidRPr="008A0D85" w:rsidDel="00124FD5">
          <w:rPr>
            <w:lang w:val="en-GB"/>
          </w:rPr>
          <w:delText xml:space="preserve">intended as mixed cereals, </w:delText>
        </w:r>
      </w:del>
      <w:r w:rsidRPr="008A0D85">
        <w:rPr>
          <w:lang w:val="en-GB"/>
        </w:rPr>
        <w:t>account</w:t>
      </w:r>
      <w:ins w:id="20" w:author="Robypalumb" w:date="2019-12-03T09:07:00Z">
        <w:r w:rsidR="00124FD5">
          <w:rPr>
            <w:lang w:val="en-GB"/>
          </w:rPr>
          <w:t>ed</w:t>
        </w:r>
      </w:ins>
      <w:del w:id="21" w:author="Robypalumb" w:date="2019-12-03T09:07:00Z">
        <w:r w:rsidRPr="008A0D85" w:rsidDel="00124FD5">
          <w:rPr>
            <w:lang w:val="en-GB"/>
          </w:rPr>
          <w:delText>ing</w:delText>
        </w:r>
      </w:del>
      <w:r w:rsidRPr="008A0D85">
        <w:rPr>
          <w:lang w:val="en-GB"/>
        </w:rPr>
        <w:t xml:space="preserve"> for the 6</w:t>
      </w:r>
      <w:r w:rsidR="00124FD5">
        <w:rPr>
          <w:lang w:val="en-GB"/>
        </w:rPr>
        <w:t xml:space="preserve"> </w:t>
      </w:r>
      <w:r w:rsidRPr="008A0D85">
        <w:rPr>
          <w:lang w:val="en-GB"/>
        </w:rPr>
        <w:t>% of total records.</w:t>
      </w:r>
      <w:r w:rsidRPr="00A11980">
        <w:rPr>
          <w:lang w:val="en-GB"/>
        </w:rPr>
        <w:t xml:space="preserve"> </w:t>
      </w:r>
      <w:commentRangeEnd w:id="17"/>
      <w:r w:rsidR="008A0D85">
        <w:rPr>
          <w:rStyle w:val="Rimandocommento"/>
          <w:color w:val="auto"/>
          <w:lang w:val="it-IT" w:eastAsia="it-IT"/>
        </w:rPr>
        <w:commentReference w:id="17"/>
      </w:r>
    </w:p>
    <w:p w14:paraId="1949AA9D" w14:textId="77777777" w:rsidR="006A5AC4" w:rsidRPr="00A11980" w:rsidRDefault="006A5AC4" w:rsidP="008245BC">
      <w:pPr>
        <w:pStyle w:val="MDPI41tablecaption"/>
        <w:rPr>
          <w:lang w:val="en-GB"/>
        </w:rPr>
      </w:pPr>
      <w:bookmarkStart w:id="22" w:name="_Ref24298936"/>
      <w:r w:rsidRPr="00A11980">
        <w:rPr>
          <w:b/>
          <w:lang w:val="en-GB"/>
        </w:rPr>
        <w:t xml:space="preserve">Table </w:t>
      </w:r>
      <w:r w:rsidRPr="00A11980">
        <w:rPr>
          <w:b/>
          <w:lang w:val="en-GB"/>
        </w:rPr>
        <w:fldChar w:fldCharType="begin"/>
      </w:r>
      <w:r w:rsidRPr="00A11980">
        <w:rPr>
          <w:b/>
          <w:lang w:val="en-GB"/>
        </w:rPr>
        <w:instrText xml:space="preserve"> SEQ Table \* ARABIC </w:instrText>
      </w:r>
      <w:r w:rsidRPr="00A11980">
        <w:rPr>
          <w:b/>
          <w:lang w:val="en-GB"/>
        </w:rPr>
        <w:fldChar w:fldCharType="separate"/>
      </w:r>
      <w:r w:rsidRPr="00A11980">
        <w:rPr>
          <w:b/>
          <w:noProof/>
          <w:lang w:val="en-GB"/>
        </w:rPr>
        <w:t>1</w:t>
      </w:r>
      <w:r w:rsidRPr="00A11980">
        <w:rPr>
          <w:b/>
          <w:lang w:val="en-GB"/>
        </w:rPr>
        <w:fldChar w:fldCharType="end"/>
      </w:r>
      <w:bookmarkEnd w:id="22"/>
      <w:r w:rsidRPr="00A11980">
        <w:rPr>
          <w:b/>
          <w:lang w:val="en-GB"/>
        </w:rPr>
        <w:t>.</w:t>
      </w:r>
      <w:r w:rsidRPr="00A11980">
        <w:rPr>
          <w:lang w:val="en-GB"/>
        </w:rPr>
        <w:t xml:space="preserve"> Total number of records per crop with specification on number of records below the limit of detection, the limit of quantification and co-occurrence studies</w:t>
      </w:r>
    </w:p>
    <w:tbl>
      <w:tblPr>
        <w:tblW w:w="0" w:type="auto"/>
        <w:jc w:val="cente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ook w:val="00A0" w:firstRow="1" w:lastRow="0" w:firstColumn="1" w:lastColumn="0" w:noHBand="0" w:noVBand="0"/>
      </w:tblPr>
      <w:tblGrid>
        <w:gridCol w:w="1865"/>
        <w:gridCol w:w="1287"/>
        <w:gridCol w:w="1278"/>
        <w:gridCol w:w="1278"/>
        <w:gridCol w:w="1287"/>
        <w:gridCol w:w="1288"/>
      </w:tblGrid>
      <w:tr w:rsidR="006A5AC4" w:rsidRPr="00A11980" w14:paraId="61F1525E" w14:textId="77777777" w:rsidTr="00BE1A90">
        <w:trPr>
          <w:jc w:val="center"/>
        </w:trPr>
        <w:tc>
          <w:tcPr>
            <w:tcW w:w="1700" w:type="dxa"/>
            <w:tcBorders>
              <w:top w:val="single" w:sz="12" w:space="0" w:color="000000"/>
              <w:left w:val="nil"/>
              <w:bottom w:val="single" w:sz="12" w:space="0" w:color="000000"/>
            </w:tcBorders>
          </w:tcPr>
          <w:p w14:paraId="3A230667" w14:textId="77777777" w:rsidR="006A5AC4" w:rsidRPr="00A11980" w:rsidRDefault="006A5AC4" w:rsidP="00BE1A90">
            <w:pPr>
              <w:pStyle w:val="Paragrafoelenco"/>
              <w:tabs>
                <w:tab w:val="left" w:pos="1313"/>
              </w:tabs>
              <w:adjustRightInd w:val="0"/>
              <w:snapToGrid w:val="0"/>
              <w:ind w:left="0"/>
              <w:rPr>
                <w:b/>
                <w:lang w:val="en-GB"/>
              </w:rPr>
            </w:pPr>
            <w:r w:rsidRPr="00A11980">
              <w:rPr>
                <w:b/>
                <w:lang w:val="en-GB"/>
              </w:rPr>
              <w:t>Crop/Aggregation</w:t>
            </w:r>
          </w:p>
        </w:tc>
        <w:tc>
          <w:tcPr>
            <w:tcW w:w="1287" w:type="dxa"/>
            <w:tcBorders>
              <w:top w:val="single" w:sz="12" w:space="0" w:color="000000"/>
              <w:bottom w:val="single" w:sz="12" w:space="0" w:color="000000"/>
            </w:tcBorders>
          </w:tcPr>
          <w:p w14:paraId="6CB96E30" w14:textId="77777777" w:rsidR="006A5AC4" w:rsidRPr="00A11980" w:rsidRDefault="006A5AC4" w:rsidP="00BE1A90">
            <w:pPr>
              <w:pStyle w:val="Paragrafoelenco"/>
              <w:tabs>
                <w:tab w:val="left" w:pos="1313"/>
              </w:tabs>
              <w:adjustRightInd w:val="0"/>
              <w:snapToGrid w:val="0"/>
              <w:ind w:left="0"/>
              <w:rPr>
                <w:b/>
                <w:lang w:val="en-GB"/>
              </w:rPr>
            </w:pPr>
            <w:r w:rsidRPr="00A11980">
              <w:rPr>
                <w:b/>
                <w:lang w:val="en-GB"/>
              </w:rPr>
              <w:t>N of records</w:t>
            </w:r>
            <w:r w:rsidRPr="00A11980">
              <w:rPr>
                <w:vertAlign w:val="superscript"/>
                <w:lang w:val="en-GB"/>
              </w:rPr>
              <w:t>1</w:t>
            </w:r>
          </w:p>
        </w:tc>
        <w:tc>
          <w:tcPr>
            <w:tcW w:w="1278" w:type="dxa"/>
            <w:tcBorders>
              <w:top w:val="single" w:sz="12" w:space="0" w:color="000000"/>
              <w:bottom w:val="single" w:sz="12" w:space="0" w:color="000000"/>
            </w:tcBorders>
          </w:tcPr>
          <w:p w14:paraId="20C5204D" w14:textId="77777777" w:rsidR="006A5AC4" w:rsidRPr="00A11980" w:rsidRDefault="006A5AC4" w:rsidP="00BE1A90">
            <w:pPr>
              <w:pStyle w:val="Paragrafoelenco"/>
              <w:tabs>
                <w:tab w:val="left" w:pos="1313"/>
              </w:tabs>
              <w:adjustRightInd w:val="0"/>
              <w:snapToGrid w:val="0"/>
              <w:ind w:left="0"/>
              <w:rPr>
                <w:b/>
                <w:lang w:val="en-GB"/>
              </w:rPr>
            </w:pPr>
            <w:r w:rsidRPr="00A11980">
              <w:rPr>
                <w:b/>
                <w:lang w:val="en-GB"/>
              </w:rPr>
              <w:t>&lt;LOD</w:t>
            </w:r>
            <w:r w:rsidRPr="00A11980">
              <w:rPr>
                <w:vertAlign w:val="superscript"/>
                <w:lang w:val="en-GB"/>
              </w:rPr>
              <w:t>2</w:t>
            </w:r>
          </w:p>
        </w:tc>
        <w:tc>
          <w:tcPr>
            <w:tcW w:w="1278" w:type="dxa"/>
            <w:tcBorders>
              <w:top w:val="single" w:sz="12" w:space="0" w:color="000000"/>
              <w:bottom w:val="single" w:sz="12" w:space="0" w:color="000000"/>
            </w:tcBorders>
          </w:tcPr>
          <w:p w14:paraId="4574DD00" w14:textId="77777777" w:rsidR="006A5AC4" w:rsidRPr="00A11980" w:rsidRDefault="006A5AC4" w:rsidP="00BE1A90">
            <w:pPr>
              <w:pStyle w:val="Paragrafoelenco"/>
              <w:tabs>
                <w:tab w:val="left" w:pos="1313"/>
              </w:tabs>
              <w:adjustRightInd w:val="0"/>
              <w:snapToGrid w:val="0"/>
              <w:ind w:left="0"/>
              <w:rPr>
                <w:b/>
                <w:lang w:val="en-GB"/>
              </w:rPr>
            </w:pPr>
            <w:r w:rsidRPr="00A11980">
              <w:rPr>
                <w:b/>
                <w:lang w:val="en-GB"/>
              </w:rPr>
              <w:t>&lt;LOQ</w:t>
            </w:r>
            <w:r w:rsidRPr="00A11980">
              <w:rPr>
                <w:vertAlign w:val="superscript"/>
                <w:lang w:val="en-GB"/>
              </w:rPr>
              <w:t>3</w:t>
            </w:r>
          </w:p>
        </w:tc>
        <w:tc>
          <w:tcPr>
            <w:tcW w:w="1287" w:type="dxa"/>
            <w:tcBorders>
              <w:top w:val="single" w:sz="12" w:space="0" w:color="000000"/>
              <w:bottom w:val="single" w:sz="12" w:space="0" w:color="000000"/>
            </w:tcBorders>
          </w:tcPr>
          <w:p w14:paraId="2F4F173A" w14:textId="77777777" w:rsidR="006A5AC4" w:rsidRPr="00A11980" w:rsidRDefault="006A5AC4" w:rsidP="00BE1A90">
            <w:pPr>
              <w:pStyle w:val="Paragrafoelenco"/>
              <w:tabs>
                <w:tab w:val="left" w:pos="1313"/>
              </w:tabs>
              <w:adjustRightInd w:val="0"/>
              <w:snapToGrid w:val="0"/>
              <w:ind w:left="0"/>
              <w:rPr>
                <w:b/>
                <w:lang w:val="en-GB"/>
              </w:rPr>
            </w:pPr>
            <w:r w:rsidRPr="00A11980">
              <w:rPr>
                <w:b/>
                <w:lang w:val="en-GB"/>
              </w:rPr>
              <w:t>N of co-occ studies</w:t>
            </w:r>
            <w:r w:rsidRPr="00A11980">
              <w:rPr>
                <w:vertAlign w:val="superscript"/>
                <w:lang w:val="en-GB"/>
              </w:rPr>
              <w:t>4</w:t>
            </w:r>
          </w:p>
        </w:tc>
        <w:tc>
          <w:tcPr>
            <w:tcW w:w="1288" w:type="dxa"/>
            <w:tcBorders>
              <w:top w:val="single" w:sz="12" w:space="0" w:color="000000"/>
              <w:bottom w:val="single" w:sz="12" w:space="0" w:color="000000"/>
              <w:right w:val="nil"/>
            </w:tcBorders>
          </w:tcPr>
          <w:p w14:paraId="083AD7D4" w14:textId="77777777" w:rsidR="006A5AC4" w:rsidRPr="00A11980" w:rsidRDefault="006A5AC4" w:rsidP="00BE1A90">
            <w:pPr>
              <w:pStyle w:val="Paragrafoelenco"/>
              <w:tabs>
                <w:tab w:val="left" w:pos="1313"/>
              </w:tabs>
              <w:adjustRightInd w:val="0"/>
              <w:snapToGrid w:val="0"/>
              <w:ind w:left="0"/>
              <w:rPr>
                <w:b/>
                <w:lang w:val="en-GB"/>
              </w:rPr>
            </w:pPr>
            <w:r w:rsidRPr="00A11980">
              <w:rPr>
                <w:b/>
                <w:lang w:val="en-GB"/>
              </w:rPr>
              <w:t>N of co-occ</w:t>
            </w:r>
          </w:p>
          <w:p w14:paraId="547685A1" w14:textId="77777777" w:rsidR="006A5AC4" w:rsidRPr="00A11980" w:rsidRDefault="006A5AC4" w:rsidP="00BE1A90">
            <w:pPr>
              <w:pStyle w:val="Paragrafoelenco"/>
              <w:tabs>
                <w:tab w:val="left" w:pos="1313"/>
              </w:tabs>
              <w:adjustRightInd w:val="0"/>
              <w:snapToGrid w:val="0"/>
              <w:ind w:left="0"/>
              <w:rPr>
                <w:b/>
                <w:lang w:val="en-GB"/>
              </w:rPr>
            </w:pPr>
            <w:r w:rsidRPr="00A11980">
              <w:rPr>
                <w:b/>
                <w:lang w:val="en-GB"/>
              </w:rPr>
              <w:t>Records</w:t>
            </w:r>
            <w:r w:rsidRPr="00A11980">
              <w:rPr>
                <w:vertAlign w:val="superscript"/>
                <w:lang w:val="en-GB"/>
              </w:rPr>
              <w:t>5</w:t>
            </w:r>
          </w:p>
        </w:tc>
      </w:tr>
      <w:tr w:rsidR="006A5AC4" w:rsidRPr="00A11980" w14:paraId="7B3FF450" w14:textId="77777777" w:rsidTr="00BE1A90">
        <w:trPr>
          <w:jc w:val="center"/>
        </w:trPr>
        <w:tc>
          <w:tcPr>
            <w:tcW w:w="1700" w:type="dxa"/>
            <w:tcBorders>
              <w:top w:val="single" w:sz="12" w:space="0" w:color="000000"/>
              <w:left w:val="nil"/>
            </w:tcBorders>
          </w:tcPr>
          <w:p w14:paraId="01F1DB09"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Barley</w:t>
            </w:r>
          </w:p>
        </w:tc>
        <w:tc>
          <w:tcPr>
            <w:tcW w:w="1287" w:type="dxa"/>
            <w:tcBorders>
              <w:top w:val="single" w:sz="12" w:space="0" w:color="000000"/>
            </w:tcBorders>
          </w:tcPr>
          <w:p w14:paraId="366C978D"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865</w:t>
            </w:r>
          </w:p>
        </w:tc>
        <w:tc>
          <w:tcPr>
            <w:tcW w:w="1278" w:type="dxa"/>
            <w:tcBorders>
              <w:top w:val="single" w:sz="12" w:space="0" w:color="000000"/>
            </w:tcBorders>
          </w:tcPr>
          <w:p w14:paraId="7EFEC74D"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140</w:t>
            </w:r>
          </w:p>
        </w:tc>
        <w:tc>
          <w:tcPr>
            <w:tcW w:w="1278" w:type="dxa"/>
            <w:tcBorders>
              <w:top w:val="single" w:sz="12" w:space="0" w:color="000000"/>
            </w:tcBorders>
          </w:tcPr>
          <w:p w14:paraId="0F30C5F8"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109</w:t>
            </w:r>
          </w:p>
        </w:tc>
        <w:tc>
          <w:tcPr>
            <w:tcW w:w="1287" w:type="dxa"/>
            <w:tcBorders>
              <w:top w:val="single" w:sz="12" w:space="0" w:color="000000"/>
            </w:tcBorders>
          </w:tcPr>
          <w:p w14:paraId="5D276B45"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17</w:t>
            </w:r>
          </w:p>
        </w:tc>
        <w:tc>
          <w:tcPr>
            <w:tcW w:w="1288" w:type="dxa"/>
            <w:tcBorders>
              <w:top w:val="single" w:sz="12" w:space="0" w:color="000000"/>
              <w:right w:val="nil"/>
            </w:tcBorders>
          </w:tcPr>
          <w:p w14:paraId="4C4B2E67"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330</w:t>
            </w:r>
          </w:p>
        </w:tc>
      </w:tr>
      <w:tr w:rsidR="006A5AC4" w:rsidRPr="00A11980" w14:paraId="1A04DD20" w14:textId="77777777" w:rsidTr="00BE1A90">
        <w:trPr>
          <w:jc w:val="center"/>
        </w:trPr>
        <w:tc>
          <w:tcPr>
            <w:tcW w:w="1700" w:type="dxa"/>
            <w:tcBorders>
              <w:left w:val="nil"/>
            </w:tcBorders>
          </w:tcPr>
          <w:p w14:paraId="5F8CAB87"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Buckwheat</w:t>
            </w:r>
          </w:p>
        </w:tc>
        <w:tc>
          <w:tcPr>
            <w:tcW w:w="1287" w:type="dxa"/>
          </w:tcPr>
          <w:p w14:paraId="329D4DA9"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6</w:t>
            </w:r>
          </w:p>
        </w:tc>
        <w:tc>
          <w:tcPr>
            <w:tcW w:w="1278" w:type="dxa"/>
          </w:tcPr>
          <w:p w14:paraId="57B90A49"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3</w:t>
            </w:r>
          </w:p>
        </w:tc>
        <w:tc>
          <w:tcPr>
            <w:tcW w:w="1278" w:type="dxa"/>
          </w:tcPr>
          <w:p w14:paraId="70CC6DB4"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0</w:t>
            </w:r>
          </w:p>
        </w:tc>
        <w:tc>
          <w:tcPr>
            <w:tcW w:w="1287" w:type="dxa"/>
          </w:tcPr>
          <w:p w14:paraId="6D9994C3"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1</w:t>
            </w:r>
          </w:p>
        </w:tc>
        <w:tc>
          <w:tcPr>
            <w:tcW w:w="1288" w:type="dxa"/>
            <w:tcBorders>
              <w:right w:val="nil"/>
            </w:tcBorders>
          </w:tcPr>
          <w:p w14:paraId="37ECFF24"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4</w:t>
            </w:r>
          </w:p>
        </w:tc>
      </w:tr>
      <w:tr w:rsidR="006A5AC4" w:rsidRPr="00A11980" w14:paraId="52A2FF9B" w14:textId="77777777" w:rsidTr="00BE1A90">
        <w:trPr>
          <w:jc w:val="center"/>
        </w:trPr>
        <w:tc>
          <w:tcPr>
            <w:tcW w:w="1700" w:type="dxa"/>
            <w:tcBorders>
              <w:left w:val="nil"/>
            </w:tcBorders>
          </w:tcPr>
          <w:p w14:paraId="47A3CE52"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Cereals</w:t>
            </w:r>
          </w:p>
        </w:tc>
        <w:tc>
          <w:tcPr>
            <w:tcW w:w="1287" w:type="dxa"/>
          </w:tcPr>
          <w:p w14:paraId="722EF461"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463</w:t>
            </w:r>
          </w:p>
        </w:tc>
        <w:tc>
          <w:tcPr>
            <w:tcW w:w="1278" w:type="dxa"/>
          </w:tcPr>
          <w:p w14:paraId="0E623037"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189</w:t>
            </w:r>
          </w:p>
        </w:tc>
        <w:tc>
          <w:tcPr>
            <w:tcW w:w="1278" w:type="dxa"/>
          </w:tcPr>
          <w:p w14:paraId="67E074EF"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61</w:t>
            </w:r>
          </w:p>
        </w:tc>
        <w:tc>
          <w:tcPr>
            <w:tcW w:w="1287" w:type="dxa"/>
          </w:tcPr>
          <w:p w14:paraId="28F2F58E"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12</w:t>
            </w:r>
          </w:p>
        </w:tc>
        <w:tc>
          <w:tcPr>
            <w:tcW w:w="1288" w:type="dxa"/>
            <w:tcBorders>
              <w:right w:val="nil"/>
            </w:tcBorders>
          </w:tcPr>
          <w:p w14:paraId="0BC2FE50"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223</w:t>
            </w:r>
          </w:p>
        </w:tc>
      </w:tr>
      <w:tr w:rsidR="006A5AC4" w:rsidRPr="00A11980" w14:paraId="44CBB86C" w14:textId="77777777" w:rsidTr="00BE1A90">
        <w:trPr>
          <w:jc w:val="center"/>
        </w:trPr>
        <w:tc>
          <w:tcPr>
            <w:tcW w:w="1700" w:type="dxa"/>
            <w:tcBorders>
              <w:left w:val="nil"/>
            </w:tcBorders>
          </w:tcPr>
          <w:p w14:paraId="5234AE28"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Maize</w:t>
            </w:r>
          </w:p>
        </w:tc>
        <w:tc>
          <w:tcPr>
            <w:tcW w:w="1287" w:type="dxa"/>
          </w:tcPr>
          <w:p w14:paraId="4A0A0DFF"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2362</w:t>
            </w:r>
          </w:p>
        </w:tc>
        <w:tc>
          <w:tcPr>
            <w:tcW w:w="1278" w:type="dxa"/>
          </w:tcPr>
          <w:p w14:paraId="7EC7C4D4"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1055</w:t>
            </w:r>
          </w:p>
        </w:tc>
        <w:tc>
          <w:tcPr>
            <w:tcW w:w="1278" w:type="dxa"/>
          </w:tcPr>
          <w:p w14:paraId="50D6E702"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66</w:t>
            </w:r>
          </w:p>
        </w:tc>
        <w:tc>
          <w:tcPr>
            <w:tcW w:w="1287" w:type="dxa"/>
          </w:tcPr>
          <w:p w14:paraId="5F692A71"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27</w:t>
            </w:r>
          </w:p>
        </w:tc>
        <w:tc>
          <w:tcPr>
            <w:tcW w:w="1288" w:type="dxa"/>
            <w:tcBorders>
              <w:right w:val="nil"/>
            </w:tcBorders>
          </w:tcPr>
          <w:p w14:paraId="608E0E69"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1443</w:t>
            </w:r>
          </w:p>
        </w:tc>
      </w:tr>
      <w:tr w:rsidR="006A5AC4" w:rsidRPr="00A11980" w14:paraId="67340AFA" w14:textId="77777777" w:rsidTr="00BE1A90">
        <w:trPr>
          <w:jc w:val="center"/>
        </w:trPr>
        <w:tc>
          <w:tcPr>
            <w:tcW w:w="1700" w:type="dxa"/>
            <w:tcBorders>
              <w:left w:val="nil"/>
            </w:tcBorders>
          </w:tcPr>
          <w:p w14:paraId="566EDEC0"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Oat</w:t>
            </w:r>
          </w:p>
        </w:tc>
        <w:tc>
          <w:tcPr>
            <w:tcW w:w="1287" w:type="dxa"/>
          </w:tcPr>
          <w:p w14:paraId="76644B95"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740</w:t>
            </w:r>
          </w:p>
        </w:tc>
        <w:tc>
          <w:tcPr>
            <w:tcW w:w="1278" w:type="dxa"/>
          </w:tcPr>
          <w:p w14:paraId="00B4792F"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150</w:t>
            </w:r>
          </w:p>
        </w:tc>
        <w:tc>
          <w:tcPr>
            <w:tcW w:w="1278" w:type="dxa"/>
          </w:tcPr>
          <w:p w14:paraId="2699C2D6"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81</w:t>
            </w:r>
          </w:p>
        </w:tc>
        <w:tc>
          <w:tcPr>
            <w:tcW w:w="1287" w:type="dxa"/>
          </w:tcPr>
          <w:p w14:paraId="73D45F83"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14</w:t>
            </w:r>
          </w:p>
        </w:tc>
        <w:tc>
          <w:tcPr>
            <w:tcW w:w="1288" w:type="dxa"/>
            <w:tcBorders>
              <w:right w:val="nil"/>
            </w:tcBorders>
          </w:tcPr>
          <w:p w14:paraId="35610CC7"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374</w:t>
            </w:r>
          </w:p>
        </w:tc>
      </w:tr>
      <w:tr w:rsidR="006A5AC4" w:rsidRPr="00A11980" w14:paraId="070B0147" w14:textId="77777777" w:rsidTr="00BE1A90">
        <w:trPr>
          <w:jc w:val="center"/>
        </w:trPr>
        <w:tc>
          <w:tcPr>
            <w:tcW w:w="1700" w:type="dxa"/>
            <w:tcBorders>
              <w:left w:val="nil"/>
            </w:tcBorders>
          </w:tcPr>
          <w:p w14:paraId="52960D1C"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Rice</w:t>
            </w:r>
          </w:p>
        </w:tc>
        <w:tc>
          <w:tcPr>
            <w:tcW w:w="1287" w:type="dxa"/>
          </w:tcPr>
          <w:p w14:paraId="6181C16A"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520</w:t>
            </w:r>
          </w:p>
        </w:tc>
        <w:tc>
          <w:tcPr>
            <w:tcW w:w="1278" w:type="dxa"/>
          </w:tcPr>
          <w:p w14:paraId="49E5DBF8"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297</w:t>
            </w:r>
          </w:p>
        </w:tc>
        <w:tc>
          <w:tcPr>
            <w:tcW w:w="1278" w:type="dxa"/>
          </w:tcPr>
          <w:p w14:paraId="1234987B"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26</w:t>
            </w:r>
          </w:p>
        </w:tc>
        <w:tc>
          <w:tcPr>
            <w:tcW w:w="1287" w:type="dxa"/>
          </w:tcPr>
          <w:p w14:paraId="06CA62EE"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8</w:t>
            </w:r>
          </w:p>
        </w:tc>
        <w:tc>
          <w:tcPr>
            <w:tcW w:w="1288" w:type="dxa"/>
            <w:tcBorders>
              <w:right w:val="nil"/>
            </w:tcBorders>
          </w:tcPr>
          <w:p w14:paraId="1D41F970"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343</w:t>
            </w:r>
          </w:p>
        </w:tc>
      </w:tr>
      <w:tr w:rsidR="006A5AC4" w:rsidRPr="00A11980" w14:paraId="276C3D53" w14:textId="77777777" w:rsidTr="00BE1A90">
        <w:trPr>
          <w:jc w:val="center"/>
        </w:trPr>
        <w:tc>
          <w:tcPr>
            <w:tcW w:w="1700" w:type="dxa"/>
            <w:tcBorders>
              <w:left w:val="nil"/>
            </w:tcBorders>
          </w:tcPr>
          <w:p w14:paraId="4C3CAE20"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Rye</w:t>
            </w:r>
          </w:p>
        </w:tc>
        <w:tc>
          <w:tcPr>
            <w:tcW w:w="1287" w:type="dxa"/>
          </w:tcPr>
          <w:p w14:paraId="4EF0D758"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236</w:t>
            </w:r>
          </w:p>
        </w:tc>
        <w:tc>
          <w:tcPr>
            <w:tcW w:w="1278" w:type="dxa"/>
          </w:tcPr>
          <w:p w14:paraId="08821D05"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75</w:t>
            </w:r>
          </w:p>
        </w:tc>
        <w:tc>
          <w:tcPr>
            <w:tcW w:w="1278" w:type="dxa"/>
          </w:tcPr>
          <w:p w14:paraId="029FF853"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14</w:t>
            </w:r>
          </w:p>
        </w:tc>
        <w:tc>
          <w:tcPr>
            <w:tcW w:w="1287" w:type="dxa"/>
          </w:tcPr>
          <w:p w14:paraId="4E0641C6"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10</w:t>
            </w:r>
          </w:p>
        </w:tc>
        <w:tc>
          <w:tcPr>
            <w:tcW w:w="1288" w:type="dxa"/>
            <w:tcBorders>
              <w:right w:val="nil"/>
            </w:tcBorders>
          </w:tcPr>
          <w:p w14:paraId="6116168E"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111</w:t>
            </w:r>
          </w:p>
        </w:tc>
      </w:tr>
      <w:tr w:rsidR="006A5AC4" w:rsidRPr="00A11980" w14:paraId="1C6FF42B" w14:textId="77777777" w:rsidTr="00BE1A90">
        <w:trPr>
          <w:jc w:val="center"/>
        </w:trPr>
        <w:tc>
          <w:tcPr>
            <w:tcW w:w="1700" w:type="dxa"/>
            <w:tcBorders>
              <w:left w:val="nil"/>
            </w:tcBorders>
          </w:tcPr>
          <w:p w14:paraId="7E7956AA"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Sorghum</w:t>
            </w:r>
          </w:p>
        </w:tc>
        <w:tc>
          <w:tcPr>
            <w:tcW w:w="1287" w:type="dxa"/>
          </w:tcPr>
          <w:p w14:paraId="0FFEBCD5"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101</w:t>
            </w:r>
          </w:p>
        </w:tc>
        <w:tc>
          <w:tcPr>
            <w:tcW w:w="1278" w:type="dxa"/>
          </w:tcPr>
          <w:p w14:paraId="3A9F01A2"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62</w:t>
            </w:r>
          </w:p>
        </w:tc>
        <w:tc>
          <w:tcPr>
            <w:tcW w:w="1278" w:type="dxa"/>
          </w:tcPr>
          <w:p w14:paraId="010E7DEB"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9</w:t>
            </w:r>
          </w:p>
        </w:tc>
        <w:tc>
          <w:tcPr>
            <w:tcW w:w="1287" w:type="dxa"/>
          </w:tcPr>
          <w:p w14:paraId="24016096"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2</w:t>
            </w:r>
          </w:p>
        </w:tc>
        <w:tc>
          <w:tcPr>
            <w:tcW w:w="1288" w:type="dxa"/>
            <w:tcBorders>
              <w:right w:val="nil"/>
            </w:tcBorders>
          </w:tcPr>
          <w:p w14:paraId="63E32785"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51</w:t>
            </w:r>
          </w:p>
        </w:tc>
      </w:tr>
      <w:tr w:rsidR="006A5AC4" w:rsidRPr="00A11980" w14:paraId="2A06763A" w14:textId="77777777" w:rsidTr="00BE1A90">
        <w:trPr>
          <w:jc w:val="center"/>
        </w:trPr>
        <w:tc>
          <w:tcPr>
            <w:tcW w:w="1700" w:type="dxa"/>
            <w:tcBorders>
              <w:left w:val="nil"/>
            </w:tcBorders>
          </w:tcPr>
          <w:p w14:paraId="0DF6E57F"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Spelt</w:t>
            </w:r>
          </w:p>
        </w:tc>
        <w:tc>
          <w:tcPr>
            <w:tcW w:w="1287" w:type="dxa"/>
          </w:tcPr>
          <w:p w14:paraId="53CF04BD"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83</w:t>
            </w:r>
          </w:p>
        </w:tc>
        <w:tc>
          <w:tcPr>
            <w:tcW w:w="1278" w:type="dxa"/>
          </w:tcPr>
          <w:p w14:paraId="47F5AB10"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26</w:t>
            </w:r>
          </w:p>
        </w:tc>
        <w:tc>
          <w:tcPr>
            <w:tcW w:w="1278" w:type="dxa"/>
          </w:tcPr>
          <w:p w14:paraId="36B06DF0"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1</w:t>
            </w:r>
          </w:p>
        </w:tc>
        <w:tc>
          <w:tcPr>
            <w:tcW w:w="1287" w:type="dxa"/>
          </w:tcPr>
          <w:p w14:paraId="297663F6"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3</w:t>
            </w:r>
          </w:p>
        </w:tc>
        <w:tc>
          <w:tcPr>
            <w:tcW w:w="1288" w:type="dxa"/>
            <w:tcBorders>
              <w:right w:val="nil"/>
            </w:tcBorders>
          </w:tcPr>
          <w:p w14:paraId="3DE58AB1"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61</w:t>
            </w:r>
          </w:p>
        </w:tc>
      </w:tr>
      <w:tr w:rsidR="006A5AC4" w:rsidRPr="00A11980" w14:paraId="0931DFCB" w14:textId="77777777" w:rsidTr="00BE1A90">
        <w:trPr>
          <w:jc w:val="center"/>
        </w:trPr>
        <w:tc>
          <w:tcPr>
            <w:tcW w:w="1700" w:type="dxa"/>
            <w:tcBorders>
              <w:left w:val="nil"/>
            </w:tcBorders>
          </w:tcPr>
          <w:p w14:paraId="54F26550"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Triticale</w:t>
            </w:r>
          </w:p>
        </w:tc>
        <w:tc>
          <w:tcPr>
            <w:tcW w:w="1287" w:type="dxa"/>
          </w:tcPr>
          <w:p w14:paraId="72258A85"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127</w:t>
            </w:r>
          </w:p>
        </w:tc>
        <w:tc>
          <w:tcPr>
            <w:tcW w:w="1278" w:type="dxa"/>
          </w:tcPr>
          <w:p w14:paraId="25401611"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48</w:t>
            </w:r>
          </w:p>
        </w:tc>
        <w:tc>
          <w:tcPr>
            <w:tcW w:w="1278" w:type="dxa"/>
          </w:tcPr>
          <w:p w14:paraId="269B467F"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0</w:t>
            </w:r>
          </w:p>
        </w:tc>
        <w:tc>
          <w:tcPr>
            <w:tcW w:w="1287" w:type="dxa"/>
          </w:tcPr>
          <w:p w14:paraId="2DEC3215"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3</w:t>
            </w:r>
          </w:p>
        </w:tc>
        <w:tc>
          <w:tcPr>
            <w:tcW w:w="1288" w:type="dxa"/>
            <w:tcBorders>
              <w:right w:val="nil"/>
            </w:tcBorders>
          </w:tcPr>
          <w:p w14:paraId="594A0F18"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13</w:t>
            </w:r>
          </w:p>
        </w:tc>
      </w:tr>
      <w:tr w:rsidR="006A5AC4" w:rsidRPr="00A11980" w14:paraId="1BA8200F" w14:textId="77777777" w:rsidTr="00BE1A90">
        <w:trPr>
          <w:jc w:val="center"/>
        </w:trPr>
        <w:tc>
          <w:tcPr>
            <w:tcW w:w="1700" w:type="dxa"/>
            <w:tcBorders>
              <w:left w:val="nil"/>
            </w:tcBorders>
          </w:tcPr>
          <w:p w14:paraId="59631A94"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Wheat</w:t>
            </w:r>
          </w:p>
        </w:tc>
        <w:tc>
          <w:tcPr>
            <w:tcW w:w="1287" w:type="dxa"/>
          </w:tcPr>
          <w:p w14:paraId="49FF8392"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2860</w:t>
            </w:r>
          </w:p>
        </w:tc>
        <w:tc>
          <w:tcPr>
            <w:tcW w:w="1278" w:type="dxa"/>
          </w:tcPr>
          <w:p w14:paraId="6A674FC7"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1252</w:t>
            </w:r>
          </w:p>
        </w:tc>
        <w:tc>
          <w:tcPr>
            <w:tcW w:w="1278" w:type="dxa"/>
          </w:tcPr>
          <w:p w14:paraId="186C7A09"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142</w:t>
            </w:r>
          </w:p>
        </w:tc>
        <w:tc>
          <w:tcPr>
            <w:tcW w:w="1287" w:type="dxa"/>
          </w:tcPr>
          <w:p w14:paraId="14925E99"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43</w:t>
            </w:r>
          </w:p>
        </w:tc>
        <w:tc>
          <w:tcPr>
            <w:tcW w:w="1288" w:type="dxa"/>
            <w:tcBorders>
              <w:right w:val="nil"/>
            </w:tcBorders>
          </w:tcPr>
          <w:p w14:paraId="4E43D751"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1646</w:t>
            </w:r>
          </w:p>
        </w:tc>
      </w:tr>
      <w:tr w:rsidR="006A5AC4" w:rsidRPr="00A11980" w14:paraId="029566FE" w14:textId="77777777" w:rsidTr="00BE1A90">
        <w:trPr>
          <w:jc w:val="center"/>
        </w:trPr>
        <w:tc>
          <w:tcPr>
            <w:tcW w:w="1700" w:type="dxa"/>
            <w:tcBorders>
              <w:left w:val="nil"/>
            </w:tcBorders>
          </w:tcPr>
          <w:p w14:paraId="1BE2ACED"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 xml:space="preserve">Others </w:t>
            </w:r>
            <w:r w:rsidRPr="00A11980">
              <w:rPr>
                <w:b/>
                <w:vertAlign w:val="superscript"/>
                <w:lang w:val="en-GB"/>
              </w:rPr>
              <w:t>6</w:t>
            </w:r>
            <w:r w:rsidRPr="00A11980">
              <w:rPr>
                <w:lang w:val="en-GB"/>
              </w:rPr>
              <w:t xml:space="preserve"> </w:t>
            </w:r>
          </w:p>
        </w:tc>
        <w:tc>
          <w:tcPr>
            <w:tcW w:w="1287" w:type="dxa"/>
          </w:tcPr>
          <w:p w14:paraId="6210D2E4"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43</w:t>
            </w:r>
          </w:p>
        </w:tc>
        <w:tc>
          <w:tcPr>
            <w:tcW w:w="1278" w:type="dxa"/>
          </w:tcPr>
          <w:p w14:paraId="3A776A04"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32</w:t>
            </w:r>
          </w:p>
        </w:tc>
        <w:tc>
          <w:tcPr>
            <w:tcW w:w="1278" w:type="dxa"/>
          </w:tcPr>
          <w:p w14:paraId="122AF898"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0</w:t>
            </w:r>
          </w:p>
        </w:tc>
        <w:tc>
          <w:tcPr>
            <w:tcW w:w="1287" w:type="dxa"/>
          </w:tcPr>
          <w:p w14:paraId="158F8A3B"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3</w:t>
            </w:r>
          </w:p>
        </w:tc>
        <w:tc>
          <w:tcPr>
            <w:tcW w:w="1288" w:type="dxa"/>
            <w:tcBorders>
              <w:right w:val="nil"/>
            </w:tcBorders>
          </w:tcPr>
          <w:p w14:paraId="3EB6B6F3"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13</w:t>
            </w:r>
          </w:p>
        </w:tc>
      </w:tr>
      <w:tr w:rsidR="006A5AC4" w:rsidRPr="00A11980" w14:paraId="0855AA27" w14:textId="77777777" w:rsidTr="00BE1A90">
        <w:trPr>
          <w:jc w:val="center"/>
        </w:trPr>
        <w:tc>
          <w:tcPr>
            <w:tcW w:w="1700" w:type="dxa"/>
            <w:tcBorders>
              <w:left w:val="nil"/>
              <w:bottom w:val="single" w:sz="12" w:space="0" w:color="000000"/>
            </w:tcBorders>
          </w:tcPr>
          <w:p w14:paraId="389CC22A"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All</w:t>
            </w:r>
          </w:p>
        </w:tc>
        <w:tc>
          <w:tcPr>
            <w:tcW w:w="1287" w:type="dxa"/>
            <w:tcBorders>
              <w:bottom w:val="single" w:sz="12" w:space="0" w:color="000000"/>
            </w:tcBorders>
          </w:tcPr>
          <w:p w14:paraId="70D19F52"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8406</w:t>
            </w:r>
          </w:p>
        </w:tc>
        <w:tc>
          <w:tcPr>
            <w:tcW w:w="1278" w:type="dxa"/>
            <w:tcBorders>
              <w:bottom w:val="single" w:sz="12" w:space="0" w:color="000000"/>
            </w:tcBorders>
          </w:tcPr>
          <w:p w14:paraId="34DA0A5F"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3329</w:t>
            </w:r>
          </w:p>
        </w:tc>
        <w:tc>
          <w:tcPr>
            <w:tcW w:w="1278" w:type="dxa"/>
            <w:tcBorders>
              <w:bottom w:val="single" w:sz="12" w:space="0" w:color="000000"/>
            </w:tcBorders>
          </w:tcPr>
          <w:p w14:paraId="2BCCA279"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509</w:t>
            </w:r>
          </w:p>
        </w:tc>
        <w:tc>
          <w:tcPr>
            <w:tcW w:w="1287" w:type="dxa"/>
            <w:tcBorders>
              <w:bottom w:val="single" w:sz="12" w:space="0" w:color="000000"/>
            </w:tcBorders>
          </w:tcPr>
          <w:p w14:paraId="6481CC21"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482</w:t>
            </w:r>
          </w:p>
        </w:tc>
        <w:tc>
          <w:tcPr>
            <w:tcW w:w="1288" w:type="dxa"/>
            <w:tcBorders>
              <w:bottom w:val="single" w:sz="12" w:space="0" w:color="000000"/>
              <w:right w:val="nil"/>
            </w:tcBorders>
          </w:tcPr>
          <w:p w14:paraId="6280F576" w14:textId="77777777" w:rsidR="006A5AC4" w:rsidRPr="00A11980" w:rsidRDefault="006A5AC4" w:rsidP="00BE1A90">
            <w:pPr>
              <w:pStyle w:val="Paragrafoelenco"/>
              <w:tabs>
                <w:tab w:val="left" w:pos="1313"/>
              </w:tabs>
              <w:adjustRightInd w:val="0"/>
              <w:snapToGrid w:val="0"/>
              <w:ind w:left="0"/>
              <w:rPr>
                <w:lang w:val="en-GB"/>
              </w:rPr>
            </w:pPr>
            <w:r w:rsidRPr="00A11980">
              <w:rPr>
                <w:lang w:val="en-GB"/>
              </w:rPr>
              <w:t>4612</w:t>
            </w:r>
          </w:p>
        </w:tc>
      </w:tr>
    </w:tbl>
    <w:p w14:paraId="596D5E6D" w14:textId="77777777" w:rsidR="006A5AC4" w:rsidRPr="00A11980" w:rsidRDefault="006A5AC4" w:rsidP="008245BC">
      <w:pPr>
        <w:pStyle w:val="MDPI43tablefooter"/>
        <w:rPr>
          <w:lang w:val="en-GB"/>
        </w:rPr>
      </w:pPr>
      <w:r w:rsidRPr="00A11980">
        <w:rPr>
          <w:vertAlign w:val="superscript"/>
          <w:lang w:val="en-GB"/>
        </w:rPr>
        <w:lastRenderedPageBreak/>
        <w:t>1</w:t>
      </w:r>
      <w:r w:rsidRPr="00A11980">
        <w:rPr>
          <w:lang w:val="en-GB"/>
        </w:rPr>
        <w:t xml:space="preserve"> Total number of records; </w:t>
      </w:r>
      <w:r w:rsidRPr="00A11980">
        <w:rPr>
          <w:vertAlign w:val="superscript"/>
          <w:lang w:val="en-GB"/>
        </w:rPr>
        <w:t>2</w:t>
      </w:r>
      <w:r w:rsidRPr="00A11980">
        <w:rPr>
          <w:lang w:val="en-GB"/>
        </w:rPr>
        <w:t xml:space="preserve"> Records reported as below the limit of detection; </w:t>
      </w:r>
      <w:r w:rsidRPr="00A11980">
        <w:rPr>
          <w:vertAlign w:val="superscript"/>
          <w:lang w:val="en-GB"/>
        </w:rPr>
        <w:t>3</w:t>
      </w:r>
      <w:r w:rsidRPr="00A11980">
        <w:rPr>
          <w:lang w:val="en-GB"/>
        </w:rPr>
        <w:t xml:space="preserve"> Records reported as below the limit of quantification; </w:t>
      </w:r>
      <w:r w:rsidRPr="00A11980">
        <w:rPr>
          <w:vertAlign w:val="superscript"/>
          <w:lang w:val="en-GB"/>
        </w:rPr>
        <w:t>4</w:t>
      </w:r>
      <w:r w:rsidRPr="00A11980">
        <w:rPr>
          <w:lang w:val="en-GB"/>
        </w:rPr>
        <w:t xml:space="preserve"> Number of co-occurrence studies; </w:t>
      </w:r>
      <w:r w:rsidRPr="00A11980">
        <w:rPr>
          <w:vertAlign w:val="superscript"/>
          <w:lang w:val="en-GB"/>
        </w:rPr>
        <w:t>5</w:t>
      </w:r>
      <w:r w:rsidRPr="00A11980">
        <w:rPr>
          <w:lang w:val="en-GB"/>
        </w:rPr>
        <w:t xml:space="preserve"> Number of co-occurrence records; </w:t>
      </w:r>
      <w:r w:rsidRPr="00A11980">
        <w:rPr>
          <w:vertAlign w:val="superscript"/>
          <w:lang w:val="en-GB"/>
        </w:rPr>
        <w:t>6</w:t>
      </w:r>
      <w:r w:rsidRPr="00A11980">
        <w:rPr>
          <w:lang w:val="en-GB"/>
        </w:rPr>
        <w:t xml:space="preserve"> Millet and soy</w:t>
      </w:r>
    </w:p>
    <w:p w14:paraId="53CC67A5" w14:textId="77777777" w:rsidR="006A5AC4" w:rsidRPr="00A11980" w:rsidRDefault="006A5AC4" w:rsidP="00D50CA6">
      <w:pPr>
        <w:pStyle w:val="MDPI31text"/>
        <w:rPr>
          <w:lang w:val="en-GB"/>
        </w:rPr>
      </w:pPr>
    </w:p>
    <w:p w14:paraId="63B0FBEE" w14:textId="2DEA1822" w:rsidR="006A5AC4" w:rsidRPr="00A11980" w:rsidRDefault="006A5AC4" w:rsidP="00D50CA6">
      <w:pPr>
        <w:pStyle w:val="MDPI31text"/>
        <w:rPr>
          <w:lang w:val="en-GB"/>
        </w:rPr>
      </w:pPr>
      <w:r w:rsidRPr="00A11980">
        <w:rPr>
          <w:lang w:val="en-GB"/>
        </w:rPr>
        <w:t xml:space="preserve">Data refer to feed (2225 records), food (4104 records), feed&amp;food (42 records) and cereals with not defined usage (2035 records). The most frequently occurring mycotoxins and modified forms </w:t>
      </w:r>
      <w:r>
        <w:rPr>
          <w:lang w:val="en-GB"/>
        </w:rPr>
        <w:t xml:space="preserve">(i.e. number of records above twenty) </w:t>
      </w:r>
      <w:r w:rsidRPr="00A11980">
        <w:rPr>
          <w:lang w:val="en-GB"/>
        </w:rPr>
        <w:t xml:space="preserve">in </w:t>
      </w:r>
      <w:r>
        <w:rPr>
          <w:lang w:val="en-GB"/>
        </w:rPr>
        <w:t>feed, food and c</w:t>
      </w:r>
      <w:r w:rsidRPr="00496D13">
        <w:rPr>
          <w:lang w:val="en-GB"/>
        </w:rPr>
        <w:t>ereals with not defined usage</w:t>
      </w:r>
      <w:r>
        <w:rPr>
          <w:lang w:val="en-GB"/>
        </w:rPr>
        <w:t xml:space="preserve"> </w:t>
      </w:r>
      <w:r w:rsidRPr="00A11980">
        <w:rPr>
          <w:lang w:val="en-GB"/>
        </w:rPr>
        <w:t xml:space="preserve">are displayed in </w:t>
      </w:r>
      <w:r w:rsidR="00C646B4">
        <w:fldChar w:fldCharType="begin"/>
      </w:r>
      <w:r w:rsidR="00C646B4">
        <w:instrText xml:space="preserve"> REF _Ref24300391 \h  \* MERGEFORMAT </w:instrText>
      </w:r>
      <w:r w:rsidR="00C646B4">
        <w:fldChar w:fldCharType="separate"/>
      </w:r>
      <w:r w:rsidRPr="00A11980">
        <w:rPr>
          <w:lang w:val="en-GB"/>
        </w:rPr>
        <w:t>Figure 2</w:t>
      </w:r>
      <w:r w:rsidR="00C646B4">
        <w:fldChar w:fldCharType="end"/>
      </w:r>
      <w:r w:rsidRPr="00A11980">
        <w:rPr>
          <w:lang w:val="en-GB"/>
        </w:rPr>
        <w:t xml:space="preserve">, </w:t>
      </w:r>
      <w:r w:rsidR="00C646B4">
        <w:fldChar w:fldCharType="begin"/>
      </w:r>
      <w:r w:rsidR="00C646B4">
        <w:instrText xml:space="preserve"> REF _Ref24300393 \h  \* MERGEFORMAT </w:instrText>
      </w:r>
      <w:r w:rsidR="00C646B4">
        <w:fldChar w:fldCharType="separate"/>
      </w:r>
      <w:r w:rsidRPr="00A11980">
        <w:rPr>
          <w:lang w:val="en-GB"/>
        </w:rPr>
        <w:t>Figure 3</w:t>
      </w:r>
      <w:r w:rsidR="00C646B4">
        <w:fldChar w:fldCharType="end"/>
      </w:r>
      <w:r w:rsidRPr="00A11980">
        <w:rPr>
          <w:lang w:val="en-GB"/>
        </w:rPr>
        <w:t xml:space="preserve"> and </w:t>
      </w:r>
      <w:r w:rsidR="00C646B4">
        <w:fldChar w:fldCharType="begin"/>
      </w:r>
      <w:r w:rsidR="00C646B4">
        <w:instrText xml:space="preserve"> REF _Ref24300394 \h  \* MERGEFORMAT </w:instrText>
      </w:r>
      <w:r w:rsidR="00C646B4">
        <w:fldChar w:fldCharType="separate"/>
      </w:r>
      <w:r w:rsidRPr="00A11980">
        <w:rPr>
          <w:lang w:val="en-GB"/>
        </w:rPr>
        <w:t>Figure 4</w:t>
      </w:r>
      <w:r w:rsidR="00C646B4">
        <w:fldChar w:fldCharType="end"/>
      </w:r>
      <w:r w:rsidRPr="00A11980">
        <w:rPr>
          <w:lang w:val="en-GB"/>
        </w:rPr>
        <w:t xml:space="preserve">, respectively. </w:t>
      </w:r>
    </w:p>
    <w:p w14:paraId="17BDD53F" w14:textId="6CC07A4C" w:rsidR="006A5AC4" w:rsidRDefault="006A5AC4" w:rsidP="009A0578">
      <w:pPr>
        <w:pStyle w:val="MDPI31text"/>
        <w:rPr>
          <w:lang w:val="en-GB"/>
        </w:rPr>
      </w:pPr>
      <w:r w:rsidRPr="00A11980">
        <w:rPr>
          <w:lang w:val="en-GB"/>
        </w:rPr>
        <w:t>The origin of samples was not always the European country where the study was performed; the data set also contains a limited number of samples originating from Africa, Asia and South America (n= 590 records of which 48 records as mix from different Continents), being rice (34.2</w:t>
      </w:r>
      <w:r w:rsidR="00692C60">
        <w:rPr>
          <w:lang w:val="en-GB"/>
        </w:rPr>
        <w:t xml:space="preserve"> </w:t>
      </w:r>
      <w:r w:rsidRPr="00A11980">
        <w:rPr>
          <w:lang w:val="en-GB"/>
        </w:rPr>
        <w:t>%), wheat (21.9</w:t>
      </w:r>
      <w:r w:rsidR="00692C60">
        <w:rPr>
          <w:lang w:val="en-GB"/>
        </w:rPr>
        <w:t xml:space="preserve"> </w:t>
      </w:r>
      <w:r w:rsidRPr="00A11980">
        <w:rPr>
          <w:lang w:val="en-GB"/>
        </w:rPr>
        <w:t>%), maize (15.8</w:t>
      </w:r>
      <w:r w:rsidR="00692C60">
        <w:rPr>
          <w:lang w:val="en-GB"/>
        </w:rPr>
        <w:t xml:space="preserve"> </w:t>
      </w:r>
      <w:r w:rsidRPr="00A11980">
        <w:rPr>
          <w:lang w:val="en-GB"/>
        </w:rPr>
        <w:t>%), sorghum (13.0</w:t>
      </w:r>
      <w:r w:rsidR="00692C60">
        <w:rPr>
          <w:lang w:val="en-GB"/>
        </w:rPr>
        <w:t xml:space="preserve"> </w:t>
      </w:r>
      <w:r w:rsidRPr="00A11980">
        <w:rPr>
          <w:lang w:val="en-GB"/>
        </w:rPr>
        <w:t>%), barley (3.9</w:t>
      </w:r>
      <w:r w:rsidR="00692C60">
        <w:rPr>
          <w:lang w:val="en-GB"/>
        </w:rPr>
        <w:t xml:space="preserve"> </w:t>
      </w:r>
      <w:r w:rsidRPr="00A11980">
        <w:rPr>
          <w:lang w:val="en-GB"/>
        </w:rPr>
        <w:t>%), cereals (3.7 %), rye (3.6</w:t>
      </w:r>
      <w:r w:rsidR="00692C60">
        <w:rPr>
          <w:lang w:val="en-GB"/>
        </w:rPr>
        <w:t xml:space="preserve"> </w:t>
      </w:r>
      <w:r w:rsidRPr="00A11980">
        <w:rPr>
          <w:lang w:val="en-GB"/>
        </w:rPr>
        <w:t>%); oat (3.1</w:t>
      </w:r>
      <w:r w:rsidR="00692C60">
        <w:rPr>
          <w:lang w:val="en-GB"/>
        </w:rPr>
        <w:t xml:space="preserve"> </w:t>
      </w:r>
      <w:r w:rsidRPr="00A11980">
        <w:rPr>
          <w:lang w:val="en-GB"/>
        </w:rPr>
        <w:t>%) and soy (0.8</w:t>
      </w:r>
      <w:r w:rsidR="00692C60">
        <w:rPr>
          <w:lang w:val="en-GB"/>
        </w:rPr>
        <w:t xml:space="preserve"> </w:t>
      </w:r>
      <w:r w:rsidRPr="00A11980">
        <w:rPr>
          <w:lang w:val="en-GB"/>
        </w:rPr>
        <w:t>%).</w:t>
      </w:r>
      <w:r>
        <w:rPr>
          <w:lang w:val="en-GB"/>
        </w:rPr>
        <w:t xml:space="preserve"> </w:t>
      </w:r>
    </w:p>
    <w:p w14:paraId="68AA880F" w14:textId="77777777" w:rsidR="006A5AC4" w:rsidRPr="00A11980" w:rsidRDefault="006A5AC4" w:rsidP="004C7B46">
      <w:pPr>
        <w:pStyle w:val="MDPI31text"/>
        <w:rPr>
          <w:lang w:val="en-GB"/>
        </w:rPr>
      </w:pPr>
      <w:r>
        <w:rPr>
          <w:lang w:val="en-GB"/>
        </w:rPr>
        <w:t>The year of publication of the retrieved papers ranged between 2000 and 2018, being the majority of records distributed between 2010-2017; the reduced number of paper observed in 2018 is partly due to the timing of literature searching, (i.e. last access in June 2018) (</w:t>
      </w:r>
      <w:r>
        <w:rPr>
          <w:lang w:val="en-GB"/>
        </w:rPr>
        <w:fldChar w:fldCharType="begin"/>
      </w:r>
      <w:r>
        <w:rPr>
          <w:lang w:val="en-GB"/>
        </w:rPr>
        <w:instrText xml:space="preserve"> REF _Ref25601800 \h </w:instrText>
      </w:r>
      <w:r>
        <w:rPr>
          <w:lang w:val="en-GB"/>
        </w:rPr>
      </w:r>
      <w:r>
        <w:rPr>
          <w:lang w:val="en-GB"/>
        </w:rPr>
        <w:fldChar w:fldCharType="separate"/>
      </w:r>
      <w:r w:rsidRPr="008245BC">
        <w:rPr>
          <w:bCs/>
        </w:rPr>
        <w:t>Figure 2</w:t>
      </w:r>
      <w:r>
        <w:rPr>
          <w:lang w:val="en-GB"/>
        </w:rPr>
        <w:fldChar w:fldCharType="end"/>
      </w:r>
      <w:r>
        <w:rPr>
          <w:lang w:val="en-GB"/>
        </w:rPr>
        <w:t>).</w:t>
      </w:r>
      <w:r w:rsidRPr="00A11980">
        <w:rPr>
          <w:lang w:val="en-GB"/>
        </w:rPr>
        <w:t xml:space="preserve"> </w:t>
      </w:r>
    </w:p>
    <w:p w14:paraId="71328DCC" w14:textId="77777777" w:rsidR="006A5AC4" w:rsidRDefault="006A5AC4" w:rsidP="00D50CA6">
      <w:pPr>
        <w:pStyle w:val="MDPI31text"/>
        <w:rPr>
          <w:lang w:val="en-GB"/>
        </w:rPr>
      </w:pPr>
    </w:p>
    <w:p w14:paraId="3B76CFF5" w14:textId="07DB52CB" w:rsidR="006A5AC4" w:rsidRDefault="00DB6E6D" w:rsidP="008245BC">
      <w:pPr>
        <w:pStyle w:val="Didascalia"/>
        <w:jc w:val="center"/>
        <w:rPr>
          <w:rFonts w:ascii="Palatino Linotype" w:hAnsi="Palatino Linotype"/>
          <w:bCs w:val="0"/>
          <w:color w:val="000000"/>
          <w:szCs w:val="22"/>
          <w:lang w:eastAsia="de-DE"/>
        </w:rPr>
      </w:pPr>
      <w:r>
        <w:rPr>
          <w:rFonts w:ascii="Palatino Linotype" w:hAnsi="Palatino Linotype"/>
          <w:noProof/>
          <w:color w:val="000000"/>
          <w:szCs w:val="22"/>
          <w:lang w:val="en-US"/>
        </w:rPr>
        <w:drawing>
          <wp:inline distT="0" distB="0" distL="0" distR="0" wp14:anchorId="0EC178EE" wp14:editId="60145A5C">
            <wp:extent cx="5486400" cy="2990850"/>
            <wp:effectExtent l="0" t="0" r="0" b="0"/>
            <wp:docPr id="4"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486400" cy="2990850"/>
                    </a:xfrm>
                    <a:prstGeom prst="rect">
                      <a:avLst/>
                    </a:prstGeom>
                    <a:noFill/>
                    <a:ln>
                      <a:noFill/>
                    </a:ln>
                  </pic:spPr>
                </pic:pic>
              </a:graphicData>
            </a:graphic>
          </wp:inline>
        </w:drawing>
      </w:r>
    </w:p>
    <w:p w14:paraId="5814C5CA" w14:textId="77777777" w:rsidR="006A5AC4" w:rsidRDefault="006A5AC4" w:rsidP="004C7B46">
      <w:pPr>
        <w:pStyle w:val="Didascalia"/>
        <w:jc w:val="center"/>
        <w:rPr>
          <w:rFonts w:ascii="Palatino Linotype" w:hAnsi="Palatino Linotype"/>
          <w:b w:val="0"/>
          <w:bCs w:val="0"/>
          <w:color w:val="000000"/>
          <w:szCs w:val="22"/>
          <w:lang w:eastAsia="de-DE"/>
        </w:rPr>
      </w:pPr>
      <w:bookmarkStart w:id="23" w:name="_Ref25601800"/>
      <w:bookmarkStart w:id="24" w:name="_Ref25601797"/>
      <w:r w:rsidRPr="008245BC">
        <w:rPr>
          <w:rFonts w:ascii="Palatino Linotype" w:hAnsi="Palatino Linotype"/>
          <w:bCs w:val="0"/>
          <w:color w:val="000000"/>
          <w:szCs w:val="22"/>
          <w:lang w:eastAsia="de-DE"/>
        </w:rPr>
        <w:t xml:space="preserve">Figure </w:t>
      </w:r>
      <w:r w:rsidRPr="008245BC">
        <w:rPr>
          <w:rFonts w:ascii="Palatino Linotype" w:hAnsi="Palatino Linotype"/>
          <w:bCs w:val="0"/>
          <w:color w:val="000000"/>
          <w:szCs w:val="22"/>
          <w:lang w:eastAsia="de-DE"/>
        </w:rPr>
        <w:fldChar w:fldCharType="begin"/>
      </w:r>
      <w:r w:rsidRPr="008245BC">
        <w:rPr>
          <w:rFonts w:ascii="Palatino Linotype" w:hAnsi="Palatino Linotype"/>
          <w:bCs w:val="0"/>
          <w:color w:val="000000"/>
          <w:szCs w:val="22"/>
          <w:lang w:eastAsia="de-DE"/>
        </w:rPr>
        <w:instrText xml:space="preserve"> SEQ Figure \* ARABIC </w:instrText>
      </w:r>
      <w:r w:rsidRPr="008245BC">
        <w:rPr>
          <w:rFonts w:ascii="Palatino Linotype" w:hAnsi="Palatino Linotype"/>
          <w:bCs w:val="0"/>
          <w:color w:val="000000"/>
          <w:szCs w:val="22"/>
          <w:lang w:eastAsia="de-DE"/>
        </w:rPr>
        <w:fldChar w:fldCharType="separate"/>
      </w:r>
      <w:r w:rsidRPr="008245BC">
        <w:rPr>
          <w:rFonts w:ascii="Palatino Linotype" w:hAnsi="Palatino Linotype"/>
          <w:bCs w:val="0"/>
          <w:color w:val="000000"/>
          <w:szCs w:val="22"/>
          <w:lang w:eastAsia="de-DE"/>
        </w:rPr>
        <w:t>2</w:t>
      </w:r>
      <w:r w:rsidRPr="008245BC">
        <w:rPr>
          <w:rFonts w:ascii="Palatino Linotype" w:hAnsi="Palatino Linotype"/>
          <w:bCs w:val="0"/>
          <w:color w:val="000000"/>
          <w:szCs w:val="22"/>
          <w:lang w:eastAsia="de-DE"/>
        </w:rPr>
        <w:fldChar w:fldCharType="end"/>
      </w:r>
      <w:bookmarkEnd w:id="23"/>
      <w:r w:rsidRPr="008245BC">
        <w:rPr>
          <w:rFonts w:ascii="Palatino Linotype" w:hAnsi="Palatino Linotype"/>
          <w:bCs w:val="0"/>
          <w:color w:val="000000"/>
          <w:szCs w:val="22"/>
          <w:lang w:eastAsia="de-DE"/>
        </w:rPr>
        <w:t xml:space="preserve">: </w:t>
      </w:r>
      <w:bookmarkEnd w:id="24"/>
      <w:r w:rsidRPr="008245BC">
        <w:rPr>
          <w:rFonts w:ascii="Palatino Linotype" w:hAnsi="Palatino Linotype"/>
          <w:b w:val="0"/>
          <w:bCs w:val="0"/>
          <w:color w:val="000000"/>
          <w:szCs w:val="22"/>
          <w:lang w:eastAsia="de-DE"/>
        </w:rPr>
        <w:t xml:space="preserve">Distribution of </w:t>
      </w:r>
      <w:r>
        <w:rPr>
          <w:rFonts w:ascii="Palatino Linotype" w:hAnsi="Palatino Linotype"/>
          <w:b w:val="0"/>
          <w:bCs w:val="0"/>
          <w:color w:val="000000"/>
          <w:szCs w:val="22"/>
          <w:lang w:eastAsia="de-DE"/>
        </w:rPr>
        <w:t>records</w:t>
      </w:r>
      <w:r w:rsidRPr="008245BC">
        <w:rPr>
          <w:rFonts w:ascii="Palatino Linotype" w:hAnsi="Palatino Linotype"/>
          <w:b w:val="0"/>
          <w:bCs w:val="0"/>
          <w:color w:val="000000"/>
          <w:szCs w:val="22"/>
          <w:lang w:eastAsia="de-DE"/>
        </w:rPr>
        <w:t xml:space="preserve"> by year of </w:t>
      </w:r>
      <w:r w:rsidRPr="008245BC">
        <w:rPr>
          <w:rFonts w:ascii="Palatino Linotype" w:hAnsi="Palatino Linotype"/>
          <w:b w:val="0"/>
          <w:bCs w:val="0"/>
          <w:color w:val="000000"/>
          <w:szCs w:val="20"/>
          <w:lang w:eastAsia="de-DE"/>
        </w:rPr>
        <w:t>publication</w:t>
      </w:r>
      <w:r>
        <w:rPr>
          <w:rFonts w:ascii="Palatino Linotype" w:hAnsi="Palatino Linotype"/>
          <w:b w:val="0"/>
          <w:bCs w:val="0"/>
          <w:color w:val="000000"/>
          <w:szCs w:val="22"/>
          <w:lang w:eastAsia="de-DE"/>
        </w:rPr>
        <w:t xml:space="preserve">. </w:t>
      </w:r>
      <w:r w:rsidRPr="004C7B46">
        <w:rPr>
          <w:rFonts w:ascii="Palatino Linotype" w:hAnsi="Palatino Linotype"/>
          <w:b w:val="0"/>
          <w:bCs w:val="0"/>
          <w:color w:val="000000"/>
          <w:szCs w:val="22"/>
          <w:lang w:eastAsia="de-DE"/>
        </w:rPr>
        <w:t xml:space="preserve">The </w:t>
      </w:r>
      <w:r>
        <w:rPr>
          <w:rFonts w:ascii="Palatino Linotype" w:hAnsi="Palatino Linotype"/>
          <w:b w:val="0"/>
          <w:bCs w:val="0"/>
          <w:color w:val="000000"/>
          <w:szCs w:val="22"/>
          <w:lang w:eastAsia="de-DE"/>
        </w:rPr>
        <w:t xml:space="preserve">last update to the </w:t>
      </w:r>
      <w:r w:rsidRPr="004C7B46">
        <w:rPr>
          <w:rFonts w:ascii="Palatino Linotype" w:hAnsi="Palatino Linotype"/>
          <w:b w:val="0"/>
          <w:bCs w:val="0"/>
          <w:color w:val="000000"/>
          <w:szCs w:val="22"/>
          <w:lang w:eastAsia="de-DE"/>
        </w:rPr>
        <w:t xml:space="preserve">search was conducted on </w:t>
      </w:r>
      <w:r>
        <w:rPr>
          <w:rFonts w:ascii="Palatino Linotype" w:hAnsi="Palatino Linotype"/>
          <w:b w:val="0"/>
          <w:bCs w:val="0"/>
          <w:color w:val="000000"/>
          <w:szCs w:val="22"/>
          <w:lang w:eastAsia="de-DE"/>
        </w:rPr>
        <w:t>June 2018.</w:t>
      </w:r>
      <w:r w:rsidRPr="004C7B46">
        <w:rPr>
          <w:rFonts w:ascii="Palatino Linotype" w:hAnsi="Palatino Linotype"/>
          <w:b w:val="0"/>
          <w:bCs w:val="0"/>
          <w:color w:val="000000"/>
          <w:szCs w:val="22"/>
          <w:lang w:eastAsia="de-DE"/>
        </w:rPr>
        <w:t xml:space="preserve"> </w:t>
      </w:r>
      <w:r>
        <w:rPr>
          <w:rFonts w:ascii="Palatino Linotype" w:hAnsi="Palatino Linotype"/>
          <w:b w:val="0"/>
          <w:bCs w:val="0"/>
          <w:color w:val="000000"/>
          <w:szCs w:val="22"/>
          <w:lang w:eastAsia="de-DE"/>
        </w:rPr>
        <w:t>Solid line refers to parent mycotoxins while dashed line</w:t>
      </w:r>
      <w:r w:rsidR="009106B8">
        <w:rPr>
          <w:rFonts w:ascii="Palatino Linotype" w:hAnsi="Palatino Linotype"/>
          <w:b w:val="0"/>
          <w:bCs w:val="0"/>
          <w:color w:val="000000"/>
          <w:szCs w:val="22"/>
          <w:lang w:eastAsia="de-DE"/>
        </w:rPr>
        <w:t>s</w:t>
      </w:r>
      <w:r>
        <w:rPr>
          <w:rFonts w:ascii="Palatino Linotype" w:hAnsi="Palatino Linotype"/>
          <w:b w:val="0"/>
          <w:bCs w:val="0"/>
          <w:color w:val="000000"/>
          <w:szCs w:val="22"/>
          <w:lang w:eastAsia="de-DE"/>
        </w:rPr>
        <w:t xml:space="preserve"> refer to modified forms. m=modified forms</w:t>
      </w:r>
    </w:p>
    <w:p w14:paraId="2FF4C3C8" w14:textId="6C82F325" w:rsidR="006A5AC4" w:rsidRDefault="006A5AC4" w:rsidP="004C7B46">
      <w:pPr>
        <w:pStyle w:val="MDPI31text"/>
        <w:rPr>
          <w:lang w:val="en-GB"/>
        </w:rPr>
      </w:pPr>
      <w:r w:rsidRPr="00A11980">
        <w:rPr>
          <w:lang w:val="en-GB"/>
        </w:rPr>
        <w:t>The proportion of left censored data (LCD), intended as results below LOD (non-detected analytes) or below LOQ (detected but non-quantified analytes), ranged from 39.6</w:t>
      </w:r>
      <w:r w:rsidR="00A4790E">
        <w:rPr>
          <w:lang w:val="en-GB"/>
        </w:rPr>
        <w:t xml:space="preserve"> </w:t>
      </w:r>
      <w:r w:rsidRPr="00A11980">
        <w:rPr>
          <w:lang w:val="en-GB"/>
        </w:rPr>
        <w:t>% (&lt;LOD) to 6.0</w:t>
      </w:r>
      <w:r w:rsidR="00A4790E">
        <w:rPr>
          <w:lang w:val="en-GB"/>
        </w:rPr>
        <w:t xml:space="preserve"> </w:t>
      </w:r>
      <w:r w:rsidRPr="00A11980">
        <w:rPr>
          <w:lang w:val="en-GB"/>
        </w:rPr>
        <w:t>% (&lt;LOQ) (</w:t>
      </w:r>
      <w:r w:rsidR="00C646B4">
        <w:fldChar w:fldCharType="begin"/>
      </w:r>
      <w:r w:rsidR="00C646B4">
        <w:instrText xml:space="preserve"> REF _Ref24298936 \h  \* MERGEFORMAT </w:instrText>
      </w:r>
      <w:r w:rsidR="00C646B4">
        <w:fldChar w:fldCharType="separate"/>
      </w:r>
      <w:r w:rsidRPr="00A11980">
        <w:rPr>
          <w:lang w:val="en-GB"/>
        </w:rPr>
        <w:t>Table 1</w:t>
      </w:r>
      <w:r w:rsidR="00C646B4">
        <w:fldChar w:fldCharType="end"/>
      </w:r>
      <w:r w:rsidRPr="00A11980">
        <w:rPr>
          <w:lang w:val="en-GB"/>
        </w:rPr>
        <w:t xml:space="preserve">). Since these data </w:t>
      </w:r>
      <w:r>
        <w:rPr>
          <w:lang w:val="en-GB"/>
        </w:rPr>
        <w:t>could be used</w:t>
      </w:r>
      <w:r w:rsidRPr="00A11980">
        <w:rPr>
          <w:lang w:val="en-GB"/>
        </w:rPr>
        <w:t xml:space="preserve"> for a dietary exposure assessment in humans, they were treated by the substitution method </w:t>
      </w:r>
      <w:r>
        <w:rPr>
          <w:lang w:val="en-GB"/>
        </w:rPr>
        <w:fldChar w:fldCharType="begin"/>
      </w:r>
      <w:r w:rsidR="00856F12">
        <w:rPr>
          <w:lang w:val="en-GB"/>
        </w:rPr>
        <w:instrText xml:space="preserve"> ADDIN EN.CITE &lt;EndNote&gt;&lt;Cite&gt;&lt;Author&gt;WHO&lt;/Author&gt;&lt;Year&gt;2009&lt;/Year&gt;&lt;RecNum&gt;25&lt;/RecNum&gt;&lt;DisplayText&gt;&lt;style size="10"&gt;[25,26]&lt;/style&gt;&lt;/DisplayText&gt;&lt;record&gt;&lt;rec-number&gt;25&lt;/rec-number&gt;&lt;foreign-keys&gt;&lt;key app="EN" db-id="25w2e0rvksevs7ewzsap0veqvdp2e2z2sxv2" timestamp="1573402401"&gt;25&lt;/key&gt;&lt;/foreign-keys&gt;&lt;ref-type name="Journal Article"&gt;17&lt;/ref-type&gt;&lt;contributors&gt;&lt;authors&gt;&lt;author&gt;WHO&lt;/author&gt;&lt;/authors&gt;&lt;/contributors&gt;&lt;titles&gt;&lt;title&gt;Assessment of combined exposures to multiples chemicals: report of a WHO/IPCS International Workshop&lt;/title&gt;&lt;/titles&gt;&lt;dates&gt;&lt;year&gt;2009&lt;/year&gt;&lt;/dates&gt;&lt;urls&gt;&lt;related-urls&gt;&lt;url&gt;&lt;style face="underline" font="default" size="100%"&gt;http://www.who.int/ipcs/methods/harmonization/areas/workshopreportdocument7.pdf&lt;/style&gt;&lt;/url&gt;&lt;/related-urls&gt;&lt;/urls&gt;&lt;/record&gt;&lt;/Cite&gt;&lt;Cite&gt;&lt;Author&gt;EFSA&lt;/Author&gt;&lt;Year&gt;2010&lt;/Year&gt;&lt;RecNum&gt;24&lt;/RecNum&gt;&lt;record&gt;&lt;rec-number&gt;24&lt;/rec-number&gt;&lt;foreign-keys&gt;&lt;key app="EN" db-id="25w2e0rvksevs7ewzsap0veqvdp2e2z2sxv2" timestamp="1573402401"&gt;24&lt;/key&gt;&lt;/foreign-keys&gt;&lt;ref-type name="Journal Article"&gt;17&lt;/ref-type&gt;&lt;contributors&gt;&lt;authors&gt;&lt;author&gt;EFSA&lt;/author&gt;&lt;/authors&gt;&lt;/contributors&gt;&lt;titles&gt;&lt;title&gt;Management of left-censored data in dietary exposure assessment of chemical substances&lt;/title&gt;&lt;secondary-title&gt;EFSA Journal&lt;/secondary-title&gt;&lt;/titles&gt;&lt;periodical&gt;&lt;full-title&gt;EFSA Journal&lt;/full-title&gt;&lt;/periodical&gt;&lt;pages&gt;1557&lt;/pages&gt;&lt;volume&gt;8&lt;/volume&gt;&lt;number&gt;3&lt;/number&gt;&lt;dates&gt;&lt;year&gt;2010&lt;/year&gt;&lt;/dates&gt;&lt;urls&gt;&lt;/urls&gt;&lt;electronic-resource-num&gt;10.2903/j.efsa.2010.1557&lt;/electronic-resource-num&gt;&lt;/record&gt;&lt;/Cite&gt;&lt;/EndNote&gt;</w:instrText>
      </w:r>
      <w:r>
        <w:rPr>
          <w:lang w:val="en-GB"/>
        </w:rPr>
        <w:fldChar w:fldCharType="separate"/>
      </w:r>
      <w:r w:rsidR="00856F12">
        <w:rPr>
          <w:noProof/>
          <w:lang w:val="en-GB"/>
        </w:rPr>
        <w:t>[25,26]</w:t>
      </w:r>
      <w:r>
        <w:rPr>
          <w:lang w:val="en-GB"/>
        </w:rPr>
        <w:fldChar w:fldCharType="end"/>
      </w:r>
      <w:r w:rsidRPr="00A11980">
        <w:rPr>
          <w:lang w:val="en-GB"/>
        </w:rPr>
        <w:t xml:space="preserve"> meaning that, at the lower-bound (LB), all results reported as lower than the LOD were set to zero and to the numerical value of LOD for results reported as lower than LOQ; at the upper-bound (UB), the results below the LOD were set to the numerical value of LOD and to the value of LOQ for results below the LOQ. </w:t>
      </w:r>
    </w:p>
    <w:p w14:paraId="5C078AA0" w14:textId="77777777" w:rsidR="006A5AC4" w:rsidRPr="008245BC" w:rsidRDefault="006A5AC4" w:rsidP="008245BC">
      <w:pPr>
        <w:rPr>
          <w:lang w:val="en-GB"/>
        </w:rPr>
      </w:pPr>
    </w:p>
    <w:p w14:paraId="285DF418" w14:textId="77777777" w:rsidR="006A5AC4" w:rsidRPr="00A11980" w:rsidRDefault="006A5AC4" w:rsidP="001B30A5">
      <w:pPr>
        <w:pStyle w:val="MDPI31text"/>
        <w:rPr>
          <w:lang w:val="en-GB"/>
        </w:rPr>
      </w:pPr>
    </w:p>
    <w:p w14:paraId="3769F9A3" w14:textId="2FBAB074" w:rsidR="006A5AC4" w:rsidRPr="00A11980" w:rsidRDefault="00DB6E6D" w:rsidP="00CF4E90">
      <w:pPr>
        <w:pStyle w:val="EFSATablelegend"/>
        <w:spacing w:line="240" w:lineRule="auto"/>
        <w:ind w:left="420"/>
        <w:rPr>
          <w:rFonts w:ascii="Palatino Linotype" w:hAnsi="Palatino Linotype"/>
        </w:rPr>
      </w:pPr>
      <w:r>
        <w:rPr>
          <w:rFonts w:ascii="Palatino Linotype" w:hAnsi="Palatino Linotype"/>
          <w:noProof/>
          <w:lang w:val="en-US"/>
        </w:rPr>
        <w:lastRenderedPageBreak/>
        <w:drawing>
          <wp:inline distT="0" distB="0" distL="0" distR="0" wp14:anchorId="2F4903A6" wp14:editId="059E94AF">
            <wp:extent cx="5067300" cy="2790825"/>
            <wp:effectExtent l="0" t="0" r="0" b="0"/>
            <wp:docPr id="5"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
                    <pic:cNvPicPr>
                      <a:picLocks noChangeAspect="1" noChangeArrowheads="1"/>
                    </pic:cNvPicPr>
                  </pic:nvPicPr>
                  <pic:blipFill>
                    <a:blip r:embed="rId13">
                      <a:extLst>
                        <a:ext uri="{28A0092B-C50C-407E-A947-70E740481C1C}">
                          <a14:useLocalDpi xmlns:a14="http://schemas.microsoft.com/office/drawing/2010/main" val="0"/>
                        </a:ext>
                      </a:extLst>
                    </a:blip>
                    <a:srcRect l="7608"/>
                    <a:stretch>
                      <a:fillRect/>
                    </a:stretch>
                  </pic:blipFill>
                  <pic:spPr bwMode="auto">
                    <a:xfrm>
                      <a:off x="0" y="0"/>
                      <a:ext cx="5067300" cy="2790825"/>
                    </a:xfrm>
                    <a:prstGeom prst="rect">
                      <a:avLst/>
                    </a:prstGeom>
                    <a:noFill/>
                    <a:ln>
                      <a:noFill/>
                    </a:ln>
                  </pic:spPr>
                </pic:pic>
              </a:graphicData>
            </a:graphic>
          </wp:inline>
        </w:drawing>
      </w:r>
    </w:p>
    <w:p w14:paraId="779AAF8A" w14:textId="77777777" w:rsidR="006A5AC4" w:rsidRPr="00A11980" w:rsidRDefault="006A5AC4" w:rsidP="003B1DF6">
      <w:pPr>
        <w:pStyle w:val="MDPI51figurecaption"/>
        <w:spacing w:before="0" w:after="0"/>
        <w:rPr>
          <w:lang w:val="en-GB"/>
        </w:rPr>
      </w:pPr>
      <w:bookmarkStart w:id="25" w:name="_Ref24300391"/>
      <w:r w:rsidRPr="00A11980">
        <w:rPr>
          <w:b/>
          <w:lang w:val="en-GB"/>
        </w:rPr>
        <w:t xml:space="preserve">Figure </w:t>
      </w:r>
      <w:r w:rsidRPr="00A11980">
        <w:rPr>
          <w:b/>
          <w:lang w:val="en-GB"/>
        </w:rPr>
        <w:fldChar w:fldCharType="begin"/>
      </w:r>
      <w:r w:rsidRPr="00A11980">
        <w:rPr>
          <w:b/>
          <w:lang w:val="en-GB"/>
        </w:rPr>
        <w:instrText xml:space="preserve"> SEQ Figure \* ARABIC </w:instrText>
      </w:r>
      <w:r w:rsidRPr="00A11980">
        <w:rPr>
          <w:b/>
          <w:lang w:val="en-GB"/>
        </w:rPr>
        <w:fldChar w:fldCharType="separate"/>
      </w:r>
      <w:r>
        <w:rPr>
          <w:b/>
          <w:noProof/>
          <w:lang w:val="en-GB"/>
        </w:rPr>
        <w:t>3</w:t>
      </w:r>
      <w:r w:rsidRPr="00A11980">
        <w:rPr>
          <w:b/>
          <w:lang w:val="en-GB"/>
        </w:rPr>
        <w:fldChar w:fldCharType="end"/>
      </w:r>
      <w:bookmarkEnd w:id="25"/>
      <w:r w:rsidRPr="00A11980">
        <w:rPr>
          <w:b/>
          <w:lang w:val="en-GB"/>
        </w:rPr>
        <w:t xml:space="preserve">. </w:t>
      </w:r>
      <w:r w:rsidRPr="00A11980">
        <w:rPr>
          <w:lang w:val="en-GB"/>
        </w:rPr>
        <w:t>Most frequently reported mycotoxins and secondary metabolites in feed in Europe</w:t>
      </w:r>
      <w:r>
        <w:rPr>
          <w:lang w:val="en-GB"/>
        </w:rPr>
        <w:t>. The figure displays the compounds with a number of records above twenty.</w:t>
      </w:r>
    </w:p>
    <w:p w14:paraId="044D2C5C" w14:textId="77777777" w:rsidR="006A5AC4" w:rsidRDefault="006A5AC4" w:rsidP="005C5996">
      <w:pPr>
        <w:pStyle w:val="MDPI51figurecaption"/>
        <w:spacing w:before="0" w:after="0" w:line="240" w:lineRule="auto"/>
        <w:rPr>
          <w:noProof/>
          <w:sz w:val="16"/>
          <w:szCs w:val="16"/>
          <w:lang w:val="en-GB" w:eastAsia="en-US"/>
        </w:rPr>
      </w:pPr>
      <w:r w:rsidRPr="007C48F9">
        <w:rPr>
          <w:b/>
          <w:noProof/>
          <w:sz w:val="16"/>
          <w:szCs w:val="16"/>
          <w:lang w:val="en-GB" w:eastAsia="en-US"/>
        </w:rPr>
        <w:t>N&gt;20:</w:t>
      </w:r>
      <w:r>
        <w:rPr>
          <w:noProof/>
          <w:sz w:val="16"/>
          <w:szCs w:val="16"/>
          <w:lang w:val="en-GB" w:eastAsia="en-US"/>
        </w:rPr>
        <w:t xml:space="preserve"> T2: T</w:t>
      </w:r>
      <w:r w:rsidRPr="00A11980">
        <w:rPr>
          <w:noProof/>
          <w:sz w:val="16"/>
          <w:szCs w:val="16"/>
          <w:lang w:val="en-GB" w:eastAsia="en-US"/>
        </w:rPr>
        <w:t>-</w:t>
      </w:r>
      <w:r>
        <w:rPr>
          <w:noProof/>
          <w:sz w:val="16"/>
          <w:szCs w:val="16"/>
          <w:lang w:val="en-GB" w:eastAsia="en-US"/>
        </w:rPr>
        <w:t>2</w:t>
      </w:r>
      <w:r w:rsidRPr="00A11980">
        <w:rPr>
          <w:noProof/>
          <w:sz w:val="16"/>
          <w:szCs w:val="16"/>
          <w:lang w:val="en-GB" w:eastAsia="en-US"/>
        </w:rPr>
        <w:t xml:space="preserve"> toxin, HT2: HT-2 toxin</w:t>
      </w:r>
      <w:r>
        <w:rPr>
          <w:noProof/>
          <w:sz w:val="16"/>
          <w:szCs w:val="16"/>
          <w:lang w:val="en-GB" w:eastAsia="en-US"/>
        </w:rPr>
        <w:t>,</w:t>
      </w:r>
      <w:r w:rsidRPr="00A11980">
        <w:rPr>
          <w:noProof/>
          <w:sz w:val="16"/>
          <w:szCs w:val="16"/>
          <w:lang w:val="en-GB" w:eastAsia="en-US"/>
        </w:rPr>
        <w:t xml:space="preserve"> DON: deoxynivalenol, ZEN: zearalenone,</w:t>
      </w:r>
      <w:r>
        <w:rPr>
          <w:noProof/>
          <w:sz w:val="16"/>
          <w:szCs w:val="16"/>
          <w:lang w:val="en-GB" w:eastAsia="en-US"/>
        </w:rPr>
        <w:t xml:space="preserve"> </w:t>
      </w:r>
      <w:r w:rsidRPr="00A11980">
        <w:rPr>
          <w:noProof/>
          <w:sz w:val="16"/>
          <w:szCs w:val="16"/>
          <w:lang w:val="en-GB" w:eastAsia="en-US"/>
        </w:rPr>
        <w:t>OTA: ochratoxin A,</w:t>
      </w:r>
      <w:r>
        <w:rPr>
          <w:noProof/>
          <w:sz w:val="16"/>
          <w:szCs w:val="16"/>
          <w:lang w:val="en-GB" w:eastAsia="en-US"/>
        </w:rPr>
        <w:t xml:space="preserve"> </w:t>
      </w:r>
      <w:r w:rsidRPr="00A11980">
        <w:rPr>
          <w:noProof/>
          <w:sz w:val="16"/>
          <w:szCs w:val="16"/>
          <w:lang w:val="en-GB" w:eastAsia="en-US"/>
        </w:rPr>
        <w:t>FB1: fumonisin B1, NIV: nivalenol,</w:t>
      </w:r>
      <w:r>
        <w:rPr>
          <w:noProof/>
          <w:sz w:val="16"/>
          <w:szCs w:val="16"/>
          <w:lang w:val="en-GB" w:eastAsia="en-US"/>
        </w:rPr>
        <w:t xml:space="preserve"> </w:t>
      </w:r>
      <w:r w:rsidRPr="00A11980">
        <w:rPr>
          <w:noProof/>
          <w:sz w:val="16"/>
          <w:szCs w:val="16"/>
          <w:lang w:val="en-GB" w:eastAsia="en-US"/>
        </w:rPr>
        <w:t>FB2: fumonisin B2, 3Ac-DON: 3-acetyldeoxynivalenol, 15Ac-DON: 15acetyldeoxynivalenol, DON3G: deoxynivalenol-3-glucoside, AFB1: aflatoxin B1, FB3: fumonisin B3,</w:t>
      </w:r>
      <w:r>
        <w:rPr>
          <w:noProof/>
          <w:sz w:val="16"/>
          <w:szCs w:val="16"/>
          <w:lang w:val="en-GB" w:eastAsia="en-US"/>
        </w:rPr>
        <w:t xml:space="preserve"> </w:t>
      </w:r>
      <w:r w:rsidRPr="00A11980">
        <w:rPr>
          <w:noProof/>
          <w:sz w:val="16"/>
          <w:szCs w:val="16"/>
          <w:lang w:val="en-GB" w:eastAsia="en-US"/>
        </w:rPr>
        <w:t xml:space="preserve">DAS: diacetoxyscirpenol, AOH: alternariol, </w:t>
      </w:r>
      <w:r>
        <w:rPr>
          <w:noProof/>
          <w:sz w:val="16"/>
          <w:szCs w:val="16"/>
          <w:lang w:val="en-GB" w:eastAsia="en-US"/>
        </w:rPr>
        <w:t>FBs</w:t>
      </w:r>
      <w:r w:rsidRPr="00BA0CE1">
        <w:rPr>
          <w:noProof/>
          <w:sz w:val="16"/>
          <w:szCs w:val="16"/>
          <w:lang w:val="en-GB" w:eastAsia="en-US"/>
        </w:rPr>
        <w:t xml:space="preserve">: </w:t>
      </w:r>
      <w:r>
        <w:rPr>
          <w:noProof/>
          <w:sz w:val="16"/>
          <w:szCs w:val="16"/>
          <w:lang w:val="en-GB" w:eastAsia="en-US"/>
        </w:rPr>
        <w:t xml:space="preserve">total </w:t>
      </w:r>
      <w:r w:rsidRPr="00BA0CE1">
        <w:rPr>
          <w:noProof/>
          <w:sz w:val="16"/>
          <w:szCs w:val="16"/>
          <w:lang w:val="en-GB" w:eastAsia="en-US"/>
        </w:rPr>
        <w:t>fumonisin</w:t>
      </w:r>
      <w:r>
        <w:rPr>
          <w:noProof/>
          <w:sz w:val="16"/>
          <w:szCs w:val="16"/>
          <w:lang w:val="en-GB" w:eastAsia="en-US"/>
        </w:rPr>
        <w:t>s,</w:t>
      </w:r>
      <w:r w:rsidRPr="00BA0CE1">
        <w:rPr>
          <w:noProof/>
          <w:sz w:val="16"/>
          <w:szCs w:val="16"/>
          <w:lang w:val="en-GB" w:eastAsia="en-US"/>
        </w:rPr>
        <w:t xml:space="preserve"> </w:t>
      </w:r>
      <w:r w:rsidRPr="00A11980">
        <w:rPr>
          <w:noProof/>
          <w:sz w:val="16"/>
          <w:szCs w:val="16"/>
          <w:lang w:val="en-GB" w:eastAsia="en-US"/>
        </w:rPr>
        <w:t>NEO: neosolaniol,</w:t>
      </w:r>
      <w:r>
        <w:rPr>
          <w:noProof/>
          <w:sz w:val="16"/>
          <w:szCs w:val="16"/>
          <w:lang w:val="en-GB" w:eastAsia="en-US"/>
        </w:rPr>
        <w:t xml:space="preserve"> </w:t>
      </w:r>
      <w:r w:rsidRPr="00A11980">
        <w:rPr>
          <w:noProof/>
          <w:sz w:val="16"/>
          <w:szCs w:val="16"/>
          <w:lang w:val="en-GB" w:eastAsia="en-US"/>
        </w:rPr>
        <w:t>AFs: total aflatoxins, BEA: beauvericin, FUS-X: fusarenon-X</w:t>
      </w:r>
      <w:r>
        <w:rPr>
          <w:noProof/>
          <w:sz w:val="16"/>
          <w:szCs w:val="16"/>
          <w:lang w:val="en-GB" w:eastAsia="en-US"/>
        </w:rPr>
        <w:t xml:space="preserve">. </w:t>
      </w:r>
      <w:r w:rsidRPr="007C48F9">
        <w:rPr>
          <w:b/>
          <w:noProof/>
          <w:sz w:val="16"/>
          <w:szCs w:val="16"/>
          <w:lang w:val="en-GB" w:eastAsia="en-US"/>
        </w:rPr>
        <w:t>N&lt;20 (not reported in the figure):</w:t>
      </w:r>
      <w:r>
        <w:rPr>
          <w:noProof/>
          <w:sz w:val="16"/>
          <w:szCs w:val="16"/>
          <w:lang w:val="en-GB" w:eastAsia="en-US"/>
        </w:rPr>
        <w:t xml:space="preserve"> </w:t>
      </w:r>
      <w:r w:rsidRPr="00A11980">
        <w:rPr>
          <w:noProof/>
          <w:sz w:val="16"/>
          <w:szCs w:val="16"/>
          <w:lang w:val="en-GB" w:eastAsia="en-US"/>
        </w:rPr>
        <w:t>HT2-3G</w:t>
      </w:r>
      <w:r>
        <w:rPr>
          <w:noProof/>
          <w:sz w:val="16"/>
          <w:szCs w:val="16"/>
          <w:lang w:val="en-GB" w:eastAsia="en-US"/>
        </w:rPr>
        <w:t>lc</w:t>
      </w:r>
      <w:r w:rsidRPr="00A11980">
        <w:rPr>
          <w:noProof/>
          <w:sz w:val="16"/>
          <w:szCs w:val="16"/>
          <w:lang w:val="en-GB" w:eastAsia="en-US"/>
        </w:rPr>
        <w:t>: HT-2 toxin-3-diglucoside</w:t>
      </w:r>
      <w:r>
        <w:rPr>
          <w:noProof/>
          <w:sz w:val="16"/>
          <w:szCs w:val="16"/>
          <w:lang w:val="en-GB" w:eastAsia="en-US"/>
        </w:rPr>
        <w:t xml:space="preserve">, </w:t>
      </w:r>
      <w:r w:rsidRPr="00A11980">
        <w:rPr>
          <w:noProof/>
          <w:sz w:val="16"/>
          <w:szCs w:val="16"/>
          <w:lang w:val="en-GB" w:eastAsia="en-US"/>
        </w:rPr>
        <w:t>T2-3G</w:t>
      </w:r>
      <w:r>
        <w:rPr>
          <w:noProof/>
          <w:sz w:val="16"/>
          <w:szCs w:val="16"/>
          <w:lang w:val="en-GB" w:eastAsia="en-US"/>
        </w:rPr>
        <w:t xml:space="preserve">lc: </w:t>
      </w:r>
      <w:r w:rsidRPr="00A11980">
        <w:rPr>
          <w:noProof/>
          <w:sz w:val="16"/>
          <w:szCs w:val="16"/>
          <w:lang w:val="en-GB" w:eastAsia="en-US"/>
        </w:rPr>
        <w:t>T-2 toxin-3-diglucoside</w:t>
      </w:r>
      <w:r>
        <w:rPr>
          <w:noProof/>
          <w:sz w:val="16"/>
          <w:szCs w:val="16"/>
          <w:lang w:val="en-GB" w:eastAsia="en-US"/>
        </w:rPr>
        <w:t>,</w:t>
      </w:r>
      <w:r w:rsidRPr="00A11980" w:rsidDel="00BA0CE1">
        <w:rPr>
          <w:noProof/>
          <w:sz w:val="16"/>
          <w:szCs w:val="16"/>
          <w:lang w:val="en-GB" w:eastAsia="en-US"/>
        </w:rPr>
        <w:t xml:space="preserve"> </w:t>
      </w:r>
      <w:r w:rsidRPr="00A11980">
        <w:rPr>
          <w:noProof/>
          <w:sz w:val="16"/>
          <w:szCs w:val="16"/>
          <w:lang w:val="en-GB" w:eastAsia="en-US"/>
        </w:rPr>
        <w:t>AFB2: aflatoxin B2, AFG1: aflatoxin G1, AFG2: aflatoxin G2, α-ZEL: α-zearalenol,</w:t>
      </w:r>
      <w:r>
        <w:rPr>
          <w:noProof/>
          <w:sz w:val="16"/>
          <w:szCs w:val="16"/>
          <w:lang w:val="en-GB" w:eastAsia="en-US"/>
        </w:rPr>
        <w:t xml:space="preserve"> FB1+FB2: fumonisin B1 + fumonisin B2, </w:t>
      </w:r>
      <w:r w:rsidRPr="00A11980">
        <w:rPr>
          <w:noProof/>
          <w:sz w:val="16"/>
          <w:szCs w:val="16"/>
          <w:lang w:val="en-GB" w:eastAsia="en-US"/>
        </w:rPr>
        <w:t>AME: alternariol monomethyl ether,</w:t>
      </w:r>
      <w:r w:rsidRPr="005F4856">
        <w:rPr>
          <w:noProof/>
          <w:sz w:val="16"/>
          <w:szCs w:val="16"/>
          <w:lang w:val="en-GB" w:eastAsia="en-US"/>
        </w:rPr>
        <w:t xml:space="preserve"> </w:t>
      </w:r>
      <w:r w:rsidRPr="00A11980">
        <w:rPr>
          <w:noProof/>
          <w:sz w:val="16"/>
          <w:szCs w:val="16"/>
          <w:lang w:val="en-GB" w:eastAsia="en-US"/>
        </w:rPr>
        <w:t>STO: scirpentriol</w:t>
      </w:r>
      <w:r>
        <w:rPr>
          <w:noProof/>
          <w:sz w:val="16"/>
          <w:szCs w:val="16"/>
          <w:lang w:val="en-GB" w:eastAsia="en-US"/>
        </w:rPr>
        <w:t xml:space="preserve">, ALTERNARIA: alternaria toxins, </w:t>
      </w:r>
      <w:r w:rsidRPr="00A11980">
        <w:rPr>
          <w:noProof/>
          <w:sz w:val="16"/>
          <w:szCs w:val="16"/>
          <w:lang w:val="en-GB" w:eastAsia="en-US"/>
        </w:rPr>
        <w:t>β-ZEL: β-zearalenol,</w:t>
      </w:r>
      <w:r w:rsidRPr="005F4856">
        <w:rPr>
          <w:noProof/>
          <w:sz w:val="16"/>
          <w:szCs w:val="16"/>
          <w:lang w:val="en-GB" w:eastAsia="en-US"/>
        </w:rPr>
        <w:t xml:space="preserve"> </w:t>
      </w:r>
      <w:r w:rsidRPr="00A11980">
        <w:rPr>
          <w:noProof/>
          <w:sz w:val="16"/>
          <w:szCs w:val="16"/>
          <w:lang w:val="en-GB" w:eastAsia="en-US"/>
        </w:rPr>
        <w:t>STC: sterigmatocystin,</w:t>
      </w:r>
      <w:r>
        <w:rPr>
          <w:noProof/>
          <w:sz w:val="16"/>
          <w:szCs w:val="16"/>
          <w:lang w:val="en-GB" w:eastAsia="en-US"/>
        </w:rPr>
        <w:t xml:space="preserve"> </w:t>
      </w:r>
      <w:r w:rsidRPr="00A11980">
        <w:rPr>
          <w:noProof/>
          <w:sz w:val="16"/>
          <w:szCs w:val="16"/>
          <w:lang w:val="en-GB" w:eastAsia="en-US"/>
        </w:rPr>
        <w:t>CIT: citrinin,</w:t>
      </w:r>
      <w:r>
        <w:rPr>
          <w:noProof/>
          <w:sz w:val="16"/>
          <w:szCs w:val="16"/>
          <w:lang w:val="en-GB" w:eastAsia="en-US"/>
        </w:rPr>
        <w:t xml:space="preserve"> </w:t>
      </w:r>
      <w:r w:rsidRPr="00A11980">
        <w:rPr>
          <w:noProof/>
          <w:sz w:val="16"/>
          <w:szCs w:val="16"/>
          <w:lang w:val="en-GB" w:eastAsia="en-US"/>
        </w:rPr>
        <w:t>ENB: enniatin B,</w:t>
      </w:r>
      <w:r w:rsidRPr="00FD1DC9">
        <w:rPr>
          <w:noProof/>
          <w:sz w:val="16"/>
          <w:szCs w:val="16"/>
          <w:lang w:val="en-GB" w:eastAsia="en-US"/>
        </w:rPr>
        <w:t xml:space="preserve"> </w:t>
      </w:r>
      <w:r w:rsidRPr="00A11980">
        <w:rPr>
          <w:noProof/>
          <w:sz w:val="16"/>
          <w:szCs w:val="16"/>
          <w:lang w:val="en-GB" w:eastAsia="en-US"/>
        </w:rPr>
        <w:t>MAS: monoacetoxyscirpenol,</w:t>
      </w:r>
      <w:r>
        <w:rPr>
          <w:noProof/>
          <w:sz w:val="16"/>
          <w:szCs w:val="16"/>
          <w:lang w:val="en-GB" w:eastAsia="en-US"/>
        </w:rPr>
        <w:t xml:space="preserve"> </w:t>
      </w:r>
      <w:r w:rsidRPr="00A11980">
        <w:rPr>
          <w:noProof/>
          <w:sz w:val="16"/>
          <w:szCs w:val="16"/>
          <w:lang w:val="en-GB" w:eastAsia="en-US"/>
        </w:rPr>
        <w:t>T2-tetraol: T2 tetraol, T2-triol: T2 triol,</w:t>
      </w:r>
      <w:r>
        <w:rPr>
          <w:noProof/>
          <w:sz w:val="16"/>
          <w:szCs w:val="16"/>
          <w:lang w:val="en-GB" w:eastAsia="en-US"/>
        </w:rPr>
        <w:t xml:space="preserve"> </w:t>
      </w:r>
      <w:r w:rsidRPr="00A11980">
        <w:rPr>
          <w:noProof/>
          <w:sz w:val="16"/>
          <w:szCs w:val="16"/>
          <w:lang w:val="en-GB" w:eastAsia="en-US"/>
        </w:rPr>
        <w:t>ENA: enniatin A,  ENA1: enniatin A1, ENB1: enniatin B1, ENB2: enniatin B2,</w:t>
      </w:r>
      <w:r>
        <w:rPr>
          <w:noProof/>
          <w:sz w:val="16"/>
          <w:szCs w:val="16"/>
          <w:lang w:val="en-GB" w:eastAsia="en-US"/>
        </w:rPr>
        <w:t xml:space="preserve"> </w:t>
      </w:r>
      <w:r w:rsidRPr="00A11980">
        <w:rPr>
          <w:noProof/>
          <w:sz w:val="16"/>
          <w:szCs w:val="16"/>
          <w:lang w:val="en-GB" w:eastAsia="en-US"/>
        </w:rPr>
        <w:t>ALT: altenuene,</w:t>
      </w:r>
      <w:r>
        <w:rPr>
          <w:noProof/>
          <w:sz w:val="16"/>
          <w:szCs w:val="16"/>
          <w:lang w:val="en-GB" w:eastAsia="en-US"/>
        </w:rPr>
        <w:t xml:space="preserve"> Ergocornine, Ergocristine, </w:t>
      </w:r>
      <w:r w:rsidRPr="003127AF">
        <w:rPr>
          <w:noProof/>
          <w:sz w:val="16"/>
          <w:szCs w:val="16"/>
          <w:lang w:val="en-GB" w:eastAsia="en-US"/>
        </w:rPr>
        <w:t>Ergocryptine</w:t>
      </w:r>
      <w:r>
        <w:rPr>
          <w:noProof/>
          <w:sz w:val="16"/>
          <w:szCs w:val="16"/>
          <w:lang w:val="en-GB" w:eastAsia="en-US"/>
        </w:rPr>
        <w:t xml:space="preserve">, </w:t>
      </w:r>
      <w:r w:rsidRPr="00A11980">
        <w:rPr>
          <w:noProof/>
          <w:sz w:val="16"/>
          <w:szCs w:val="16"/>
          <w:lang w:val="en-GB" w:eastAsia="en-US"/>
        </w:rPr>
        <w:t>AND A: andrastin A</w:t>
      </w:r>
      <w:r>
        <w:rPr>
          <w:noProof/>
          <w:sz w:val="16"/>
          <w:szCs w:val="16"/>
          <w:lang w:val="en-GB" w:eastAsia="en-US"/>
        </w:rPr>
        <w:t xml:space="preserve">, </w:t>
      </w:r>
      <w:r w:rsidRPr="00A11980">
        <w:rPr>
          <w:noProof/>
          <w:sz w:val="16"/>
          <w:szCs w:val="16"/>
          <w:lang w:val="en-GB" w:eastAsia="en-US"/>
        </w:rPr>
        <w:t>αZEL14G: α-zearalenol-14-glucoside,</w:t>
      </w:r>
      <w:r>
        <w:rPr>
          <w:noProof/>
          <w:sz w:val="16"/>
          <w:szCs w:val="16"/>
          <w:lang w:val="en-GB" w:eastAsia="en-US"/>
        </w:rPr>
        <w:t xml:space="preserve"> </w:t>
      </w:r>
      <w:r w:rsidRPr="003127AF">
        <w:rPr>
          <w:noProof/>
          <w:sz w:val="16"/>
          <w:szCs w:val="16"/>
          <w:lang w:val="en-GB" w:eastAsia="en-US"/>
        </w:rPr>
        <w:t>M</w:t>
      </w:r>
      <w:r>
        <w:rPr>
          <w:noProof/>
          <w:sz w:val="16"/>
          <w:szCs w:val="16"/>
          <w:lang w:val="en-GB" w:eastAsia="en-US"/>
        </w:rPr>
        <w:t xml:space="preserve">arcfortine </w:t>
      </w:r>
      <w:r w:rsidRPr="003127AF">
        <w:rPr>
          <w:noProof/>
          <w:sz w:val="16"/>
          <w:szCs w:val="16"/>
          <w:lang w:val="en-GB" w:eastAsia="en-US"/>
        </w:rPr>
        <w:t>A</w:t>
      </w:r>
      <w:r>
        <w:rPr>
          <w:noProof/>
          <w:sz w:val="16"/>
          <w:szCs w:val="16"/>
          <w:lang w:val="en-GB" w:eastAsia="en-US"/>
        </w:rPr>
        <w:t xml:space="preserve">, </w:t>
      </w:r>
      <w:r w:rsidRPr="00A11980">
        <w:rPr>
          <w:noProof/>
          <w:sz w:val="16"/>
          <w:szCs w:val="16"/>
          <w:lang w:val="en-GB" w:eastAsia="en-US"/>
        </w:rPr>
        <w:t>MON: moniliformin,</w:t>
      </w:r>
      <w:r>
        <w:rPr>
          <w:noProof/>
          <w:sz w:val="16"/>
          <w:szCs w:val="16"/>
          <w:lang w:val="en-GB" w:eastAsia="en-US"/>
        </w:rPr>
        <w:t xml:space="preserve"> </w:t>
      </w:r>
      <w:r w:rsidRPr="00A11980">
        <w:rPr>
          <w:noProof/>
          <w:sz w:val="16"/>
          <w:szCs w:val="16"/>
          <w:lang w:val="en-GB" w:eastAsia="en-US"/>
        </w:rPr>
        <w:t>NIV3G: nivalenol-3-glucoside,</w:t>
      </w:r>
      <w:r w:rsidRPr="003127AF">
        <w:rPr>
          <w:noProof/>
          <w:sz w:val="16"/>
          <w:szCs w:val="16"/>
          <w:lang w:val="en-GB" w:eastAsia="en-US"/>
        </w:rPr>
        <w:t xml:space="preserve"> </w:t>
      </w:r>
      <w:r w:rsidRPr="00A11980">
        <w:rPr>
          <w:noProof/>
          <w:sz w:val="16"/>
          <w:szCs w:val="16"/>
          <w:lang w:val="en-GB" w:eastAsia="en-US"/>
        </w:rPr>
        <w:t>ROQC: Roquefortine C,</w:t>
      </w:r>
      <w:r>
        <w:rPr>
          <w:noProof/>
          <w:sz w:val="16"/>
          <w:szCs w:val="16"/>
          <w:lang w:val="en-GB" w:eastAsia="en-US"/>
        </w:rPr>
        <w:t xml:space="preserve"> β-</w:t>
      </w:r>
      <w:r w:rsidRPr="003127AF">
        <w:rPr>
          <w:noProof/>
          <w:sz w:val="16"/>
          <w:szCs w:val="16"/>
          <w:lang w:val="en-GB" w:eastAsia="en-US"/>
        </w:rPr>
        <w:t xml:space="preserve">ZEL14G: </w:t>
      </w:r>
      <w:r>
        <w:rPr>
          <w:noProof/>
          <w:sz w:val="16"/>
          <w:szCs w:val="16"/>
          <w:lang w:val="en-GB" w:eastAsia="en-US"/>
        </w:rPr>
        <w:t>β</w:t>
      </w:r>
      <w:r w:rsidRPr="003127AF">
        <w:rPr>
          <w:noProof/>
          <w:sz w:val="16"/>
          <w:szCs w:val="16"/>
          <w:lang w:val="en-GB" w:eastAsia="en-US"/>
        </w:rPr>
        <w:t>-zearalenol-14-glucoside</w:t>
      </w:r>
      <w:r>
        <w:rPr>
          <w:noProof/>
          <w:sz w:val="16"/>
          <w:szCs w:val="16"/>
          <w:lang w:val="en-GB" w:eastAsia="en-US"/>
        </w:rPr>
        <w:t xml:space="preserve">, </w:t>
      </w:r>
      <w:r w:rsidRPr="00A11980">
        <w:rPr>
          <w:noProof/>
          <w:sz w:val="16"/>
          <w:szCs w:val="16"/>
          <w:lang w:val="en-GB" w:eastAsia="en-US"/>
        </w:rPr>
        <w:t>TeA: tenuazonic acid,</w:t>
      </w:r>
      <w:r>
        <w:rPr>
          <w:noProof/>
          <w:sz w:val="16"/>
          <w:szCs w:val="16"/>
          <w:lang w:val="en-GB" w:eastAsia="en-US"/>
        </w:rPr>
        <w:t xml:space="preserve"> </w:t>
      </w:r>
      <w:r w:rsidRPr="00A11980">
        <w:rPr>
          <w:noProof/>
          <w:sz w:val="16"/>
          <w:szCs w:val="16"/>
          <w:lang w:val="en-GB" w:eastAsia="en-US"/>
        </w:rPr>
        <w:t>ZEN14G: zearalenone-14-glucoside, ZEN14S: zearalenone-14-sulfate, ZEN16G: zearalenone-16-glucoside</w:t>
      </w:r>
      <w:r>
        <w:rPr>
          <w:noProof/>
          <w:sz w:val="16"/>
          <w:szCs w:val="16"/>
          <w:lang w:val="en-GB" w:eastAsia="en-US"/>
        </w:rPr>
        <w:t>.</w:t>
      </w:r>
    </w:p>
    <w:p w14:paraId="1FAB7634" w14:textId="77777777" w:rsidR="006A5AC4" w:rsidRDefault="006A5AC4" w:rsidP="00FD1DC9">
      <w:pPr>
        <w:pStyle w:val="MDPI51figurecaption"/>
        <w:spacing w:before="0" w:after="0" w:line="240" w:lineRule="auto"/>
        <w:rPr>
          <w:noProof/>
          <w:sz w:val="16"/>
          <w:szCs w:val="16"/>
          <w:lang w:val="en-GB" w:eastAsia="en-US"/>
        </w:rPr>
      </w:pPr>
    </w:p>
    <w:p w14:paraId="0FE265E3" w14:textId="77777777" w:rsidR="006A5AC4" w:rsidRPr="00A11980" w:rsidRDefault="006A5AC4" w:rsidP="00593703">
      <w:pPr>
        <w:pStyle w:val="MDPI31text"/>
        <w:ind w:firstLine="0"/>
        <w:rPr>
          <w:sz w:val="18"/>
          <w:lang w:val="en-GB"/>
        </w:rPr>
      </w:pPr>
    </w:p>
    <w:p w14:paraId="7B6B6365" w14:textId="1CC2E827" w:rsidR="006A5AC4" w:rsidRPr="00A11980" w:rsidRDefault="00DB6E6D" w:rsidP="007E31D6">
      <w:pPr>
        <w:tabs>
          <w:tab w:val="left" w:pos="1313"/>
        </w:tabs>
        <w:jc w:val="center"/>
        <w:rPr>
          <w:lang w:val="en-GB"/>
        </w:rPr>
      </w:pPr>
      <w:r>
        <w:rPr>
          <w:noProof/>
          <w:lang w:eastAsia="en-US"/>
        </w:rPr>
        <w:drawing>
          <wp:inline distT="0" distB="0" distL="0" distR="0" wp14:anchorId="1F1DD232" wp14:editId="470EC5B1">
            <wp:extent cx="5048250" cy="2790825"/>
            <wp:effectExtent l="0" t="0" r="0" b="0"/>
            <wp:docPr id="6"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2"/>
                    <pic:cNvPicPr>
                      <a:picLocks noChangeAspect="1" noChangeArrowheads="1"/>
                    </pic:cNvPicPr>
                  </pic:nvPicPr>
                  <pic:blipFill>
                    <a:blip r:embed="rId14">
                      <a:extLst>
                        <a:ext uri="{28A0092B-C50C-407E-A947-70E740481C1C}">
                          <a14:useLocalDpi xmlns:a14="http://schemas.microsoft.com/office/drawing/2010/main" val="0"/>
                        </a:ext>
                      </a:extLst>
                    </a:blip>
                    <a:srcRect l="7878"/>
                    <a:stretch>
                      <a:fillRect/>
                    </a:stretch>
                  </pic:blipFill>
                  <pic:spPr bwMode="auto">
                    <a:xfrm>
                      <a:off x="0" y="0"/>
                      <a:ext cx="5048250" cy="2790825"/>
                    </a:xfrm>
                    <a:prstGeom prst="rect">
                      <a:avLst/>
                    </a:prstGeom>
                    <a:noFill/>
                    <a:ln>
                      <a:noFill/>
                    </a:ln>
                  </pic:spPr>
                </pic:pic>
              </a:graphicData>
            </a:graphic>
          </wp:inline>
        </w:drawing>
      </w:r>
    </w:p>
    <w:p w14:paraId="61D100CA" w14:textId="77777777" w:rsidR="006A5AC4" w:rsidRPr="00A11980" w:rsidRDefault="006A5AC4" w:rsidP="007E31D6">
      <w:pPr>
        <w:pStyle w:val="MDPI51figurecaption"/>
        <w:spacing w:before="0" w:after="0"/>
        <w:rPr>
          <w:lang w:val="en-GB"/>
        </w:rPr>
      </w:pPr>
      <w:bookmarkStart w:id="26" w:name="_Ref24300393"/>
      <w:r w:rsidRPr="00A11980">
        <w:rPr>
          <w:b/>
          <w:lang w:val="en-GB"/>
        </w:rPr>
        <w:t xml:space="preserve">Figure </w:t>
      </w:r>
      <w:r w:rsidRPr="00A11980">
        <w:rPr>
          <w:b/>
          <w:lang w:val="en-GB"/>
        </w:rPr>
        <w:fldChar w:fldCharType="begin"/>
      </w:r>
      <w:r w:rsidRPr="00A11980">
        <w:rPr>
          <w:b/>
          <w:lang w:val="en-GB"/>
        </w:rPr>
        <w:instrText xml:space="preserve"> SEQ Figure \* ARABIC </w:instrText>
      </w:r>
      <w:r w:rsidRPr="00A11980">
        <w:rPr>
          <w:b/>
          <w:lang w:val="en-GB"/>
        </w:rPr>
        <w:fldChar w:fldCharType="separate"/>
      </w:r>
      <w:r>
        <w:rPr>
          <w:b/>
          <w:noProof/>
          <w:lang w:val="en-GB"/>
        </w:rPr>
        <w:t>4</w:t>
      </w:r>
      <w:r w:rsidRPr="00A11980">
        <w:rPr>
          <w:b/>
          <w:lang w:val="en-GB"/>
        </w:rPr>
        <w:fldChar w:fldCharType="end"/>
      </w:r>
      <w:bookmarkEnd w:id="26"/>
      <w:r w:rsidRPr="00A11980">
        <w:rPr>
          <w:b/>
          <w:lang w:val="en-GB"/>
        </w:rPr>
        <w:t xml:space="preserve">: </w:t>
      </w:r>
      <w:r w:rsidRPr="00A11980">
        <w:rPr>
          <w:lang w:val="en-GB"/>
        </w:rPr>
        <w:t>Most frequently reported mycotoxins and secondary metabolites in food in Europe.</w:t>
      </w:r>
      <w:r w:rsidRPr="00BE73BA">
        <w:t xml:space="preserve"> </w:t>
      </w:r>
      <w:r w:rsidRPr="00BE73BA">
        <w:rPr>
          <w:lang w:val="en-GB"/>
        </w:rPr>
        <w:t>The figure displays the compounds with a number of records above twenty.</w:t>
      </w:r>
    </w:p>
    <w:p w14:paraId="2A184330" w14:textId="77777777" w:rsidR="006A5AC4" w:rsidRDefault="006A5AC4" w:rsidP="003F267A">
      <w:pPr>
        <w:pStyle w:val="MDPI51figurecaption"/>
        <w:spacing w:line="240" w:lineRule="auto"/>
        <w:rPr>
          <w:noProof/>
          <w:sz w:val="16"/>
          <w:szCs w:val="16"/>
          <w:lang w:val="en-GB" w:eastAsia="en-US"/>
        </w:rPr>
      </w:pPr>
      <w:r w:rsidRPr="007C48F9">
        <w:rPr>
          <w:b/>
          <w:noProof/>
          <w:sz w:val="16"/>
          <w:szCs w:val="16"/>
          <w:lang w:val="en-GB" w:eastAsia="en-US"/>
        </w:rPr>
        <w:lastRenderedPageBreak/>
        <w:t>N&gt;20:</w:t>
      </w:r>
      <w:r>
        <w:rPr>
          <w:noProof/>
          <w:sz w:val="16"/>
          <w:szCs w:val="16"/>
          <w:lang w:val="en-GB" w:eastAsia="en-US"/>
        </w:rPr>
        <w:t xml:space="preserve"> </w:t>
      </w:r>
      <w:r w:rsidRPr="00A11980">
        <w:rPr>
          <w:noProof/>
          <w:sz w:val="16"/>
          <w:szCs w:val="16"/>
          <w:lang w:val="en-GB" w:eastAsia="en-US"/>
        </w:rPr>
        <w:t xml:space="preserve">T2: </w:t>
      </w:r>
      <w:r>
        <w:rPr>
          <w:noProof/>
          <w:sz w:val="16"/>
          <w:szCs w:val="16"/>
          <w:lang w:val="en-GB" w:eastAsia="en-US"/>
        </w:rPr>
        <w:t>T-2</w:t>
      </w:r>
      <w:r w:rsidRPr="00A11980">
        <w:rPr>
          <w:noProof/>
          <w:sz w:val="16"/>
          <w:szCs w:val="16"/>
          <w:lang w:val="en-GB" w:eastAsia="en-US"/>
        </w:rPr>
        <w:t xml:space="preserve"> toxin, HT2: HT-2 toxin, DON: deoxynivalenol,</w:t>
      </w:r>
      <w:r>
        <w:rPr>
          <w:noProof/>
          <w:sz w:val="16"/>
          <w:szCs w:val="16"/>
          <w:lang w:val="en-GB" w:eastAsia="en-US"/>
        </w:rPr>
        <w:t xml:space="preserve"> </w:t>
      </w:r>
      <w:r w:rsidRPr="00A11980">
        <w:rPr>
          <w:noProof/>
          <w:sz w:val="16"/>
          <w:szCs w:val="16"/>
          <w:lang w:val="en-GB" w:eastAsia="en-US"/>
        </w:rPr>
        <w:t>ZEN: zearalenone,</w:t>
      </w:r>
      <w:r>
        <w:rPr>
          <w:noProof/>
          <w:sz w:val="16"/>
          <w:szCs w:val="16"/>
          <w:lang w:val="en-GB" w:eastAsia="en-US"/>
        </w:rPr>
        <w:t xml:space="preserve"> </w:t>
      </w:r>
      <w:r w:rsidRPr="00A11980">
        <w:rPr>
          <w:noProof/>
          <w:sz w:val="16"/>
          <w:szCs w:val="16"/>
          <w:lang w:val="en-GB" w:eastAsia="en-US"/>
        </w:rPr>
        <w:t>AFB1: aflatoxin B1,</w:t>
      </w:r>
      <w:r w:rsidRPr="00BE73BA">
        <w:rPr>
          <w:noProof/>
          <w:sz w:val="16"/>
          <w:szCs w:val="16"/>
          <w:lang w:val="en-GB" w:eastAsia="en-US"/>
        </w:rPr>
        <w:t xml:space="preserve"> </w:t>
      </w:r>
      <w:r w:rsidRPr="00A11980">
        <w:rPr>
          <w:noProof/>
          <w:sz w:val="16"/>
          <w:szCs w:val="16"/>
          <w:lang w:val="en-GB" w:eastAsia="en-US"/>
        </w:rPr>
        <w:t>AFB2: aflatoxin B2</w:t>
      </w:r>
      <w:r>
        <w:rPr>
          <w:noProof/>
          <w:sz w:val="16"/>
          <w:szCs w:val="16"/>
          <w:lang w:val="en-GB" w:eastAsia="en-US"/>
        </w:rPr>
        <w:t xml:space="preserve">, </w:t>
      </w:r>
      <w:r w:rsidRPr="00A11980">
        <w:rPr>
          <w:noProof/>
          <w:sz w:val="16"/>
          <w:szCs w:val="16"/>
          <w:lang w:val="en-GB" w:eastAsia="en-US"/>
        </w:rPr>
        <w:t>OTA: ochratoxin A,</w:t>
      </w:r>
      <w:r>
        <w:rPr>
          <w:noProof/>
          <w:sz w:val="16"/>
          <w:szCs w:val="16"/>
          <w:lang w:val="en-GB" w:eastAsia="en-US"/>
        </w:rPr>
        <w:t xml:space="preserve"> </w:t>
      </w:r>
      <w:r w:rsidRPr="00A11980">
        <w:rPr>
          <w:noProof/>
          <w:sz w:val="16"/>
          <w:szCs w:val="16"/>
          <w:lang w:val="en-GB" w:eastAsia="en-US"/>
        </w:rPr>
        <w:t>NIV: nivalenol,</w:t>
      </w:r>
      <w:r>
        <w:rPr>
          <w:noProof/>
          <w:sz w:val="16"/>
          <w:szCs w:val="16"/>
          <w:lang w:val="en-GB" w:eastAsia="en-US"/>
        </w:rPr>
        <w:t xml:space="preserve"> </w:t>
      </w:r>
      <w:r w:rsidRPr="00A11980">
        <w:rPr>
          <w:noProof/>
          <w:sz w:val="16"/>
          <w:szCs w:val="16"/>
          <w:lang w:val="en-GB" w:eastAsia="en-US"/>
        </w:rPr>
        <w:t>AFG1: aflatoxin G1,</w:t>
      </w:r>
      <w:r>
        <w:rPr>
          <w:noProof/>
          <w:sz w:val="16"/>
          <w:szCs w:val="16"/>
          <w:lang w:val="en-GB" w:eastAsia="en-US"/>
        </w:rPr>
        <w:t xml:space="preserve"> </w:t>
      </w:r>
      <w:r w:rsidRPr="00A11980">
        <w:rPr>
          <w:noProof/>
          <w:sz w:val="16"/>
          <w:szCs w:val="16"/>
          <w:lang w:val="en-GB" w:eastAsia="en-US"/>
        </w:rPr>
        <w:t>AFG2: aflatoxin G2,</w:t>
      </w:r>
      <w:r>
        <w:rPr>
          <w:noProof/>
          <w:sz w:val="16"/>
          <w:szCs w:val="16"/>
          <w:lang w:val="en-GB" w:eastAsia="en-US"/>
        </w:rPr>
        <w:t xml:space="preserve"> </w:t>
      </w:r>
      <w:r w:rsidRPr="00A11980">
        <w:rPr>
          <w:noProof/>
          <w:sz w:val="16"/>
          <w:szCs w:val="16"/>
          <w:lang w:val="en-GB" w:eastAsia="en-US"/>
        </w:rPr>
        <w:t>3Ac-DON: 3-acetyldeoxynivalenol,</w:t>
      </w:r>
      <w:r>
        <w:rPr>
          <w:noProof/>
          <w:sz w:val="16"/>
          <w:szCs w:val="16"/>
          <w:lang w:val="en-GB" w:eastAsia="en-US"/>
        </w:rPr>
        <w:t xml:space="preserve"> </w:t>
      </w:r>
      <w:r w:rsidRPr="00A11980">
        <w:rPr>
          <w:noProof/>
          <w:sz w:val="16"/>
          <w:szCs w:val="16"/>
          <w:lang w:val="en-GB" w:eastAsia="en-US"/>
        </w:rPr>
        <w:t>FB1: fumonisin B1,</w:t>
      </w:r>
      <w:r w:rsidRPr="00E25F68">
        <w:rPr>
          <w:noProof/>
          <w:sz w:val="16"/>
          <w:szCs w:val="16"/>
          <w:lang w:val="en-GB" w:eastAsia="en-US"/>
        </w:rPr>
        <w:t xml:space="preserve"> </w:t>
      </w:r>
      <w:r w:rsidRPr="00A11980">
        <w:rPr>
          <w:noProof/>
          <w:sz w:val="16"/>
          <w:szCs w:val="16"/>
          <w:lang w:val="en-GB" w:eastAsia="en-US"/>
        </w:rPr>
        <w:t>FUS-X: fusarenon-X,</w:t>
      </w:r>
      <w:r>
        <w:rPr>
          <w:noProof/>
          <w:sz w:val="16"/>
          <w:szCs w:val="16"/>
          <w:lang w:val="en-GB" w:eastAsia="en-US"/>
        </w:rPr>
        <w:t xml:space="preserve"> </w:t>
      </w:r>
      <w:r w:rsidRPr="00A11980">
        <w:rPr>
          <w:noProof/>
          <w:sz w:val="16"/>
          <w:szCs w:val="16"/>
          <w:lang w:val="en-GB" w:eastAsia="en-US"/>
        </w:rPr>
        <w:t>DAS: diacetoxyscirpenol,</w:t>
      </w:r>
      <w:r>
        <w:rPr>
          <w:noProof/>
          <w:sz w:val="16"/>
          <w:szCs w:val="16"/>
          <w:lang w:val="en-GB" w:eastAsia="en-US"/>
        </w:rPr>
        <w:t xml:space="preserve"> </w:t>
      </w:r>
      <w:r w:rsidRPr="00A11980">
        <w:rPr>
          <w:noProof/>
          <w:sz w:val="16"/>
          <w:szCs w:val="16"/>
          <w:lang w:val="en-GB" w:eastAsia="en-US"/>
        </w:rPr>
        <w:t>FB2: fumonisin B2,</w:t>
      </w:r>
      <w:r>
        <w:rPr>
          <w:noProof/>
          <w:sz w:val="16"/>
          <w:szCs w:val="16"/>
          <w:lang w:val="en-GB" w:eastAsia="en-US"/>
        </w:rPr>
        <w:t xml:space="preserve"> </w:t>
      </w:r>
      <w:r w:rsidRPr="00A11980">
        <w:rPr>
          <w:noProof/>
          <w:sz w:val="16"/>
          <w:szCs w:val="16"/>
          <w:lang w:val="en-GB" w:eastAsia="en-US"/>
        </w:rPr>
        <w:t>NEO: neosolaniol,</w:t>
      </w:r>
      <w:r>
        <w:rPr>
          <w:noProof/>
          <w:sz w:val="16"/>
          <w:szCs w:val="16"/>
          <w:lang w:val="en-GB" w:eastAsia="en-US"/>
        </w:rPr>
        <w:t xml:space="preserve"> </w:t>
      </w:r>
      <w:r w:rsidRPr="00A11980">
        <w:rPr>
          <w:noProof/>
          <w:sz w:val="16"/>
          <w:szCs w:val="16"/>
          <w:lang w:val="en-GB" w:eastAsia="en-US"/>
        </w:rPr>
        <w:t>DON3G: deoxynivalenol-3-glucoside,</w:t>
      </w:r>
      <w:r w:rsidRPr="00E25F68">
        <w:rPr>
          <w:noProof/>
          <w:sz w:val="16"/>
          <w:szCs w:val="16"/>
          <w:lang w:val="en-GB" w:eastAsia="en-US"/>
        </w:rPr>
        <w:t xml:space="preserve"> </w:t>
      </w:r>
      <w:r w:rsidRPr="00A11980">
        <w:rPr>
          <w:noProof/>
          <w:sz w:val="16"/>
          <w:szCs w:val="16"/>
          <w:lang w:val="en-GB" w:eastAsia="en-US"/>
        </w:rPr>
        <w:t>15Ac-DON: 15acetyldeoxynivalenol,</w:t>
      </w:r>
      <w:r>
        <w:rPr>
          <w:noProof/>
          <w:sz w:val="16"/>
          <w:szCs w:val="16"/>
          <w:lang w:val="en-GB" w:eastAsia="en-US"/>
        </w:rPr>
        <w:t xml:space="preserve"> </w:t>
      </w:r>
      <w:r w:rsidRPr="00A11980">
        <w:rPr>
          <w:noProof/>
          <w:sz w:val="16"/>
          <w:szCs w:val="16"/>
          <w:lang w:val="en-GB" w:eastAsia="en-US"/>
        </w:rPr>
        <w:t>TeA: tenuazonic acid,  α-ZEL: α-zearalenol,</w:t>
      </w:r>
      <w:r>
        <w:rPr>
          <w:noProof/>
          <w:sz w:val="16"/>
          <w:szCs w:val="16"/>
          <w:lang w:val="en-GB" w:eastAsia="en-US"/>
        </w:rPr>
        <w:t xml:space="preserve"> </w:t>
      </w:r>
      <w:r w:rsidRPr="00A11980">
        <w:rPr>
          <w:noProof/>
          <w:sz w:val="16"/>
          <w:szCs w:val="16"/>
          <w:lang w:val="en-GB" w:eastAsia="en-US"/>
        </w:rPr>
        <w:t>FB3: fumonisin B3,</w:t>
      </w:r>
      <w:r>
        <w:rPr>
          <w:noProof/>
          <w:sz w:val="16"/>
          <w:szCs w:val="16"/>
          <w:lang w:val="en-GB" w:eastAsia="en-US"/>
        </w:rPr>
        <w:t xml:space="preserve"> </w:t>
      </w:r>
      <w:r w:rsidRPr="00A11980">
        <w:rPr>
          <w:noProof/>
          <w:sz w:val="16"/>
          <w:szCs w:val="16"/>
          <w:lang w:val="en-GB" w:eastAsia="en-US"/>
        </w:rPr>
        <w:t>TEN: tentoxin,</w:t>
      </w:r>
      <w:r>
        <w:rPr>
          <w:noProof/>
          <w:sz w:val="16"/>
          <w:szCs w:val="16"/>
          <w:lang w:val="en-GB" w:eastAsia="en-US"/>
        </w:rPr>
        <w:t xml:space="preserve"> </w:t>
      </w:r>
      <w:r w:rsidRPr="00A11980">
        <w:rPr>
          <w:noProof/>
          <w:sz w:val="16"/>
          <w:szCs w:val="16"/>
          <w:lang w:val="en-GB" w:eastAsia="en-US"/>
        </w:rPr>
        <w:t>AME: alternariol monomethyl ether,</w:t>
      </w:r>
      <w:r>
        <w:rPr>
          <w:noProof/>
          <w:sz w:val="16"/>
          <w:szCs w:val="16"/>
          <w:lang w:val="en-GB" w:eastAsia="en-US"/>
        </w:rPr>
        <w:t xml:space="preserve"> </w:t>
      </w:r>
      <w:r w:rsidRPr="00A11980">
        <w:rPr>
          <w:noProof/>
          <w:sz w:val="16"/>
          <w:szCs w:val="16"/>
          <w:lang w:val="en-GB" w:eastAsia="en-US"/>
        </w:rPr>
        <w:t>AOH: alternariol,</w:t>
      </w:r>
      <w:r>
        <w:rPr>
          <w:noProof/>
          <w:sz w:val="16"/>
          <w:szCs w:val="16"/>
          <w:lang w:val="en-GB" w:eastAsia="en-US"/>
        </w:rPr>
        <w:t xml:space="preserve"> </w:t>
      </w:r>
      <w:r w:rsidRPr="00A11980">
        <w:rPr>
          <w:noProof/>
          <w:sz w:val="16"/>
          <w:szCs w:val="16"/>
          <w:lang w:val="en-GB" w:eastAsia="en-US"/>
        </w:rPr>
        <w:t>BEA: beauvericin,</w:t>
      </w:r>
      <w:r>
        <w:rPr>
          <w:noProof/>
          <w:sz w:val="16"/>
          <w:szCs w:val="16"/>
          <w:lang w:val="en-GB" w:eastAsia="en-US"/>
        </w:rPr>
        <w:t xml:space="preserve"> </w:t>
      </w:r>
      <w:r w:rsidRPr="00A11980">
        <w:rPr>
          <w:noProof/>
          <w:sz w:val="16"/>
          <w:szCs w:val="16"/>
          <w:lang w:val="en-GB" w:eastAsia="en-US"/>
        </w:rPr>
        <w:t>STC: sterigmatocystin,</w:t>
      </w:r>
      <w:r w:rsidRPr="00D243D7">
        <w:rPr>
          <w:noProof/>
          <w:sz w:val="16"/>
          <w:szCs w:val="16"/>
          <w:lang w:val="en-GB" w:eastAsia="en-US"/>
        </w:rPr>
        <w:t xml:space="preserve"> </w:t>
      </w:r>
      <w:r w:rsidRPr="00A11980">
        <w:rPr>
          <w:noProof/>
          <w:sz w:val="16"/>
          <w:szCs w:val="16"/>
          <w:lang w:val="en-GB" w:eastAsia="en-US"/>
        </w:rPr>
        <w:t>CIT: citrinin,</w:t>
      </w:r>
      <w:r w:rsidRPr="00D243D7">
        <w:rPr>
          <w:noProof/>
          <w:sz w:val="16"/>
          <w:szCs w:val="16"/>
          <w:lang w:val="en-GB" w:eastAsia="en-US"/>
        </w:rPr>
        <w:t xml:space="preserve"> </w:t>
      </w:r>
      <w:r w:rsidRPr="00A11980">
        <w:rPr>
          <w:noProof/>
          <w:sz w:val="16"/>
          <w:szCs w:val="16"/>
          <w:lang w:val="en-GB" w:eastAsia="en-US"/>
        </w:rPr>
        <w:t>ROQC: Roquefortine C,</w:t>
      </w:r>
      <w:r>
        <w:rPr>
          <w:noProof/>
          <w:sz w:val="16"/>
          <w:szCs w:val="16"/>
          <w:lang w:val="en-GB" w:eastAsia="en-US"/>
        </w:rPr>
        <w:t xml:space="preserve"> </w:t>
      </w:r>
      <w:r w:rsidRPr="00A11980">
        <w:rPr>
          <w:noProof/>
          <w:sz w:val="16"/>
          <w:szCs w:val="16"/>
          <w:lang w:val="en-GB" w:eastAsia="en-US"/>
        </w:rPr>
        <w:t>β-ZEL: β-zearalenol,</w:t>
      </w:r>
      <w:r w:rsidRPr="00D243D7">
        <w:rPr>
          <w:noProof/>
          <w:sz w:val="16"/>
          <w:szCs w:val="16"/>
          <w:lang w:val="en-GB" w:eastAsia="en-US"/>
        </w:rPr>
        <w:t xml:space="preserve"> </w:t>
      </w:r>
      <w:r w:rsidRPr="00A11980">
        <w:rPr>
          <w:noProof/>
          <w:sz w:val="16"/>
          <w:szCs w:val="16"/>
          <w:lang w:val="en-GB" w:eastAsia="en-US"/>
        </w:rPr>
        <w:t>AFs: total aflatoxins,</w:t>
      </w:r>
      <w:r w:rsidRPr="00D243D7">
        <w:rPr>
          <w:noProof/>
          <w:sz w:val="16"/>
          <w:szCs w:val="16"/>
          <w:lang w:val="en-GB" w:eastAsia="en-US"/>
        </w:rPr>
        <w:t xml:space="preserve"> </w:t>
      </w:r>
      <w:r w:rsidRPr="00A11980">
        <w:rPr>
          <w:noProof/>
          <w:sz w:val="16"/>
          <w:szCs w:val="16"/>
          <w:lang w:val="en-GB" w:eastAsia="en-US"/>
        </w:rPr>
        <w:t>ENA: enniatin A,  ENA1: enniatin A1, ENB: enniatin B, ENB1: enniatin B1,</w:t>
      </w:r>
      <w:r>
        <w:rPr>
          <w:noProof/>
          <w:sz w:val="16"/>
          <w:szCs w:val="16"/>
          <w:lang w:val="en-GB" w:eastAsia="en-US"/>
        </w:rPr>
        <w:t xml:space="preserve"> MON: moniliformin. </w:t>
      </w:r>
      <w:r w:rsidRPr="007C48F9">
        <w:rPr>
          <w:b/>
          <w:noProof/>
          <w:sz w:val="16"/>
          <w:szCs w:val="16"/>
          <w:lang w:val="en-GB" w:eastAsia="en-US"/>
        </w:rPr>
        <w:t>N&lt;20 (not reported in the figure):</w:t>
      </w:r>
      <w:r>
        <w:rPr>
          <w:b/>
          <w:noProof/>
          <w:sz w:val="16"/>
          <w:szCs w:val="16"/>
          <w:lang w:val="en-GB" w:eastAsia="en-US"/>
        </w:rPr>
        <w:t xml:space="preserve"> </w:t>
      </w:r>
      <w:r>
        <w:rPr>
          <w:noProof/>
          <w:sz w:val="16"/>
          <w:szCs w:val="16"/>
          <w:lang w:val="en-GB" w:eastAsia="en-US"/>
        </w:rPr>
        <w:t>FB1+FB2: fumonisin B1 + fumonisin B2, αZEL4G: α-zearalenol-</w:t>
      </w:r>
      <w:r w:rsidRPr="00D243D7">
        <w:rPr>
          <w:noProof/>
          <w:sz w:val="16"/>
          <w:szCs w:val="16"/>
          <w:lang w:val="en-GB" w:eastAsia="en-US"/>
        </w:rPr>
        <w:t>4-glucoside,</w:t>
      </w:r>
      <w:r w:rsidRPr="00D243D7">
        <w:t xml:space="preserve"> </w:t>
      </w:r>
      <w:r>
        <w:rPr>
          <w:noProof/>
          <w:sz w:val="16"/>
          <w:szCs w:val="16"/>
          <w:lang w:val="en-GB" w:eastAsia="en-US"/>
        </w:rPr>
        <w:t>β</w:t>
      </w:r>
      <w:r w:rsidRPr="00D243D7">
        <w:rPr>
          <w:noProof/>
          <w:sz w:val="16"/>
          <w:szCs w:val="16"/>
          <w:lang w:val="en-GB" w:eastAsia="en-US"/>
        </w:rPr>
        <w:t xml:space="preserve">ZEL4G: </w:t>
      </w:r>
      <w:r>
        <w:rPr>
          <w:noProof/>
          <w:sz w:val="16"/>
          <w:szCs w:val="16"/>
          <w:lang w:val="en-GB" w:eastAsia="en-US"/>
        </w:rPr>
        <w:t>β</w:t>
      </w:r>
      <w:r w:rsidRPr="00D243D7">
        <w:rPr>
          <w:noProof/>
          <w:sz w:val="16"/>
          <w:szCs w:val="16"/>
          <w:lang w:val="en-GB" w:eastAsia="en-US"/>
        </w:rPr>
        <w:t>-zearalenol-4-glucoside,</w:t>
      </w:r>
      <w:r>
        <w:rPr>
          <w:noProof/>
          <w:sz w:val="16"/>
          <w:szCs w:val="16"/>
          <w:lang w:val="en-GB" w:eastAsia="en-US"/>
        </w:rPr>
        <w:t xml:space="preserve"> </w:t>
      </w:r>
      <w:r w:rsidRPr="00A11980">
        <w:rPr>
          <w:noProof/>
          <w:sz w:val="16"/>
          <w:szCs w:val="16"/>
          <w:lang w:val="en-GB" w:eastAsia="en-US"/>
        </w:rPr>
        <w:t>T2-triol: T2 triol,</w:t>
      </w:r>
      <w:r>
        <w:rPr>
          <w:noProof/>
          <w:sz w:val="16"/>
          <w:szCs w:val="16"/>
          <w:lang w:val="en-GB" w:eastAsia="en-US"/>
        </w:rPr>
        <w:t xml:space="preserve"> ZEN4G</w:t>
      </w:r>
      <w:r w:rsidRPr="007E3B04">
        <w:rPr>
          <w:noProof/>
          <w:sz w:val="16"/>
          <w:szCs w:val="16"/>
          <w:lang w:val="en-GB" w:eastAsia="en-US"/>
        </w:rPr>
        <w:t>: zearalenone-4-glucoside,</w:t>
      </w:r>
      <w:r>
        <w:rPr>
          <w:noProof/>
          <w:sz w:val="16"/>
          <w:szCs w:val="16"/>
          <w:lang w:val="en-GB" w:eastAsia="en-US"/>
        </w:rPr>
        <w:t xml:space="preserve"> </w:t>
      </w:r>
      <w:r w:rsidRPr="00A11980">
        <w:rPr>
          <w:noProof/>
          <w:sz w:val="16"/>
          <w:szCs w:val="16"/>
          <w:lang w:val="en-GB" w:eastAsia="en-US"/>
        </w:rPr>
        <w:t>ZEN4S: zearalenone-4-sulfate,</w:t>
      </w:r>
      <w:r>
        <w:rPr>
          <w:noProof/>
          <w:sz w:val="16"/>
          <w:szCs w:val="16"/>
          <w:lang w:val="en-GB" w:eastAsia="en-US"/>
        </w:rPr>
        <w:t xml:space="preserve"> </w:t>
      </w:r>
      <w:r w:rsidRPr="00A11980">
        <w:rPr>
          <w:noProof/>
          <w:sz w:val="16"/>
          <w:szCs w:val="16"/>
          <w:lang w:val="en-GB" w:eastAsia="en-US"/>
        </w:rPr>
        <w:t>ATX1: altertoxin 1,</w:t>
      </w:r>
      <w:r>
        <w:rPr>
          <w:noProof/>
          <w:sz w:val="16"/>
          <w:szCs w:val="16"/>
          <w:lang w:val="en-GB" w:eastAsia="en-US"/>
        </w:rPr>
        <w:t xml:space="preserve"> PAT: patulin, ATX2 </w:t>
      </w:r>
      <w:r w:rsidRPr="00A11980">
        <w:rPr>
          <w:noProof/>
          <w:sz w:val="16"/>
          <w:szCs w:val="16"/>
          <w:lang w:val="en-GB" w:eastAsia="en-US"/>
        </w:rPr>
        <w:t>:</w:t>
      </w:r>
      <w:r w:rsidRPr="008E03C2">
        <w:rPr>
          <w:noProof/>
          <w:sz w:val="16"/>
          <w:szCs w:val="16"/>
          <w:lang w:val="en-GB" w:eastAsia="en-US"/>
        </w:rPr>
        <w:t>Alt</w:t>
      </w:r>
      <w:r>
        <w:rPr>
          <w:noProof/>
          <w:sz w:val="16"/>
          <w:szCs w:val="16"/>
          <w:lang w:val="en-GB" w:eastAsia="en-US"/>
        </w:rPr>
        <w:t xml:space="preserve">ertoxin 2, AME3G: </w:t>
      </w:r>
      <w:r w:rsidRPr="007F5E9C">
        <w:rPr>
          <w:noProof/>
          <w:sz w:val="16"/>
          <w:szCs w:val="16"/>
          <w:lang w:val="en-GB" w:eastAsia="en-US"/>
        </w:rPr>
        <w:t>alternariol monomethyl ether-3-glucoside</w:t>
      </w:r>
      <w:r>
        <w:rPr>
          <w:noProof/>
          <w:sz w:val="16"/>
          <w:szCs w:val="16"/>
          <w:lang w:val="en-GB" w:eastAsia="en-US"/>
        </w:rPr>
        <w:t xml:space="preserve">, AME3S: </w:t>
      </w:r>
      <w:r w:rsidRPr="007F5E9C">
        <w:rPr>
          <w:noProof/>
          <w:sz w:val="16"/>
          <w:szCs w:val="16"/>
          <w:lang w:val="en-GB" w:eastAsia="en-US"/>
        </w:rPr>
        <w:t>alternariol monomethyl ether-3-sulfate</w:t>
      </w:r>
      <w:r>
        <w:rPr>
          <w:noProof/>
          <w:sz w:val="16"/>
          <w:szCs w:val="16"/>
          <w:lang w:val="en-GB" w:eastAsia="en-US"/>
        </w:rPr>
        <w:t xml:space="preserve">, AOH3G: alternariol-3-glucoside, AOH3S: </w:t>
      </w:r>
      <w:r w:rsidRPr="00F03FCD">
        <w:rPr>
          <w:noProof/>
          <w:sz w:val="16"/>
          <w:szCs w:val="16"/>
          <w:lang w:val="en-GB" w:eastAsia="en-US"/>
        </w:rPr>
        <w:t>alternariol-3-sulfate</w:t>
      </w:r>
      <w:r>
        <w:rPr>
          <w:noProof/>
          <w:sz w:val="16"/>
          <w:szCs w:val="16"/>
          <w:lang w:val="en-GB" w:eastAsia="en-US"/>
        </w:rPr>
        <w:t>,</w:t>
      </w:r>
      <w:r w:rsidRPr="008361F2">
        <w:rPr>
          <w:noProof/>
          <w:sz w:val="16"/>
          <w:szCs w:val="16"/>
          <w:lang w:val="en-GB" w:eastAsia="en-US"/>
        </w:rPr>
        <w:t xml:space="preserve"> </w:t>
      </w:r>
      <w:r>
        <w:rPr>
          <w:noProof/>
          <w:sz w:val="16"/>
          <w:szCs w:val="16"/>
          <w:lang w:val="en-GB" w:eastAsia="en-US"/>
        </w:rPr>
        <w:t>FBs</w:t>
      </w:r>
      <w:r w:rsidRPr="00BA0CE1">
        <w:rPr>
          <w:noProof/>
          <w:sz w:val="16"/>
          <w:szCs w:val="16"/>
          <w:lang w:val="en-GB" w:eastAsia="en-US"/>
        </w:rPr>
        <w:t xml:space="preserve">: </w:t>
      </w:r>
      <w:r>
        <w:rPr>
          <w:noProof/>
          <w:sz w:val="16"/>
          <w:szCs w:val="16"/>
          <w:lang w:val="en-GB" w:eastAsia="en-US"/>
        </w:rPr>
        <w:t xml:space="preserve">total </w:t>
      </w:r>
      <w:r w:rsidRPr="00BA0CE1">
        <w:rPr>
          <w:noProof/>
          <w:sz w:val="16"/>
          <w:szCs w:val="16"/>
          <w:lang w:val="en-GB" w:eastAsia="en-US"/>
        </w:rPr>
        <w:t>fumonisin</w:t>
      </w:r>
      <w:r>
        <w:rPr>
          <w:noProof/>
          <w:sz w:val="16"/>
          <w:szCs w:val="16"/>
          <w:lang w:val="en-GB" w:eastAsia="en-US"/>
        </w:rPr>
        <w:t>s, AOH9G: alternariol-9</w:t>
      </w:r>
      <w:r w:rsidRPr="008361F2">
        <w:rPr>
          <w:noProof/>
          <w:sz w:val="16"/>
          <w:szCs w:val="16"/>
          <w:lang w:val="en-GB" w:eastAsia="en-US"/>
        </w:rPr>
        <w:t>-glucoside</w:t>
      </w:r>
      <w:r>
        <w:rPr>
          <w:noProof/>
          <w:sz w:val="16"/>
          <w:szCs w:val="16"/>
          <w:lang w:val="en-GB" w:eastAsia="en-US"/>
        </w:rPr>
        <w:t xml:space="preserve">, </w:t>
      </w:r>
      <w:r w:rsidRPr="00A11980">
        <w:rPr>
          <w:noProof/>
          <w:sz w:val="16"/>
          <w:szCs w:val="16"/>
          <w:lang w:val="en-GB" w:eastAsia="en-US"/>
        </w:rPr>
        <w:t>HFB1: hydrolysed fumonisin B1,</w:t>
      </w:r>
      <w:r>
        <w:rPr>
          <w:noProof/>
          <w:sz w:val="16"/>
          <w:szCs w:val="16"/>
          <w:lang w:val="en-GB" w:eastAsia="en-US"/>
        </w:rPr>
        <w:t xml:space="preserve"> FUS: f</w:t>
      </w:r>
      <w:r w:rsidRPr="008361F2">
        <w:rPr>
          <w:noProof/>
          <w:sz w:val="16"/>
          <w:szCs w:val="16"/>
          <w:lang w:val="en-GB" w:eastAsia="en-US"/>
        </w:rPr>
        <w:t>usaproliferin</w:t>
      </w:r>
      <w:r>
        <w:rPr>
          <w:noProof/>
          <w:sz w:val="16"/>
          <w:szCs w:val="16"/>
          <w:lang w:val="en-GB" w:eastAsia="en-US"/>
        </w:rPr>
        <w:t xml:space="preserve">, </w:t>
      </w:r>
      <w:r w:rsidRPr="00A11980">
        <w:rPr>
          <w:noProof/>
          <w:sz w:val="16"/>
          <w:szCs w:val="16"/>
          <w:lang w:val="en-GB" w:eastAsia="en-US"/>
        </w:rPr>
        <w:t>MAS: monoacetoxyscirpenol,</w:t>
      </w:r>
      <w:r>
        <w:rPr>
          <w:noProof/>
          <w:sz w:val="16"/>
          <w:szCs w:val="16"/>
          <w:lang w:val="en-GB" w:eastAsia="en-US"/>
        </w:rPr>
        <w:t xml:space="preserve"> </w:t>
      </w:r>
      <w:r w:rsidRPr="00A11980">
        <w:rPr>
          <w:noProof/>
          <w:sz w:val="16"/>
          <w:szCs w:val="16"/>
          <w:lang w:val="en-GB" w:eastAsia="en-US"/>
        </w:rPr>
        <w:t>T2-tetraol: T2 tetraol,</w:t>
      </w:r>
      <w:r>
        <w:rPr>
          <w:noProof/>
          <w:sz w:val="16"/>
          <w:szCs w:val="16"/>
          <w:lang w:val="en-GB" w:eastAsia="en-US"/>
        </w:rPr>
        <w:t xml:space="preserve"> ENB4:</w:t>
      </w:r>
      <w:r w:rsidRPr="0080305E">
        <w:t xml:space="preserve"> </w:t>
      </w:r>
      <w:r w:rsidRPr="0080305E">
        <w:rPr>
          <w:noProof/>
          <w:sz w:val="16"/>
          <w:szCs w:val="16"/>
          <w:lang w:val="en-GB" w:eastAsia="en-US"/>
        </w:rPr>
        <w:t>enniatin B4</w:t>
      </w:r>
      <w:r>
        <w:rPr>
          <w:noProof/>
          <w:sz w:val="16"/>
          <w:szCs w:val="16"/>
          <w:lang w:val="en-GB" w:eastAsia="en-US"/>
        </w:rPr>
        <w:t xml:space="preserve">, </w:t>
      </w:r>
      <w:r w:rsidRPr="00A11980">
        <w:rPr>
          <w:noProof/>
          <w:sz w:val="16"/>
          <w:szCs w:val="16"/>
          <w:lang w:val="en-GB" w:eastAsia="en-US"/>
        </w:rPr>
        <w:t>STO: scirpentriol,</w:t>
      </w:r>
      <w:r>
        <w:rPr>
          <w:noProof/>
          <w:sz w:val="16"/>
          <w:szCs w:val="16"/>
          <w:lang w:val="en-GB" w:eastAsia="en-US"/>
        </w:rPr>
        <w:t xml:space="preserve"> </w:t>
      </w:r>
      <w:r w:rsidRPr="00A11980">
        <w:rPr>
          <w:noProof/>
          <w:sz w:val="16"/>
          <w:szCs w:val="16"/>
          <w:lang w:val="en-GB" w:eastAsia="en-US"/>
        </w:rPr>
        <w:t>αZEL14G: α-zearalenol-14-glucoside,</w:t>
      </w:r>
      <w:r>
        <w:rPr>
          <w:noProof/>
          <w:sz w:val="16"/>
          <w:szCs w:val="16"/>
          <w:lang w:val="en-GB" w:eastAsia="en-US"/>
        </w:rPr>
        <w:t xml:space="preserve"> </w:t>
      </w:r>
      <w:r w:rsidRPr="00A11980">
        <w:rPr>
          <w:noProof/>
          <w:sz w:val="16"/>
          <w:szCs w:val="16"/>
          <w:lang w:val="en-GB" w:eastAsia="en-US"/>
        </w:rPr>
        <w:t>HT2-3G: HT-2 toxin-3-diglucoside</w:t>
      </w:r>
      <w:r>
        <w:rPr>
          <w:noProof/>
          <w:sz w:val="16"/>
          <w:szCs w:val="16"/>
          <w:lang w:val="en-GB" w:eastAsia="en-US"/>
        </w:rPr>
        <w:t xml:space="preserve">, </w:t>
      </w:r>
      <w:r w:rsidRPr="00A11980">
        <w:rPr>
          <w:noProof/>
          <w:sz w:val="16"/>
          <w:szCs w:val="16"/>
          <w:lang w:val="en-GB" w:eastAsia="en-US"/>
        </w:rPr>
        <w:t>NIV3G: nivalenol-3-glucoside,</w:t>
      </w:r>
      <w:r>
        <w:rPr>
          <w:noProof/>
          <w:sz w:val="16"/>
          <w:szCs w:val="16"/>
          <w:lang w:val="en-GB" w:eastAsia="en-US"/>
        </w:rPr>
        <w:t xml:space="preserve"> β-</w:t>
      </w:r>
      <w:r w:rsidRPr="003127AF">
        <w:rPr>
          <w:noProof/>
          <w:sz w:val="16"/>
          <w:szCs w:val="16"/>
          <w:lang w:val="en-GB" w:eastAsia="en-US"/>
        </w:rPr>
        <w:t xml:space="preserve">ZEL14G: </w:t>
      </w:r>
      <w:r>
        <w:rPr>
          <w:noProof/>
          <w:sz w:val="16"/>
          <w:szCs w:val="16"/>
          <w:lang w:val="en-GB" w:eastAsia="en-US"/>
        </w:rPr>
        <w:t>β</w:t>
      </w:r>
      <w:r w:rsidRPr="003127AF">
        <w:rPr>
          <w:noProof/>
          <w:sz w:val="16"/>
          <w:szCs w:val="16"/>
          <w:lang w:val="en-GB" w:eastAsia="en-US"/>
        </w:rPr>
        <w:t>-zearalenol-14-glucoside</w:t>
      </w:r>
      <w:r>
        <w:rPr>
          <w:noProof/>
          <w:sz w:val="16"/>
          <w:szCs w:val="16"/>
          <w:lang w:val="en-GB" w:eastAsia="en-US"/>
        </w:rPr>
        <w:t>,</w:t>
      </w:r>
      <w:r w:rsidRPr="006604A2">
        <w:rPr>
          <w:noProof/>
          <w:sz w:val="16"/>
          <w:szCs w:val="16"/>
          <w:lang w:val="en-GB" w:eastAsia="en-US"/>
        </w:rPr>
        <w:t xml:space="preserve"> </w:t>
      </w:r>
      <w:r w:rsidRPr="00A11980">
        <w:rPr>
          <w:noProof/>
          <w:sz w:val="16"/>
          <w:szCs w:val="16"/>
          <w:lang w:val="en-GB" w:eastAsia="en-US"/>
        </w:rPr>
        <w:t>ZEN14G: zearalenone-14-glucoside, ZEN14S: zearalenone-14-sulfate,</w:t>
      </w:r>
      <w:r>
        <w:rPr>
          <w:noProof/>
          <w:sz w:val="16"/>
          <w:szCs w:val="16"/>
          <w:lang w:val="en-GB" w:eastAsia="en-US"/>
        </w:rPr>
        <w:t xml:space="preserve"> </w:t>
      </w:r>
      <w:r w:rsidRPr="00A11980">
        <w:rPr>
          <w:noProof/>
          <w:sz w:val="16"/>
          <w:szCs w:val="16"/>
          <w:lang w:val="en-GB" w:eastAsia="en-US"/>
        </w:rPr>
        <w:t>15OHculmorin: 15-OH Culmorin,</w:t>
      </w:r>
      <w:r>
        <w:rPr>
          <w:noProof/>
          <w:sz w:val="16"/>
          <w:szCs w:val="16"/>
          <w:lang w:val="en-GB" w:eastAsia="en-US"/>
        </w:rPr>
        <w:t xml:space="preserve"> 5OHculmorin: </w:t>
      </w:r>
      <w:r w:rsidRPr="00A11980">
        <w:rPr>
          <w:noProof/>
          <w:sz w:val="16"/>
          <w:szCs w:val="16"/>
          <w:lang w:val="en-GB" w:eastAsia="en-US"/>
        </w:rPr>
        <w:t>5-OH Culmorin,</w:t>
      </w:r>
      <w:r>
        <w:rPr>
          <w:noProof/>
          <w:sz w:val="16"/>
          <w:szCs w:val="16"/>
          <w:lang w:val="en-GB" w:eastAsia="en-US"/>
        </w:rPr>
        <w:t xml:space="preserve"> </w:t>
      </w:r>
      <w:r w:rsidRPr="00A11980">
        <w:rPr>
          <w:noProof/>
          <w:sz w:val="16"/>
          <w:szCs w:val="16"/>
          <w:lang w:val="en-GB" w:eastAsia="en-US"/>
        </w:rPr>
        <w:t>Culmorin,</w:t>
      </w:r>
      <w:r>
        <w:rPr>
          <w:noProof/>
          <w:sz w:val="16"/>
          <w:szCs w:val="16"/>
          <w:lang w:val="en-GB" w:eastAsia="en-US"/>
        </w:rPr>
        <w:t xml:space="preserve"> ENs: enniatins.</w:t>
      </w:r>
    </w:p>
    <w:p w14:paraId="7FD6614D" w14:textId="77777777" w:rsidR="006A5AC4" w:rsidRDefault="006A5AC4" w:rsidP="001C0E5F">
      <w:pPr>
        <w:pStyle w:val="MDPI51figurecaption"/>
        <w:spacing w:before="0" w:after="0" w:line="240" w:lineRule="auto"/>
        <w:rPr>
          <w:noProof/>
          <w:sz w:val="16"/>
          <w:szCs w:val="16"/>
          <w:lang w:val="en-GB" w:eastAsia="en-US"/>
        </w:rPr>
      </w:pPr>
    </w:p>
    <w:p w14:paraId="5E5FB125" w14:textId="77777777" w:rsidR="006A5AC4" w:rsidRDefault="006A5AC4" w:rsidP="001C0E5F">
      <w:pPr>
        <w:pStyle w:val="MDPI51figurecaption"/>
        <w:spacing w:before="0" w:after="0" w:line="240" w:lineRule="auto"/>
        <w:rPr>
          <w:b/>
          <w:noProof/>
          <w:sz w:val="16"/>
          <w:szCs w:val="16"/>
          <w:lang w:val="en-GB" w:eastAsia="en-US"/>
        </w:rPr>
      </w:pPr>
    </w:p>
    <w:p w14:paraId="181BC11E" w14:textId="77777777" w:rsidR="006A5AC4" w:rsidRPr="00A11980" w:rsidRDefault="006A5AC4" w:rsidP="001C0E5F">
      <w:pPr>
        <w:pStyle w:val="MDPI51figurecaption"/>
        <w:spacing w:before="0" w:after="0" w:line="240" w:lineRule="auto"/>
        <w:rPr>
          <w:b/>
          <w:noProof/>
          <w:sz w:val="16"/>
          <w:szCs w:val="16"/>
          <w:lang w:val="en-GB" w:eastAsia="en-US"/>
        </w:rPr>
      </w:pPr>
    </w:p>
    <w:p w14:paraId="7BCC6C38" w14:textId="58F2106C" w:rsidR="006A5AC4" w:rsidRPr="00A11980" w:rsidRDefault="00DB6E6D" w:rsidP="007E31D6">
      <w:pPr>
        <w:tabs>
          <w:tab w:val="left" w:pos="1313"/>
        </w:tabs>
        <w:jc w:val="center"/>
        <w:rPr>
          <w:b/>
          <w:lang w:val="en-GB"/>
        </w:rPr>
      </w:pPr>
      <w:r>
        <w:rPr>
          <w:b/>
          <w:noProof/>
          <w:lang w:eastAsia="en-US"/>
        </w:rPr>
        <w:drawing>
          <wp:inline distT="0" distB="0" distL="0" distR="0" wp14:anchorId="5615884D" wp14:editId="13E52611">
            <wp:extent cx="5067300" cy="2790825"/>
            <wp:effectExtent l="0" t="0" r="0" b="0"/>
            <wp:docPr id="7"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11"/>
                    <pic:cNvPicPr>
                      <a:picLocks noChangeAspect="1" noChangeArrowheads="1"/>
                    </pic:cNvPicPr>
                  </pic:nvPicPr>
                  <pic:blipFill>
                    <a:blip r:embed="rId15">
                      <a:extLst>
                        <a:ext uri="{28A0092B-C50C-407E-A947-70E740481C1C}">
                          <a14:useLocalDpi xmlns:a14="http://schemas.microsoft.com/office/drawing/2010/main" val="0"/>
                        </a:ext>
                      </a:extLst>
                    </a:blip>
                    <a:srcRect l="7687"/>
                    <a:stretch>
                      <a:fillRect/>
                    </a:stretch>
                  </pic:blipFill>
                  <pic:spPr bwMode="auto">
                    <a:xfrm>
                      <a:off x="0" y="0"/>
                      <a:ext cx="5067300" cy="2790825"/>
                    </a:xfrm>
                    <a:prstGeom prst="rect">
                      <a:avLst/>
                    </a:prstGeom>
                    <a:noFill/>
                    <a:ln>
                      <a:noFill/>
                    </a:ln>
                  </pic:spPr>
                </pic:pic>
              </a:graphicData>
            </a:graphic>
          </wp:inline>
        </w:drawing>
      </w:r>
    </w:p>
    <w:p w14:paraId="6C6095C1" w14:textId="77777777" w:rsidR="006A5AC4" w:rsidRPr="00A11980" w:rsidRDefault="006A5AC4" w:rsidP="003F267A">
      <w:pPr>
        <w:pStyle w:val="MDPI51figurecaption"/>
        <w:spacing w:before="0" w:after="0"/>
        <w:rPr>
          <w:lang w:val="en-GB"/>
        </w:rPr>
      </w:pPr>
      <w:bookmarkStart w:id="27" w:name="_Ref24300394"/>
      <w:r w:rsidRPr="00A11980">
        <w:rPr>
          <w:b/>
          <w:lang w:val="en-GB"/>
        </w:rPr>
        <w:t xml:space="preserve">Figure </w:t>
      </w:r>
      <w:r w:rsidRPr="00A11980">
        <w:rPr>
          <w:b/>
          <w:lang w:val="en-GB"/>
        </w:rPr>
        <w:fldChar w:fldCharType="begin"/>
      </w:r>
      <w:r w:rsidRPr="00A11980">
        <w:rPr>
          <w:b/>
          <w:lang w:val="en-GB"/>
        </w:rPr>
        <w:instrText xml:space="preserve"> SEQ Figure \* ARABIC </w:instrText>
      </w:r>
      <w:r w:rsidRPr="00A11980">
        <w:rPr>
          <w:b/>
          <w:lang w:val="en-GB"/>
        </w:rPr>
        <w:fldChar w:fldCharType="separate"/>
      </w:r>
      <w:r>
        <w:rPr>
          <w:b/>
          <w:noProof/>
          <w:lang w:val="en-GB"/>
        </w:rPr>
        <w:t>5</w:t>
      </w:r>
      <w:r w:rsidRPr="00A11980">
        <w:rPr>
          <w:b/>
          <w:lang w:val="en-GB"/>
        </w:rPr>
        <w:fldChar w:fldCharType="end"/>
      </w:r>
      <w:bookmarkEnd w:id="27"/>
      <w:r w:rsidRPr="00A11980">
        <w:rPr>
          <w:b/>
          <w:lang w:val="en-GB"/>
        </w:rPr>
        <w:t xml:space="preserve">. </w:t>
      </w:r>
      <w:r w:rsidRPr="00A11980">
        <w:rPr>
          <w:lang w:val="en-GB"/>
        </w:rPr>
        <w:t>Most frequently reported mycotoxins and secondary metabolites in cereals without specification of food and feed in Europe.</w:t>
      </w:r>
      <w:r>
        <w:rPr>
          <w:lang w:val="en-GB"/>
        </w:rPr>
        <w:t xml:space="preserve"> </w:t>
      </w:r>
      <w:r w:rsidRPr="00BE73BA">
        <w:rPr>
          <w:lang w:val="en-GB"/>
        </w:rPr>
        <w:t>The figure displays the compounds with a number of records above twenty.</w:t>
      </w:r>
    </w:p>
    <w:p w14:paraId="505DFF3A" w14:textId="77777777" w:rsidR="006A5AC4" w:rsidRPr="00A40E8C" w:rsidRDefault="006A5AC4" w:rsidP="008245BC">
      <w:pPr>
        <w:pStyle w:val="MDPI51figurecaption"/>
        <w:spacing w:before="0" w:after="0" w:line="240" w:lineRule="auto"/>
        <w:rPr>
          <w:noProof/>
          <w:sz w:val="16"/>
          <w:szCs w:val="16"/>
          <w:lang w:val="en-GB" w:eastAsia="en-US"/>
        </w:rPr>
      </w:pPr>
      <w:r w:rsidRPr="007C48F9">
        <w:rPr>
          <w:b/>
          <w:noProof/>
          <w:sz w:val="16"/>
          <w:szCs w:val="16"/>
          <w:lang w:val="en-GB" w:eastAsia="en-US"/>
        </w:rPr>
        <w:t>N&gt;20:</w:t>
      </w:r>
      <w:r>
        <w:rPr>
          <w:noProof/>
          <w:sz w:val="16"/>
          <w:szCs w:val="16"/>
          <w:lang w:val="en-GB" w:eastAsia="en-US"/>
        </w:rPr>
        <w:t xml:space="preserve"> </w:t>
      </w:r>
      <w:r w:rsidRPr="00A11980">
        <w:rPr>
          <w:noProof/>
          <w:sz w:val="16"/>
          <w:szCs w:val="16"/>
          <w:lang w:val="en-GB" w:eastAsia="en-US"/>
        </w:rPr>
        <w:t xml:space="preserve">DON: deoxynivalenol, </w:t>
      </w:r>
      <w:r w:rsidRPr="00A40E8C">
        <w:rPr>
          <w:noProof/>
          <w:sz w:val="16"/>
          <w:szCs w:val="16"/>
          <w:lang w:val="en-GB" w:eastAsia="en-US"/>
        </w:rPr>
        <w:t xml:space="preserve">T2: T-2 toxin, HT2: HT-2 toxin, </w:t>
      </w:r>
      <w:r w:rsidRPr="00A11980">
        <w:rPr>
          <w:noProof/>
          <w:sz w:val="16"/>
          <w:szCs w:val="16"/>
          <w:lang w:val="en-GB" w:eastAsia="en-US"/>
        </w:rPr>
        <w:t>ZEN: zearalenone, NIV: nivalenol, 3Ac-DON: 3-acetyldeoxynivalenol,</w:t>
      </w:r>
      <w:r>
        <w:rPr>
          <w:noProof/>
          <w:sz w:val="16"/>
          <w:szCs w:val="16"/>
          <w:lang w:val="en-GB" w:eastAsia="en-US"/>
        </w:rPr>
        <w:t xml:space="preserve"> </w:t>
      </w:r>
      <w:r w:rsidRPr="00A11980">
        <w:rPr>
          <w:noProof/>
          <w:sz w:val="16"/>
          <w:szCs w:val="16"/>
          <w:lang w:val="en-GB" w:eastAsia="en-US"/>
        </w:rPr>
        <w:t>15Ac-DON: 15acetyldeoxynivalenol,</w:t>
      </w:r>
      <w:r>
        <w:rPr>
          <w:noProof/>
          <w:sz w:val="16"/>
          <w:szCs w:val="16"/>
          <w:lang w:val="en-GB" w:eastAsia="en-US"/>
        </w:rPr>
        <w:t xml:space="preserve"> </w:t>
      </w:r>
      <w:r w:rsidRPr="00A11980">
        <w:rPr>
          <w:noProof/>
          <w:sz w:val="16"/>
          <w:szCs w:val="16"/>
          <w:lang w:val="en-GB" w:eastAsia="en-US"/>
        </w:rPr>
        <w:t xml:space="preserve">CIT: citrinin, </w:t>
      </w:r>
      <w:r>
        <w:rPr>
          <w:noProof/>
          <w:sz w:val="16"/>
          <w:szCs w:val="16"/>
          <w:lang w:val="en-GB" w:eastAsia="en-US"/>
        </w:rPr>
        <w:t>FBs</w:t>
      </w:r>
      <w:r w:rsidRPr="00A11980">
        <w:rPr>
          <w:noProof/>
          <w:sz w:val="16"/>
          <w:szCs w:val="16"/>
          <w:lang w:val="en-GB" w:eastAsia="en-US"/>
        </w:rPr>
        <w:t>: fumonisin</w:t>
      </w:r>
      <w:r>
        <w:rPr>
          <w:noProof/>
          <w:sz w:val="16"/>
          <w:szCs w:val="16"/>
          <w:lang w:val="en-GB" w:eastAsia="en-US"/>
        </w:rPr>
        <w:t xml:space="preserve">s, </w:t>
      </w:r>
      <w:r w:rsidRPr="00A11980">
        <w:rPr>
          <w:noProof/>
          <w:sz w:val="16"/>
          <w:szCs w:val="16"/>
          <w:lang w:val="en-GB" w:eastAsia="en-US"/>
        </w:rPr>
        <w:t>DON3G: deoxynivalenol-3-glucoside, MON: moniliformin,</w:t>
      </w:r>
      <w:r>
        <w:rPr>
          <w:noProof/>
          <w:sz w:val="16"/>
          <w:szCs w:val="16"/>
          <w:lang w:val="en-GB" w:eastAsia="en-US"/>
        </w:rPr>
        <w:t xml:space="preserve"> </w:t>
      </w:r>
      <w:r w:rsidRPr="00A11980">
        <w:rPr>
          <w:noProof/>
          <w:sz w:val="16"/>
          <w:szCs w:val="16"/>
          <w:lang w:val="en-GB" w:eastAsia="en-US"/>
        </w:rPr>
        <w:t xml:space="preserve">DAS: diacetoxyscirpenol, FB1: fumonisin B1, </w:t>
      </w:r>
      <w:r w:rsidRPr="008245BC">
        <w:rPr>
          <w:noProof/>
          <w:sz w:val="16"/>
          <w:szCs w:val="16"/>
          <w:lang w:val="en-GB" w:eastAsia="en-US"/>
        </w:rPr>
        <w:t xml:space="preserve">FB1+FB2: fumonisin B1 + fumonisin B2, </w:t>
      </w:r>
      <w:r>
        <w:rPr>
          <w:noProof/>
          <w:sz w:val="16"/>
          <w:szCs w:val="16"/>
          <w:lang w:val="en-GB" w:eastAsia="en-US"/>
        </w:rPr>
        <w:t xml:space="preserve">ENA: enniatin A, </w:t>
      </w:r>
      <w:r w:rsidRPr="00A11980">
        <w:rPr>
          <w:noProof/>
          <w:sz w:val="16"/>
          <w:szCs w:val="16"/>
          <w:lang w:val="en-GB" w:eastAsia="en-US"/>
        </w:rPr>
        <w:t>ENA1: enniatin A1, ENB: enniatin B, ENB1: enniatin B1,</w:t>
      </w:r>
      <w:r w:rsidRPr="008245BC">
        <w:rPr>
          <w:noProof/>
          <w:sz w:val="16"/>
          <w:szCs w:val="16"/>
          <w:lang w:val="en-GB" w:eastAsia="en-US"/>
        </w:rPr>
        <w:t xml:space="preserve"> </w:t>
      </w:r>
      <w:r w:rsidRPr="00A11980">
        <w:rPr>
          <w:noProof/>
          <w:sz w:val="16"/>
          <w:szCs w:val="16"/>
          <w:lang w:val="en-GB" w:eastAsia="en-US"/>
        </w:rPr>
        <w:t>OTA: ochratoxin A,</w:t>
      </w:r>
      <w:r>
        <w:rPr>
          <w:noProof/>
          <w:sz w:val="16"/>
          <w:szCs w:val="16"/>
          <w:lang w:val="en-GB" w:eastAsia="en-US"/>
        </w:rPr>
        <w:t xml:space="preserve"> </w:t>
      </w:r>
      <w:r w:rsidRPr="00A11980">
        <w:rPr>
          <w:noProof/>
          <w:sz w:val="16"/>
          <w:szCs w:val="16"/>
          <w:lang w:val="en-GB" w:eastAsia="en-US"/>
        </w:rPr>
        <w:t>AFB1: aflatoxin B1,</w:t>
      </w:r>
      <w:r>
        <w:rPr>
          <w:noProof/>
          <w:sz w:val="16"/>
          <w:szCs w:val="16"/>
          <w:lang w:val="en-GB" w:eastAsia="en-US"/>
        </w:rPr>
        <w:t xml:space="preserve"> </w:t>
      </w:r>
      <w:r w:rsidRPr="00A11980">
        <w:rPr>
          <w:noProof/>
          <w:sz w:val="16"/>
          <w:szCs w:val="16"/>
          <w:lang w:val="en-GB" w:eastAsia="en-US"/>
        </w:rPr>
        <w:t>FUS-X: fusarenon-X,</w:t>
      </w:r>
      <w:r w:rsidRPr="008245BC">
        <w:rPr>
          <w:noProof/>
          <w:sz w:val="16"/>
          <w:szCs w:val="16"/>
          <w:lang w:val="en-GB" w:eastAsia="en-US"/>
        </w:rPr>
        <w:t xml:space="preserve"> </w:t>
      </w:r>
      <w:r>
        <w:rPr>
          <w:noProof/>
          <w:sz w:val="16"/>
          <w:szCs w:val="16"/>
          <w:lang w:val="en-GB" w:eastAsia="en-US"/>
        </w:rPr>
        <w:t xml:space="preserve">BEA: beauvericin. </w:t>
      </w:r>
      <w:r w:rsidRPr="007C48F9">
        <w:rPr>
          <w:b/>
          <w:noProof/>
          <w:sz w:val="16"/>
          <w:szCs w:val="16"/>
          <w:lang w:val="en-GB" w:eastAsia="en-US"/>
        </w:rPr>
        <w:t>N&lt;20 (not reported in the figure):</w:t>
      </w:r>
      <w:r>
        <w:rPr>
          <w:b/>
          <w:noProof/>
          <w:sz w:val="16"/>
          <w:szCs w:val="16"/>
          <w:lang w:val="en-GB" w:eastAsia="en-US"/>
        </w:rPr>
        <w:t xml:space="preserve"> </w:t>
      </w:r>
      <w:r w:rsidRPr="00A11980">
        <w:rPr>
          <w:noProof/>
          <w:sz w:val="16"/>
          <w:szCs w:val="16"/>
          <w:lang w:val="en-GB" w:eastAsia="en-US"/>
        </w:rPr>
        <w:t>T2-tetraol: T2 tetraol,</w:t>
      </w:r>
      <w:r>
        <w:rPr>
          <w:noProof/>
          <w:sz w:val="16"/>
          <w:szCs w:val="16"/>
          <w:lang w:val="en-GB" w:eastAsia="en-US"/>
        </w:rPr>
        <w:t xml:space="preserve"> </w:t>
      </w:r>
      <w:r w:rsidRPr="00A11980">
        <w:rPr>
          <w:noProof/>
          <w:sz w:val="16"/>
          <w:szCs w:val="16"/>
          <w:lang w:val="en-GB" w:eastAsia="en-US"/>
        </w:rPr>
        <w:t>FB2: fumonisin B2,</w:t>
      </w:r>
      <w:r>
        <w:rPr>
          <w:noProof/>
          <w:sz w:val="16"/>
          <w:szCs w:val="16"/>
          <w:lang w:val="en-GB" w:eastAsia="en-US"/>
        </w:rPr>
        <w:t xml:space="preserve"> </w:t>
      </w:r>
      <w:r w:rsidRPr="00A11980">
        <w:rPr>
          <w:noProof/>
          <w:sz w:val="16"/>
          <w:szCs w:val="16"/>
          <w:lang w:val="en-GB" w:eastAsia="en-US"/>
        </w:rPr>
        <w:t>NEO: neosolaniol,</w:t>
      </w:r>
      <w:r>
        <w:rPr>
          <w:noProof/>
          <w:sz w:val="16"/>
          <w:szCs w:val="16"/>
          <w:lang w:val="en-GB" w:eastAsia="en-US"/>
        </w:rPr>
        <w:t xml:space="preserve"> </w:t>
      </w:r>
      <w:r w:rsidRPr="00A11980">
        <w:rPr>
          <w:noProof/>
          <w:sz w:val="16"/>
          <w:szCs w:val="16"/>
          <w:lang w:val="en-GB" w:eastAsia="en-US"/>
        </w:rPr>
        <w:t>T2-triol: T2 triol,</w:t>
      </w:r>
      <w:r>
        <w:rPr>
          <w:noProof/>
          <w:sz w:val="16"/>
          <w:szCs w:val="16"/>
          <w:lang w:val="en-GB" w:eastAsia="en-US"/>
        </w:rPr>
        <w:t xml:space="preserve"> </w:t>
      </w:r>
      <w:r w:rsidRPr="00A11980">
        <w:rPr>
          <w:noProof/>
          <w:sz w:val="16"/>
          <w:szCs w:val="16"/>
          <w:lang w:val="en-GB" w:eastAsia="en-US"/>
        </w:rPr>
        <w:t>AME: alternariol monomethyl ether,</w:t>
      </w:r>
      <w:r>
        <w:rPr>
          <w:noProof/>
          <w:sz w:val="16"/>
          <w:szCs w:val="16"/>
          <w:lang w:val="en-GB" w:eastAsia="en-US"/>
        </w:rPr>
        <w:t xml:space="preserve"> </w:t>
      </w:r>
      <w:r w:rsidRPr="00A11980">
        <w:rPr>
          <w:noProof/>
          <w:sz w:val="16"/>
          <w:szCs w:val="16"/>
          <w:lang w:val="en-GB" w:eastAsia="en-US"/>
        </w:rPr>
        <w:t>AOH: alternariol,</w:t>
      </w:r>
      <w:r>
        <w:rPr>
          <w:noProof/>
          <w:sz w:val="16"/>
          <w:szCs w:val="16"/>
          <w:lang w:val="en-GB" w:eastAsia="en-US"/>
        </w:rPr>
        <w:t xml:space="preserve"> </w:t>
      </w:r>
      <w:r w:rsidRPr="00A11980">
        <w:rPr>
          <w:noProof/>
          <w:sz w:val="16"/>
          <w:szCs w:val="16"/>
          <w:lang w:val="en-GB" w:eastAsia="en-US"/>
        </w:rPr>
        <w:t>β-ZEL: β-zearalenol,</w:t>
      </w:r>
      <w:r>
        <w:rPr>
          <w:noProof/>
          <w:sz w:val="16"/>
          <w:szCs w:val="16"/>
          <w:lang w:val="en-GB" w:eastAsia="en-US"/>
        </w:rPr>
        <w:t xml:space="preserve"> </w:t>
      </w:r>
      <w:r w:rsidRPr="00A11980">
        <w:rPr>
          <w:noProof/>
          <w:sz w:val="16"/>
          <w:szCs w:val="16"/>
          <w:lang w:val="en-GB" w:eastAsia="en-US"/>
        </w:rPr>
        <w:t>STO: scirpentriol,</w:t>
      </w:r>
      <w:r>
        <w:rPr>
          <w:noProof/>
          <w:sz w:val="16"/>
          <w:szCs w:val="16"/>
          <w:lang w:val="en-GB" w:eastAsia="en-US"/>
        </w:rPr>
        <w:t xml:space="preserve"> </w:t>
      </w:r>
      <w:r w:rsidRPr="00A11980">
        <w:rPr>
          <w:noProof/>
          <w:sz w:val="16"/>
          <w:szCs w:val="16"/>
          <w:lang w:val="en-GB" w:eastAsia="en-US"/>
        </w:rPr>
        <w:t>15Ac-DON: 15acetyldeoxynivalenol,</w:t>
      </w:r>
      <w:r>
        <w:rPr>
          <w:noProof/>
          <w:sz w:val="16"/>
          <w:szCs w:val="16"/>
          <w:lang w:val="en-GB" w:eastAsia="en-US"/>
        </w:rPr>
        <w:t xml:space="preserve"> </w:t>
      </w:r>
      <w:r w:rsidRPr="00A11980">
        <w:rPr>
          <w:noProof/>
          <w:sz w:val="16"/>
          <w:szCs w:val="16"/>
          <w:lang w:val="en-GB" w:eastAsia="en-US"/>
        </w:rPr>
        <w:t>α-ZEL: α-zearalenol,</w:t>
      </w:r>
      <w:r>
        <w:rPr>
          <w:noProof/>
          <w:sz w:val="16"/>
          <w:szCs w:val="16"/>
          <w:lang w:val="en-GB" w:eastAsia="en-US"/>
        </w:rPr>
        <w:t xml:space="preserve"> </w:t>
      </w:r>
      <w:r w:rsidRPr="00A11980">
        <w:rPr>
          <w:noProof/>
          <w:sz w:val="16"/>
          <w:szCs w:val="16"/>
          <w:lang w:val="en-GB" w:eastAsia="en-US"/>
        </w:rPr>
        <w:t>AFB2: aflatoxin B2,</w:t>
      </w:r>
      <w:r>
        <w:rPr>
          <w:noProof/>
          <w:sz w:val="16"/>
          <w:szCs w:val="16"/>
          <w:lang w:val="en-GB" w:eastAsia="en-US"/>
        </w:rPr>
        <w:t xml:space="preserve"> </w:t>
      </w:r>
      <w:r w:rsidRPr="00A11980">
        <w:rPr>
          <w:noProof/>
          <w:sz w:val="16"/>
          <w:szCs w:val="16"/>
          <w:lang w:val="en-GB" w:eastAsia="en-US"/>
        </w:rPr>
        <w:t>AFG1: aflatoxin G1,</w:t>
      </w:r>
      <w:r w:rsidRPr="00694927">
        <w:rPr>
          <w:noProof/>
          <w:sz w:val="16"/>
          <w:szCs w:val="16"/>
          <w:lang w:val="en-GB" w:eastAsia="en-US"/>
        </w:rPr>
        <w:t xml:space="preserve"> </w:t>
      </w:r>
      <w:r w:rsidRPr="00A11980">
        <w:rPr>
          <w:noProof/>
          <w:sz w:val="16"/>
          <w:szCs w:val="16"/>
          <w:lang w:val="en-GB" w:eastAsia="en-US"/>
        </w:rPr>
        <w:t>AFG2: aflatoxin G2, FB3: fumonisin B3,</w:t>
      </w:r>
      <w:r>
        <w:rPr>
          <w:noProof/>
          <w:sz w:val="16"/>
          <w:szCs w:val="16"/>
          <w:lang w:val="en-GB" w:eastAsia="en-US"/>
        </w:rPr>
        <w:t xml:space="preserve"> </w:t>
      </w:r>
      <w:r w:rsidRPr="00A11980">
        <w:rPr>
          <w:noProof/>
          <w:sz w:val="16"/>
          <w:szCs w:val="16"/>
          <w:lang w:val="en-GB" w:eastAsia="en-US"/>
        </w:rPr>
        <w:t>Culmorin: culmorin,</w:t>
      </w:r>
      <w:r>
        <w:rPr>
          <w:noProof/>
          <w:sz w:val="16"/>
          <w:szCs w:val="16"/>
          <w:lang w:val="en-GB" w:eastAsia="en-US"/>
        </w:rPr>
        <w:t xml:space="preserve"> </w:t>
      </w:r>
      <w:r w:rsidRPr="00A11980">
        <w:rPr>
          <w:noProof/>
          <w:sz w:val="16"/>
          <w:szCs w:val="16"/>
          <w:lang w:val="en-GB" w:eastAsia="en-US"/>
        </w:rPr>
        <w:t>ENB2: enniatin B2,</w:t>
      </w:r>
      <w:r>
        <w:rPr>
          <w:noProof/>
          <w:sz w:val="16"/>
          <w:szCs w:val="16"/>
          <w:lang w:val="en-GB" w:eastAsia="en-US"/>
        </w:rPr>
        <w:t xml:space="preserve"> </w:t>
      </w:r>
      <w:r w:rsidRPr="00A11980">
        <w:rPr>
          <w:noProof/>
          <w:sz w:val="16"/>
          <w:szCs w:val="16"/>
          <w:lang w:val="en-GB" w:eastAsia="en-US"/>
        </w:rPr>
        <w:t>HFB1: hydrolysed fumonisin B1,</w:t>
      </w:r>
      <w:r w:rsidRPr="004F5283">
        <w:rPr>
          <w:noProof/>
          <w:sz w:val="16"/>
          <w:szCs w:val="16"/>
          <w:lang w:val="en-GB" w:eastAsia="en-US"/>
        </w:rPr>
        <w:t xml:space="preserve"> </w:t>
      </w:r>
      <w:r w:rsidRPr="00A11980">
        <w:rPr>
          <w:noProof/>
          <w:sz w:val="16"/>
          <w:szCs w:val="16"/>
          <w:lang w:val="en-GB" w:eastAsia="en-US"/>
        </w:rPr>
        <w:t>OTB: ochratoxin B,</w:t>
      </w:r>
      <w:r>
        <w:rPr>
          <w:noProof/>
          <w:sz w:val="16"/>
          <w:szCs w:val="16"/>
          <w:lang w:val="en-GB" w:eastAsia="en-US"/>
        </w:rPr>
        <w:t xml:space="preserve"> </w:t>
      </w:r>
      <w:r w:rsidRPr="00A11980">
        <w:rPr>
          <w:noProof/>
          <w:sz w:val="16"/>
          <w:szCs w:val="16"/>
          <w:lang w:val="en-GB" w:eastAsia="en-US"/>
        </w:rPr>
        <w:t>ENs: enniatins,</w:t>
      </w:r>
      <w:r>
        <w:rPr>
          <w:noProof/>
          <w:sz w:val="16"/>
          <w:szCs w:val="16"/>
          <w:lang w:val="en-GB" w:eastAsia="en-US"/>
        </w:rPr>
        <w:t xml:space="preserve"> </w:t>
      </w:r>
      <w:r w:rsidRPr="005C5996">
        <w:rPr>
          <w:noProof/>
          <w:sz w:val="16"/>
          <w:szCs w:val="16"/>
          <w:lang w:val="en-GB" w:eastAsia="en-US"/>
        </w:rPr>
        <w:t>Ergometrine/-metrinine</w:t>
      </w:r>
      <w:r>
        <w:rPr>
          <w:noProof/>
          <w:sz w:val="16"/>
          <w:szCs w:val="16"/>
          <w:lang w:val="en-GB" w:eastAsia="en-US"/>
        </w:rPr>
        <w:t xml:space="preserve">, </w:t>
      </w:r>
      <w:r w:rsidRPr="00A11980">
        <w:rPr>
          <w:noProof/>
          <w:sz w:val="16"/>
          <w:szCs w:val="16"/>
          <w:lang w:val="en-GB" w:eastAsia="en-US"/>
        </w:rPr>
        <w:t>STC: sterigmatocystin,</w:t>
      </w:r>
      <w:r>
        <w:rPr>
          <w:noProof/>
          <w:sz w:val="16"/>
          <w:szCs w:val="16"/>
          <w:lang w:val="en-GB" w:eastAsia="en-US"/>
        </w:rPr>
        <w:t xml:space="preserve"> </w:t>
      </w:r>
      <w:r w:rsidRPr="00A11980">
        <w:rPr>
          <w:noProof/>
          <w:sz w:val="16"/>
          <w:szCs w:val="16"/>
          <w:lang w:val="en-GB" w:eastAsia="en-US"/>
        </w:rPr>
        <w:t>TeA: tenuazonic acid,</w:t>
      </w:r>
      <w:r>
        <w:rPr>
          <w:noProof/>
          <w:sz w:val="16"/>
          <w:szCs w:val="16"/>
          <w:lang w:val="en-GB" w:eastAsia="en-US"/>
        </w:rPr>
        <w:t xml:space="preserve"> </w:t>
      </w:r>
      <w:r w:rsidRPr="00A11980">
        <w:rPr>
          <w:noProof/>
          <w:sz w:val="16"/>
          <w:szCs w:val="16"/>
          <w:lang w:val="en-GB" w:eastAsia="en-US"/>
        </w:rPr>
        <w:t>TEN: tentoxin,</w:t>
      </w:r>
      <w:r>
        <w:rPr>
          <w:noProof/>
          <w:sz w:val="16"/>
          <w:szCs w:val="16"/>
          <w:lang w:val="en-GB" w:eastAsia="en-US"/>
        </w:rPr>
        <w:t xml:space="preserve"> </w:t>
      </w:r>
      <w:r w:rsidRPr="005C5996">
        <w:rPr>
          <w:noProof/>
          <w:sz w:val="16"/>
          <w:szCs w:val="16"/>
          <w:lang w:val="en-GB" w:eastAsia="en-US"/>
        </w:rPr>
        <w:t>15OHculmorin: 15-OH Culmorin,</w:t>
      </w:r>
      <w:r>
        <w:rPr>
          <w:noProof/>
          <w:sz w:val="16"/>
          <w:szCs w:val="16"/>
          <w:lang w:val="en-GB" w:eastAsia="en-US"/>
        </w:rPr>
        <w:t xml:space="preserve"> </w:t>
      </w:r>
      <w:r w:rsidRPr="00A11980">
        <w:rPr>
          <w:noProof/>
          <w:sz w:val="16"/>
          <w:szCs w:val="16"/>
          <w:lang w:val="en-GB" w:eastAsia="en-US"/>
        </w:rPr>
        <w:t>2-AOD-3-ol: 2-Amino-14,16-dimethyloctadecan-3-ol</w:t>
      </w:r>
      <w:r>
        <w:rPr>
          <w:noProof/>
          <w:sz w:val="16"/>
          <w:szCs w:val="16"/>
          <w:lang w:val="en-GB" w:eastAsia="en-US"/>
        </w:rPr>
        <w:t xml:space="preserve">, </w:t>
      </w:r>
      <w:r w:rsidRPr="00A40E8C">
        <w:rPr>
          <w:noProof/>
          <w:sz w:val="16"/>
          <w:szCs w:val="16"/>
          <w:lang w:val="en-GB" w:eastAsia="en-US"/>
        </w:rPr>
        <w:t>Ergocryptine/-cryptinine</w:t>
      </w:r>
      <w:r>
        <w:rPr>
          <w:noProof/>
          <w:sz w:val="16"/>
          <w:szCs w:val="16"/>
          <w:lang w:val="en-GB" w:eastAsia="en-US"/>
        </w:rPr>
        <w:t xml:space="preserve">, </w:t>
      </w:r>
      <w:r w:rsidRPr="00A11980">
        <w:rPr>
          <w:noProof/>
          <w:sz w:val="16"/>
          <w:szCs w:val="16"/>
          <w:lang w:val="en-GB" w:eastAsia="en-US"/>
        </w:rPr>
        <w:t>ATX1: altertoxin 1,</w:t>
      </w:r>
      <w:r>
        <w:rPr>
          <w:noProof/>
          <w:sz w:val="16"/>
          <w:szCs w:val="16"/>
          <w:lang w:val="en-GB" w:eastAsia="en-US"/>
        </w:rPr>
        <w:t xml:space="preserve"> </w:t>
      </w:r>
      <w:r w:rsidRPr="00A40E8C">
        <w:rPr>
          <w:noProof/>
          <w:sz w:val="16"/>
          <w:szCs w:val="16"/>
          <w:lang w:val="en-GB" w:eastAsia="en-US"/>
        </w:rPr>
        <w:t>Aurofusarin</w:t>
      </w:r>
      <w:r>
        <w:rPr>
          <w:noProof/>
          <w:sz w:val="16"/>
          <w:szCs w:val="16"/>
          <w:lang w:val="en-GB" w:eastAsia="en-US"/>
        </w:rPr>
        <w:t xml:space="preserve">, </w:t>
      </w:r>
      <w:r w:rsidRPr="00A40E8C">
        <w:rPr>
          <w:noProof/>
          <w:sz w:val="16"/>
          <w:szCs w:val="16"/>
          <w:lang w:val="en-GB" w:eastAsia="en-US"/>
        </w:rPr>
        <w:t>Avenacein Y</w:t>
      </w:r>
      <w:r>
        <w:rPr>
          <w:noProof/>
          <w:sz w:val="16"/>
          <w:szCs w:val="16"/>
          <w:lang w:val="en-GB" w:eastAsia="en-US"/>
        </w:rPr>
        <w:t xml:space="preserve">, </w:t>
      </w:r>
      <w:r w:rsidRPr="00A40E8C">
        <w:rPr>
          <w:noProof/>
          <w:sz w:val="16"/>
          <w:szCs w:val="16"/>
          <w:lang w:val="en-GB" w:eastAsia="en-US"/>
        </w:rPr>
        <w:t>Averufin</w:t>
      </w:r>
      <w:r>
        <w:rPr>
          <w:noProof/>
          <w:sz w:val="16"/>
          <w:szCs w:val="16"/>
          <w:lang w:val="en-GB" w:eastAsia="en-US"/>
        </w:rPr>
        <w:t>, ENB3: enniatin B3</w:t>
      </w:r>
      <w:r w:rsidRPr="00A40E8C">
        <w:rPr>
          <w:noProof/>
          <w:sz w:val="16"/>
          <w:szCs w:val="16"/>
          <w:lang w:val="en-GB" w:eastAsia="en-US"/>
        </w:rPr>
        <w:t>,</w:t>
      </w:r>
      <w:r>
        <w:rPr>
          <w:noProof/>
          <w:sz w:val="16"/>
          <w:szCs w:val="16"/>
          <w:lang w:val="en-GB" w:eastAsia="en-US"/>
        </w:rPr>
        <w:t xml:space="preserve"> </w:t>
      </w:r>
      <w:r w:rsidRPr="00A40E8C">
        <w:rPr>
          <w:noProof/>
          <w:sz w:val="16"/>
          <w:szCs w:val="16"/>
          <w:lang w:val="en-GB" w:eastAsia="en-US"/>
        </w:rPr>
        <w:t>Equisetin</w:t>
      </w:r>
      <w:r>
        <w:rPr>
          <w:noProof/>
          <w:sz w:val="16"/>
          <w:szCs w:val="16"/>
          <w:lang w:val="en-GB" w:eastAsia="en-US"/>
        </w:rPr>
        <w:t xml:space="preserve">, </w:t>
      </w:r>
      <w:r w:rsidRPr="00A40E8C">
        <w:rPr>
          <w:noProof/>
          <w:sz w:val="16"/>
          <w:szCs w:val="16"/>
          <w:lang w:val="en-GB" w:eastAsia="en-US"/>
        </w:rPr>
        <w:t>Ergocristine/-cristinine</w:t>
      </w:r>
      <w:r>
        <w:rPr>
          <w:noProof/>
          <w:sz w:val="16"/>
          <w:szCs w:val="16"/>
          <w:lang w:val="en-GB" w:eastAsia="en-US"/>
        </w:rPr>
        <w:t xml:space="preserve">, </w:t>
      </w:r>
      <w:r w:rsidRPr="00A11980">
        <w:rPr>
          <w:noProof/>
          <w:sz w:val="16"/>
          <w:szCs w:val="16"/>
          <w:lang w:val="en-GB" w:eastAsia="en-US"/>
        </w:rPr>
        <w:t>ZEN4S: zearalenone-4-sulfate,</w:t>
      </w:r>
      <w:r>
        <w:rPr>
          <w:noProof/>
          <w:sz w:val="16"/>
          <w:szCs w:val="16"/>
          <w:lang w:val="en-GB" w:eastAsia="en-US"/>
        </w:rPr>
        <w:t xml:space="preserve"> </w:t>
      </w:r>
      <w:r w:rsidRPr="00A40E8C">
        <w:rPr>
          <w:noProof/>
          <w:sz w:val="16"/>
          <w:szCs w:val="16"/>
          <w:lang w:val="en-GB" w:eastAsia="en-US"/>
        </w:rPr>
        <w:t>Deepoxy HT2</w:t>
      </w:r>
      <w:r>
        <w:rPr>
          <w:noProof/>
          <w:sz w:val="16"/>
          <w:szCs w:val="16"/>
          <w:lang w:val="en-GB" w:eastAsia="en-US"/>
        </w:rPr>
        <w:t xml:space="preserve">, </w:t>
      </w:r>
      <w:r w:rsidRPr="00A40E8C">
        <w:rPr>
          <w:noProof/>
          <w:sz w:val="16"/>
          <w:szCs w:val="16"/>
          <w:lang w:val="en-GB" w:eastAsia="en-US"/>
        </w:rPr>
        <w:t>Deepoxy T2</w:t>
      </w:r>
      <w:r>
        <w:rPr>
          <w:noProof/>
          <w:sz w:val="16"/>
          <w:szCs w:val="16"/>
          <w:lang w:val="en-GB" w:eastAsia="en-US"/>
        </w:rPr>
        <w:t xml:space="preserve">, </w:t>
      </w:r>
      <w:r w:rsidRPr="00A11980">
        <w:rPr>
          <w:noProof/>
          <w:sz w:val="16"/>
          <w:szCs w:val="16"/>
          <w:lang w:val="en-GB" w:eastAsia="en-US"/>
        </w:rPr>
        <w:t>AFs: total aflatoxins,</w:t>
      </w:r>
      <w:r w:rsidRPr="00A40E8C">
        <w:rPr>
          <w:noProof/>
          <w:sz w:val="16"/>
          <w:szCs w:val="16"/>
          <w:lang w:val="en-GB" w:eastAsia="en-US"/>
        </w:rPr>
        <w:t xml:space="preserve"> </w:t>
      </w:r>
      <w:r w:rsidRPr="00A11980">
        <w:rPr>
          <w:noProof/>
          <w:sz w:val="16"/>
          <w:szCs w:val="16"/>
          <w:lang w:val="en-GB" w:eastAsia="en-US"/>
        </w:rPr>
        <w:t>ALT: altenuene</w:t>
      </w:r>
      <w:r>
        <w:rPr>
          <w:noProof/>
          <w:sz w:val="16"/>
          <w:szCs w:val="16"/>
          <w:lang w:val="en-GB" w:eastAsia="en-US"/>
        </w:rPr>
        <w:t>.</w:t>
      </w:r>
    </w:p>
    <w:p w14:paraId="4115467C" w14:textId="77777777" w:rsidR="006A5AC4" w:rsidRPr="00A11980" w:rsidRDefault="006A5AC4" w:rsidP="00593703">
      <w:pPr>
        <w:pStyle w:val="MDPI31text"/>
        <w:ind w:firstLine="0"/>
        <w:rPr>
          <w:sz w:val="18"/>
          <w:lang w:val="en-GB"/>
        </w:rPr>
      </w:pPr>
    </w:p>
    <w:p w14:paraId="683DEAE5" w14:textId="77777777" w:rsidR="006A5AC4" w:rsidRPr="00A11980" w:rsidRDefault="006A5AC4" w:rsidP="002B1611">
      <w:pPr>
        <w:pStyle w:val="MDPI22heading2"/>
        <w:rPr>
          <w:lang w:val="en-GB"/>
        </w:rPr>
      </w:pPr>
      <w:r w:rsidRPr="00A11980">
        <w:rPr>
          <w:lang w:val="en-GB"/>
        </w:rPr>
        <w:t>3.1. Data quality</w:t>
      </w:r>
    </w:p>
    <w:p w14:paraId="2A6949F4" w14:textId="51AA4C10" w:rsidR="006A5AC4" w:rsidRPr="00A11980" w:rsidRDefault="006A5AC4" w:rsidP="00BB08FC">
      <w:pPr>
        <w:pStyle w:val="MDPI31text"/>
        <w:rPr>
          <w:lang w:val="en-GB"/>
        </w:rPr>
      </w:pPr>
      <w:r w:rsidRPr="00A11980">
        <w:rPr>
          <w:lang w:val="en-GB"/>
        </w:rPr>
        <w:lastRenderedPageBreak/>
        <w:t xml:space="preserve">According to the data quality analysis, maize and wheat were the most studied cereals. With regards to wheat, the majority of data </w:t>
      </w:r>
      <w:r w:rsidR="008A0D85">
        <w:rPr>
          <w:lang w:val="en-GB"/>
        </w:rPr>
        <w:t>was</w:t>
      </w:r>
      <w:r w:rsidR="008A0D85" w:rsidRPr="00A11980">
        <w:rPr>
          <w:lang w:val="en-GB"/>
        </w:rPr>
        <w:t xml:space="preserve"> </w:t>
      </w:r>
      <w:r w:rsidRPr="00A11980">
        <w:rPr>
          <w:lang w:val="en-GB"/>
        </w:rPr>
        <w:t>reported for DON which showed the highest score with a value of 4.12/7. In maize, FB</w:t>
      </w:r>
      <w:r w:rsidRPr="00A11980">
        <w:rPr>
          <w:vertAlign w:val="subscript"/>
          <w:lang w:val="en-GB"/>
        </w:rPr>
        <w:t xml:space="preserve">1 </w:t>
      </w:r>
      <w:r w:rsidRPr="00A11980">
        <w:rPr>
          <w:lang w:val="en-GB"/>
        </w:rPr>
        <w:t>showed the highest ranking followed by DON with values of 4.08/7 and 4.06/7, respectively. Overall, DON was among the most reported mycotoxins, ranking first in wheat, barley, cereals and rye. In maize and oat, DON ranked second after FB</w:t>
      </w:r>
      <w:r w:rsidRPr="00A11980">
        <w:rPr>
          <w:vertAlign w:val="subscript"/>
          <w:lang w:val="en-GB"/>
        </w:rPr>
        <w:t>1</w:t>
      </w:r>
      <w:r w:rsidR="008E5421">
        <w:rPr>
          <w:lang w:val="en-GB"/>
        </w:rPr>
        <w:t xml:space="preserve"> and T2+</w:t>
      </w:r>
      <w:r w:rsidRPr="00A11980">
        <w:rPr>
          <w:lang w:val="en-GB"/>
        </w:rPr>
        <w:t xml:space="preserve">HT2 toxins, respectively. With regards to rice, data were reported mainly on AF and OTA with a general score ranging between 2.89 and 2.77. </w:t>
      </w:r>
    </w:p>
    <w:p w14:paraId="78D283B0" w14:textId="306584C3" w:rsidR="00270322" w:rsidRPr="00270322" w:rsidRDefault="00C646B4" w:rsidP="00270322">
      <w:pPr>
        <w:pStyle w:val="MDPI31text"/>
        <w:rPr>
          <w:lang w:val="en-GB"/>
        </w:rPr>
      </w:pPr>
      <w:r>
        <w:fldChar w:fldCharType="begin"/>
      </w:r>
      <w:r>
        <w:instrText xml:space="preserve"> REF _Ref24294946 \h  \* MERGEFORMAT </w:instrText>
      </w:r>
      <w:r>
        <w:fldChar w:fldCharType="separate"/>
      </w:r>
      <w:r w:rsidR="006A5AC4" w:rsidRPr="00CF4E90">
        <w:rPr>
          <w:bCs/>
          <w:lang w:val="en-GB"/>
        </w:rPr>
        <w:t>Table 2</w:t>
      </w:r>
      <w:r>
        <w:fldChar w:fldCharType="end"/>
      </w:r>
      <w:r w:rsidR="006A5AC4" w:rsidRPr="00A11980">
        <w:rPr>
          <w:lang w:val="en-GB"/>
        </w:rPr>
        <w:t xml:space="preserve"> reports the range obtained for each sub-index forming the total </w:t>
      </w:r>
      <w:r w:rsidR="006A5AC4" w:rsidRPr="00A11980">
        <w:rPr>
          <w:i/>
          <w:lang w:val="en-GB"/>
        </w:rPr>
        <w:t>Score</w:t>
      </w:r>
      <w:r w:rsidR="006A5AC4" w:rsidRPr="00A11980">
        <w:rPr>
          <w:i/>
          <w:vertAlign w:val="subscript"/>
          <w:lang w:val="en-GB"/>
        </w:rPr>
        <w:t>gen</w:t>
      </w:r>
      <w:r w:rsidR="006A5AC4" w:rsidRPr="00A11980">
        <w:rPr>
          <w:lang w:val="en-GB"/>
        </w:rPr>
        <w:t xml:space="preserve">. </w:t>
      </w:r>
      <w:r>
        <w:fldChar w:fldCharType="begin"/>
      </w:r>
      <w:r>
        <w:instrText xml:space="preserve"> REF _Ref24294036 \h  \* MERGEFORMAT </w:instrText>
      </w:r>
      <w:r>
        <w:fldChar w:fldCharType="separate"/>
      </w:r>
      <w:r w:rsidR="006A5AC4" w:rsidRPr="008245BC">
        <w:rPr>
          <w:lang w:val="en-GB"/>
        </w:rPr>
        <w:t>Figure 4</w:t>
      </w:r>
      <w:r>
        <w:fldChar w:fldCharType="end"/>
      </w:r>
      <w:r w:rsidR="006A5AC4" w:rsidRPr="00A11980">
        <w:rPr>
          <w:lang w:val="en-GB"/>
        </w:rPr>
        <w:t xml:space="preserve"> provides a general view of </w:t>
      </w:r>
      <w:r w:rsidR="006A5AC4" w:rsidRPr="00A11980">
        <w:rPr>
          <w:i/>
          <w:lang w:val="en-GB"/>
        </w:rPr>
        <w:t>Score</w:t>
      </w:r>
      <w:r w:rsidR="006A5AC4" w:rsidRPr="00A11980">
        <w:rPr>
          <w:i/>
          <w:vertAlign w:val="subscript"/>
          <w:lang w:val="en-GB"/>
        </w:rPr>
        <w:t>gen</w:t>
      </w:r>
      <w:r w:rsidR="006A5AC4" w:rsidRPr="00A11980" w:rsidDel="00CF4E90">
        <w:rPr>
          <w:lang w:val="en-GB"/>
        </w:rPr>
        <w:t xml:space="preserve"> </w:t>
      </w:r>
      <w:r w:rsidR="006A5AC4" w:rsidRPr="00A11980">
        <w:rPr>
          <w:lang w:val="en-GB"/>
        </w:rPr>
        <w:t>index and all sub-indices for combinations of mycotoxin and crop with a score higher than 1.4. After applying quality criteria, a final number of 7 crops were selected and used for human exposure assessment to mycotoxins through cereal-based diet.</w:t>
      </w:r>
    </w:p>
    <w:p w14:paraId="4FCB79F3" w14:textId="140D5CC2" w:rsidR="006A5AC4" w:rsidRPr="00A11980" w:rsidRDefault="006A5AC4" w:rsidP="00074342">
      <w:pPr>
        <w:pStyle w:val="MDPI41tablecaption"/>
        <w:jc w:val="center"/>
        <w:rPr>
          <w:b/>
          <w:bCs/>
          <w:lang w:val="en-GB"/>
        </w:rPr>
      </w:pPr>
      <w:bookmarkStart w:id="28" w:name="_Ref24294946"/>
      <w:r w:rsidRPr="00A11980">
        <w:rPr>
          <w:b/>
          <w:lang w:val="en-GB"/>
        </w:rPr>
        <w:t xml:space="preserve">Table </w:t>
      </w:r>
      <w:r w:rsidRPr="00A11980">
        <w:rPr>
          <w:b/>
          <w:lang w:val="en-GB"/>
        </w:rPr>
        <w:fldChar w:fldCharType="begin"/>
      </w:r>
      <w:r w:rsidRPr="00A11980">
        <w:rPr>
          <w:b/>
          <w:lang w:val="en-GB"/>
        </w:rPr>
        <w:instrText xml:space="preserve"> SEQ Table \* ARABIC </w:instrText>
      </w:r>
      <w:r w:rsidRPr="00A11980">
        <w:rPr>
          <w:b/>
          <w:lang w:val="en-GB"/>
        </w:rPr>
        <w:fldChar w:fldCharType="separate"/>
      </w:r>
      <w:r w:rsidRPr="00A11980">
        <w:rPr>
          <w:b/>
          <w:noProof/>
          <w:lang w:val="en-GB"/>
        </w:rPr>
        <w:t>2</w:t>
      </w:r>
      <w:r w:rsidRPr="00A11980">
        <w:rPr>
          <w:b/>
          <w:lang w:val="en-GB"/>
        </w:rPr>
        <w:fldChar w:fldCharType="end"/>
      </w:r>
      <w:bookmarkEnd w:id="28"/>
      <w:r w:rsidRPr="00A11980">
        <w:rPr>
          <w:b/>
          <w:bCs/>
          <w:lang w:val="en-GB"/>
        </w:rPr>
        <w:t>.</w:t>
      </w:r>
      <w:r w:rsidRPr="00A11980">
        <w:rPr>
          <w:bCs/>
          <w:lang w:val="en-GB"/>
        </w:rPr>
        <w:t xml:space="preserve"> </w:t>
      </w:r>
      <w:r w:rsidR="008954BE">
        <w:rPr>
          <w:lang w:val="en-GB"/>
        </w:rPr>
        <w:t xml:space="preserve">Composition of the </w:t>
      </w:r>
      <w:r w:rsidR="008954BE" w:rsidRPr="00A11980">
        <w:rPr>
          <w:i/>
          <w:lang w:val="en-GB"/>
        </w:rPr>
        <w:t>Score</w:t>
      </w:r>
      <w:r w:rsidR="008954BE" w:rsidRPr="00A11980">
        <w:rPr>
          <w:i/>
          <w:vertAlign w:val="subscript"/>
          <w:lang w:val="en-GB"/>
        </w:rPr>
        <w:t>gen</w:t>
      </w:r>
      <w:r w:rsidRPr="00A11980">
        <w:rPr>
          <w:lang w:val="en-GB"/>
        </w:rPr>
        <w:t xml:space="preserve"> index and ranging for each individual sub-index.</w:t>
      </w:r>
    </w:p>
    <w:tbl>
      <w:tblPr>
        <w:tblW w:w="8737" w:type="dxa"/>
        <w:tblBorders>
          <w:insideH w:val="single" w:sz="4" w:space="0" w:color="D9D9D9"/>
          <w:insideV w:val="single" w:sz="4" w:space="0" w:color="D9D9D9"/>
        </w:tblBorders>
        <w:tblLook w:val="00A0" w:firstRow="1" w:lastRow="0" w:firstColumn="1" w:lastColumn="0" w:noHBand="0" w:noVBand="0"/>
      </w:tblPr>
      <w:tblGrid>
        <w:gridCol w:w="491"/>
        <w:gridCol w:w="1716"/>
        <w:gridCol w:w="3570"/>
        <w:gridCol w:w="1410"/>
        <w:gridCol w:w="1550"/>
      </w:tblGrid>
      <w:tr w:rsidR="006A5AC4" w:rsidRPr="00A11980" w14:paraId="3409546B" w14:textId="77777777" w:rsidTr="00821FAF">
        <w:trPr>
          <w:trHeight w:val="375"/>
        </w:trPr>
        <w:tc>
          <w:tcPr>
            <w:tcW w:w="496" w:type="dxa"/>
            <w:tcBorders>
              <w:top w:val="single" w:sz="12" w:space="0" w:color="auto"/>
              <w:bottom w:val="single" w:sz="12" w:space="0" w:color="auto"/>
            </w:tcBorders>
          </w:tcPr>
          <w:p w14:paraId="4C124B06" w14:textId="77777777" w:rsidR="006A5AC4" w:rsidRPr="00A11980" w:rsidRDefault="006A5AC4" w:rsidP="00692F63">
            <w:pPr>
              <w:tabs>
                <w:tab w:val="left" w:pos="1313"/>
              </w:tabs>
              <w:rPr>
                <w:rFonts w:ascii="Palatino Linotype" w:hAnsi="Palatino Linotype"/>
                <w:b/>
                <w:sz w:val="20"/>
                <w:lang w:val="en-GB"/>
              </w:rPr>
            </w:pPr>
            <w:r w:rsidRPr="00A11980">
              <w:rPr>
                <w:rFonts w:ascii="Palatino Linotype" w:hAnsi="Palatino Linotype"/>
                <w:b/>
                <w:sz w:val="20"/>
                <w:lang w:val="en-GB"/>
              </w:rPr>
              <w:t>N</w:t>
            </w:r>
          </w:p>
        </w:tc>
        <w:tc>
          <w:tcPr>
            <w:tcW w:w="1741" w:type="dxa"/>
            <w:tcBorders>
              <w:top w:val="single" w:sz="12" w:space="0" w:color="auto"/>
              <w:bottom w:val="single" w:sz="12" w:space="0" w:color="auto"/>
            </w:tcBorders>
          </w:tcPr>
          <w:p w14:paraId="74D506A9" w14:textId="77777777" w:rsidR="006A5AC4" w:rsidRPr="00A11980" w:rsidRDefault="006A5AC4" w:rsidP="00692F63">
            <w:pPr>
              <w:tabs>
                <w:tab w:val="left" w:pos="1313"/>
              </w:tabs>
              <w:rPr>
                <w:rFonts w:ascii="Palatino Linotype" w:hAnsi="Palatino Linotype"/>
                <w:b/>
                <w:sz w:val="20"/>
                <w:lang w:val="en-GB"/>
              </w:rPr>
            </w:pPr>
            <w:r w:rsidRPr="00A11980">
              <w:rPr>
                <w:rFonts w:ascii="Palatino Linotype" w:hAnsi="Palatino Linotype"/>
                <w:b/>
                <w:sz w:val="20"/>
                <w:lang w:val="en-GB"/>
              </w:rPr>
              <w:t>Sub-indices code</w:t>
            </w:r>
          </w:p>
        </w:tc>
        <w:tc>
          <w:tcPr>
            <w:tcW w:w="3672" w:type="dxa"/>
            <w:tcBorders>
              <w:top w:val="single" w:sz="12" w:space="0" w:color="auto"/>
              <w:bottom w:val="single" w:sz="12" w:space="0" w:color="auto"/>
            </w:tcBorders>
          </w:tcPr>
          <w:p w14:paraId="2B6D674C" w14:textId="77777777" w:rsidR="006A5AC4" w:rsidRPr="00A11980" w:rsidRDefault="006A5AC4" w:rsidP="00692F63">
            <w:pPr>
              <w:tabs>
                <w:tab w:val="left" w:pos="1313"/>
              </w:tabs>
              <w:rPr>
                <w:rFonts w:ascii="Palatino Linotype" w:hAnsi="Palatino Linotype"/>
                <w:b/>
                <w:sz w:val="20"/>
                <w:lang w:val="en-GB"/>
              </w:rPr>
            </w:pPr>
            <w:r w:rsidRPr="00A11980">
              <w:rPr>
                <w:rFonts w:ascii="Palatino Linotype" w:hAnsi="Palatino Linotype"/>
                <w:b/>
                <w:sz w:val="20"/>
                <w:lang w:val="en-GB"/>
              </w:rPr>
              <w:t>Sub-indices meaning</w:t>
            </w:r>
          </w:p>
        </w:tc>
        <w:tc>
          <w:tcPr>
            <w:tcW w:w="1439" w:type="dxa"/>
            <w:tcBorders>
              <w:top w:val="single" w:sz="12" w:space="0" w:color="auto"/>
              <w:bottom w:val="single" w:sz="12" w:space="0" w:color="auto"/>
            </w:tcBorders>
          </w:tcPr>
          <w:p w14:paraId="1F20A9A6" w14:textId="77777777" w:rsidR="006A5AC4" w:rsidRPr="00A11980" w:rsidRDefault="006A5AC4" w:rsidP="00692F63">
            <w:pPr>
              <w:tabs>
                <w:tab w:val="left" w:pos="1313"/>
              </w:tabs>
              <w:rPr>
                <w:rFonts w:ascii="Palatino Linotype" w:hAnsi="Palatino Linotype"/>
                <w:b/>
                <w:sz w:val="20"/>
                <w:lang w:val="en-GB"/>
              </w:rPr>
            </w:pPr>
            <w:r w:rsidRPr="00A11980">
              <w:rPr>
                <w:rFonts w:ascii="Palatino Linotype" w:hAnsi="Palatino Linotype"/>
                <w:b/>
                <w:sz w:val="20"/>
                <w:lang w:val="en-GB"/>
              </w:rPr>
              <w:t>Range</w:t>
            </w:r>
          </w:p>
        </w:tc>
        <w:tc>
          <w:tcPr>
            <w:tcW w:w="1389" w:type="dxa"/>
            <w:tcBorders>
              <w:top w:val="single" w:sz="12" w:space="0" w:color="auto"/>
              <w:bottom w:val="single" w:sz="12" w:space="0" w:color="auto"/>
            </w:tcBorders>
          </w:tcPr>
          <w:p w14:paraId="43191361" w14:textId="77777777" w:rsidR="006A5AC4" w:rsidRPr="00A11980" w:rsidRDefault="006A5AC4" w:rsidP="00692F63">
            <w:pPr>
              <w:tabs>
                <w:tab w:val="left" w:pos="1313"/>
              </w:tabs>
              <w:rPr>
                <w:rFonts w:ascii="Palatino Linotype" w:hAnsi="Palatino Linotype"/>
                <w:b/>
                <w:sz w:val="20"/>
                <w:lang w:val="en-GB"/>
              </w:rPr>
            </w:pPr>
            <w:r w:rsidRPr="00A11980">
              <w:rPr>
                <w:rFonts w:ascii="Palatino Linotype" w:hAnsi="Palatino Linotype"/>
                <w:b/>
                <w:sz w:val="20"/>
                <w:lang w:val="en-GB"/>
              </w:rPr>
              <w:t>Normalization</w:t>
            </w:r>
          </w:p>
        </w:tc>
      </w:tr>
      <w:tr w:rsidR="008954BE" w:rsidRPr="00A11980" w14:paraId="127F1984" w14:textId="77777777" w:rsidTr="00821FAF">
        <w:trPr>
          <w:trHeight w:val="353"/>
        </w:trPr>
        <w:tc>
          <w:tcPr>
            <w:tcW w:w="496" w:type="dxa"/>
            <w:tcBorders>
              <w:top w:val="single" w:sz="12" w:space="0" w:color="auto"/>
            </w:tcBorders>
          </w:tcPr>
          <w:p w14:paraId="64F86117" w14:textId="77777777"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1</w:t>
            </w:r>
          </w:p>
        </w:tc>
        <w:tc>
          <w:tcPr>
            <w:tcW w:w="1741" w:type="dxa"/>
            <w:tcBorders>
              <w:top w:val="single" w:sz="12" w:space="0" w:color="auto"/>
            </w:tcBorders>
          </w:tcPr>
          <w:p w14:paraId="27B18F7E" w14:textId="37E7B3FC" w:rsidR="008954BE" w:rsidRPr="00270322" w:rsidRDefault="008954BE" w:rsidP="008954BE">
            <w:pPr>
              <w:rPr>
                <w:rFonts w:ascii="Palatino Linotype" w:hAnsi="Palatino Linotype"/>
                <w:sz w:val="20"/>
              </w:rPr>
            </w:pPr>
            <w:r w:rsidRPr="00270322">
              <w:rPr>
                <w:rFonts w:ascii="Palatino Linotype" w:hAnsi="Palatino Linotype"/>
                <w:i/>
                <w:sz w:val="20"/>
                <w:lang w:val="en-GB"/>
              </w:rPr>
              <w:t>Score numerosity</w:t>
            </w:r>
            <w:r w:rsidRPr="00270322">
              <w:rPr>
                <w:rFonts w:ascii="Palatino Linotype" w:hAnsi="Palatino Linotype"/>
                <w:sz w:val="20"/>
                <w:lang w:val="en-GB"/>
              </w:rPr>
              <w:t xml:space="preserve"> </w:t>
            </w:r>
          </w:p>
        </w:tc>
        <w:tc>
          <w:tcPr>
            <w:tcW w:w="3672" w:type="dxa"/>
            <w:tcBorders>
              <w:top w:val="single" w:sz="12" w:space="0" w:color="auto"/>
            </w:tcBorders>
          </w:tcPr>
          <w:p w14:paraId="61DA89F9" w14:textId="77777777"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data availability</w:t>
            </w:r>
          </w:p>
        </w:tc>
        <w:tc>
          <w:tcPr>
            <w:tcW w:w="1439" w:type="dxa"/>
            <w:tcBorders>
              <w:top w:val="single" w:sz="12" w:space="0" w:color="auto"/>
            </w:tcBorders>
          </w:tcPr>
          <w:p w14:paraId="17EBEDF3" w14:textId="3BABD844" w:rsidR="008954BE" w:rsidRPr="00A11980" w:rsidRDefault="008954BE" w:rsidP="00A4790E">
            <w:pPr>
              <w:tabs>
                <w:tab w:val="left" w:pos="1313"/>
              </w:tabs>
              <w:rPr>
                <w:rFonts w:ascii="Palatino Linotype" w:hAnsi="Palatino Linotype"/>
                <w:sz w:val="20"/>
                <w:lang w:val="en-GB"/>
              </w:rPr>
            </w:pPr>
            <w:r w:rsidRPr="00A11980">
              <w:rPr>
                <w:rFonts w:ascii="Palatino Linotype" w:hAnsi="Palatino Linotype"/>
                <w:sz w:val="20"/>
                <w:lang w:val="en-GB"/>
              </w:rPr>
              <w:t>6</w:t>
            </w:r>
            <w:r w:rsidR="00A4790E">
              <w:rPr>
                <w:rFonts w:ascii="Palatino Linotype" w:hAnsi="Palatino Linotype"/>
                <w:sz w:val="20"/>
                <w:lang w:val="en-GB"/>
              </w:rPr>
              <w:t xml:space="preserve"> </w:t>
            </w:r>
            <w:r w:rsidR="00A4790E" w:rsidRPr="00A4790E">
              <w:rPr>
                <w:rFonts w:ascii="Palatino Linotype" w:hAnsi="Palatino Linotype"/>
                <w:sz w:val="20"/>
                <w:lang w:val="en-GB"/>
              </w:rPr>
              <w:t>–</w:t>
            </w:r>
            <w:r w:rsidR="00A4790E">
              <w:rPr>
                <w:rFonts w:ascii="Palatino Linotype" w:hAnsi="Palatino Linotype"/>
                <w:sz w:val="20"/>
                <w:lang w:val="en-GB"/>
              </w:rPr>
              <w:t xml:space="preserve"> </w:t>
            </w:r>
            <w:r w:rsidRPr="00A11980">
              <w:rPr>
                <w:rFonts w:ascii="Palatino Linotype" w:hAnsi="Palatino Linotype"/>
                <w:sz w:val="20"/>
                <w:lang w:val="en-GB"/>
              </w:rPr>
              <w:t>332</w:t>
            </w:r>
            <w:r w:rsidR="00A4790E">
              <w:rPr>
                <w:rFonts w:ascii="Palatino Linotype" w:hAnsi="Palatino Linotype"/>
                <w:sz w:val="20"/>
                <w:lang w:val="en-GB"/>
              </w:rPr>
              <w:t xml:space="preserve"> </w:t>
            </w:r>
            <w:r w:rsidR="00A4790E" w:rsidRPr="00A4790E">
              <w:rPr>
                <w:rFonts w:ascii="Palatino Linotype" w:hAnsi="Palatino Linotype"/>
                <w:sz w:val="20"/>
                <w:lang w:val="en-GB"/>
              </w:rPr>
              <w:t xml:space="preserve"> </w:t>
            </w:r>
          </w:p>
        </w:tc>
        <w:tc>
          <w:tcPr>
            <w:tcW w:w="1389" w:type="dxa"/>
            <w:tcBorders>
              <w:top w:val="single" w:sz="12" w:space="0" w:color="auto"/>
            </w:tcBorders>
          </w:tcPr>
          <w:p w14:paraId="51144A9C" w14:textId="3A733E37"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0</w:t>
            </w:r>
            <w:r w:rsidR="00A4790E">
              <w:rPr>
                <w:rFonts w:ascii="Palatino Linotype" w:hAnsi="Palatino Linotype"/>
                <w:sz w:val="20"/>
                <w:lang w:val="en-GB"/>
              </w:rPr>
              <w:t xml:space="preserve"> </w:t>
            </w:r>
            <w:r w:rsidR="00A4790E" w:rsidRPr="00A4790E">
              <w:rPr>
                <w:rFonts w:ascii="Palatino Linotype" w:hAnsi="Palatino Linotype"/>
                <w:sz w:val="20"/>
                <w:lang w:val="en-GB"/>
              </w:rPr>
              <w:t>–</w:t>
            </w:r>
            <w:r w:rsidR="00A4790E">
              <w:rPr>
                <w:rFonts w:ascii="Palatino Linotype" w:hAnsi="Palatino Linotype"/>
                <w:sz w:val="20"/>
                <w:lang w:val="en-GB"/>
              </w:rPr>
              <w:t xml:space="preserve"> </w:t>
            </w:r>
            <w:r w:rsidRPr="00A11980">
              <w:rPr>
                <w:rFonts w:ascii="Palatino Linotype" w:hAnsi="Palatino Linotype"/>
                <w:sz w:val="20"/>
                <w:lang w:val="en-GB"/>
              </w:rPr>
              <w:t>1</w:t>
            </w:r>
          </w:p>
        </w:tc>
      </w:tr>
      <w:tr w:rsidR="008954BE" w:rsidRPr="00A11980" w14:paraId="3A383B03" w14:textId="77777777" w:rsidTr="00821FAF">
        <w:trPr>
          <w:trHeight w:val="375"/>
        </w:trPr>
        <w:tc>
          <w:tcPr>
            <w:tcW w:w="496" w:type="dxa"/>
          </w:tcPr>
          <w:p w14:paraId="3102A470" w14:textId="77777777"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2</w:t>
            </w:r>
          </w:p>
        </w:tc>
        <w:tc>
          <w:tcPr>
            <w:tcW w:w="1741" w:type="dxa"/>
          </w:tcPr>
          <w:p w14:paraId="4D6B1B1A" w14:textId="4EF095A0" w:rsidR="008954BE" w:rsidRPr="00270322" w:rsidRDefault="008954BE" w:rsidP="008954BE">
            <w:pPr>
              <w:rPr>
                <w:rFonts w:ascii="Palatino Linotype" w:hAnsi="Palatino Linotype"/>
                <w:sz w:val="20"/>
              </w:rPr>
            </w:pPr>
            <w:r w:rsidRPr="00270322">
              <w:rPr>
                <w:rFonts w:ascii="Palatino Linotype" w:hAnsi="Palatino Linotype"/>
                <w:i/>
                <w:sz w:val="20"/>
                <w:lang w:val="en-GB"/>
              </w:rPr>
              <w:t>Score validity</w:t>
            </w:r>
            <w:r w:rsidRPr="00270322">
              <w:rPr>
                <w:rFonts w:ascii="Palatino Linotype" w:hAnsi="Palatino Linotype"/>
                <w:sz w:val="20"/>
                <w:lang w:val="en-GB"/>
              </w:rPr>
              <w:t xml:space="preserve"> </w:t>
            </w:r>
          </w:p>
        </w:tc>
        <w:tc>
          <w:tcPr>
            <w:tcW w:w="3672" w:type="dxa"/>
          </w:tcPr>
          <w:p w14:paraId="20FB9A0D" w14:textId="77777777"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percentage of good data available</w:t>
            </w:r>
          </w:p>
        </w:tc>
        <w:tc>
          <w:tcPr>
            <w:tcW w:w="1439" w:type="dxa"/>
          </w:tcPr>
          <w:p w14:paraId="6F51A3E2" w14:textId="7CE36BCF"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0</w:t>
            </w:r>
            <w:r w:rsidR="00A4790E">
              <w:rPr>
                <w:rFonts w:ascii="Palatino Linotype" w:hAnsi="Palatino Linotype"/>
                <w:sz w:val="20"/>
                <w:lang w:val="en-GB"/>
              </w:rPr>
              <w:t xml:space="preserve"> </w:t>
            </w:r>
            <w:r w:rsidR="00A4790E" w:rsidRPr="00A4790E">
              <w:rPr>
                <w:rFonts w:ascii="Palatino Linotype" w:hAnsi="Palatino Linotype"/>
                <w:sz w:val="20"/>
                <w:lang w:val="en-GB"/>
              </w:rPr>
              <w:t>–</w:t>
            </w:r>
            <w:r w:rsidR="00A4790E">
              <w:rPr>
                <w:rFonts w:ascii="Palatino Linotype" w:hAnsi="Palatino Linotype"/>
                <w:sz w:val="20"/>
                <w:lang w:val="en-GB"/>
              </w:rPr>
              <w:t xml:space="preserve"> </w:t>
            </w:r>
            <w:r w:rsidRPr="00A11980">
              <w:rPr>
                <w:rFonts w:ascii="Palatino Linotype" w:hAnsi="Palatino Linotype"/>
                <w:sz w:val="20"/>
                <w:lang w:val="en-GB"/>
              </w:rPr>
              <w:t>100</w:t>
            </w:r>
          </w:p>
        </w:tc>
        <w:tc>
          <w:tcPr>
            <w:tcW w:w="1389" w:type="dxa"/>
          </w:tcPr>
          <w:p w14:paraId="2A091A07" w14:textId="3EF192E0"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0</w:t>
            </w:r>
            <w:r w:rsidR="00A4790E">
              <w:rPr>
                <w:rFonts w:ascii="Palatino Linotype" w:hAnsi="Palatino Linotype"/>
                <w:sz w:val="20"/>
                <w:lang w:val="en-GB"/>
              </w:rPr>
              <w:t xml:space="preserve"> </w:t>
            </w:r>
            <w:r w:rsidR="00A4790E" w:rsidRPr="00A4790E">
              <w:rPr>
                <w:rFonts w:ascii="Palatino Linotype" w:hAnsi="Palatino Linotype"/>
                <w:sz w:val="20"/>
                <w:lang w:val="en-GB"/>
              </w:rPr>
              <w:t>–</w:t>
            </w:r>
            <w:r w:rsidR="00A4790E">
              <w:rPr>
                <w:rFonts w:ascii="Palatino Linotype" w:hAnsi="Palatino Linotype"/>
                <w:sz w:val="20"/>
                <w:lang w:val="en-GB"/>
              </w:rPr>
              <w:t xml:space="preserve"> </w:t>
            </w:r>
            <w:r w:rsidRPr="00A11980">
              <w:rPr>
                <w:rFonts w:ascii="Palatino Linotype" w:hAnsi="Palatino Linotype"/>
                <w:sz w:val="20"/>
                <w:lang w:val="en-GB"/>
              </w:rPr>
              <w:t>1</w:t>
            </w:r>
          </w:p>
        </w:tc>
      </w:tr>
      <w:tr w:rsidR="008954BE" w:rsidRPr="00A11980" w14:paraId="2E470D45" w14:textId="77777777" w:rsidTr="00821FAF">
        <w:trPr>
          <w:trHeight w:val="353"/>
        </w:trPr>
        <w:tc>
          <w:tcPr>
            <w:tcW w:w="496" w:type="dxa"/>
          </w:tcPr>
          <w:p w14:paraId="1A3CABF9" w14:textId="77777777"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3</w:t>
            </w:r>
          </w:p>
        </w:tc>
        <w:tc>
          <w:tcPr>
            <w:tcW w:w="1741" w:type="dxa"/>
          </w:tcPr>
          <w:p w14:paraId="249E26AE" w14:textId="7EA8F51C" w:rsidR="008954BE" w:rsidRPr="00A11980" w:rsidRDefault="008954BE" w:rsidP="008954BE">
            <w:pPr>
              <w:tabs>
                <w:tab w:val="left" w:pos="1313"/>
              </w:tabs>
              <w:rPr>
                <w:rFonts w:ascii="Palatino Linotype" w:hAnsi="Palatino Linotype"/>
                <w:sz w:val="20"/>
                <w:lang w:val="en-GB"/>
              </w:rPr>
            </w:pPr>
            <w:r w:rsidRPr="008954BE">
              <w:rPr>
                <w:rFonts w:ascii="Palatino Linotype" w:hAnsi="Palatino Linotype"/>
                <w:i/>
                <w:sz w:val="20"/>
                <w:lang w:val="en-GB"/>
              </w:rPr>
              <w:t>CV score</w:t>
            </w:r>
          </w:p>
        </w:tc>
        <w:tc>
          <w:tcPr>
            <w:tcW w:w="3672" w:type="dxa"/>
          </w:tcPr>
          <w:p w14:paraId="623EB607" w14:textId="77777777"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coefficient of variation of toxin concentration</w:t>
            </w:r>
          </w:p>
        </w:tc>
        <w:tc>
          <w:tcPr>
            <w:tcW w:w="1439" w:type="dxa"/>
          </w:tcPr>
          <w:p w14:paraId="1ADA1C10" w14:textId="28F616A9"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0</w:t>
            </w:r>
            <w:r w:rsidR="00A4790E">
              <w:rPr>
                <w:rFonts w:ascii="Palatino Linotype" w:hAnsi="Palatino Linotype"/>
                <w:sz w:val="20"/>
                <w:lang w:val="en-GB"/>
              </w:rPr>
              <w:t xml:space="preserve"> </w:t>
            </w:r>
            <w:r w:rsidR="00A4790E" w:rsidRPr="00A4790E">
              <w:rPr>
                <w:rFonts w:ascii="Palatino Linotype" w:hAnsi="Palatino Linotype"/>
                <w:sz w:val="20"/>
                <w:lang w:val="en-GB"/>
              </w:rPr>
              <w:t>–</w:t>
            </w:r>
            <w:r w:rsidR="00A4790E">
              <w:rPr>
                <w:rFonts w:ascii="Palatino Linotype" w:hAnsi="Palatino Linotype"/>
                <w:sz w:val="20"/>
                <w:lang w:val="en-GB"/>
              </w:rPr>
              <w:t xml:space="preserve"> </w:t>
            </w:r>
            <w:r w:rsidRPr="00A11980">
              <w:rPr>
                <w:rFonts w:ascii="Palatino Linotype" w:hAnsi="Palatino Linotype"/>
                <w:sz w:val="20"/>
                <w:lang w:val="en-GB"/>
              </w:rPr>
              <w:t>1</w:t>
            </w:r>
          </w:p>
        </w:tc>
        <w:tc>
          <w:tcPr>
            <w:tcW w:w="1389" w:type="dxa"/>
          </w:tcPr>
          <w:p w14:paraId="3C734C68" w14:textId="16C73C03" w:rsidR="008954BE" w:rsidRPr="00A11980" w:rsidRDefault="008954BE" w:rsidP="00A4790E">
            <w:pPr>
              <w:tabs>
                <w:tab w:val="left" w:pos="1313"/>
              </w:tabs>
              <w:rPr>
                <w:rFonts w:ascii="Palatino Linotype" w:hAnsi="Palatino Linotype"/>
                <w:sz w:val="20"/>
                <w:lang w:val="en-GB"/>
              </w:rPr>
            </w:pPr>
            <w:r w:rsidRPr="00A11980">
              <w:rPr>
                <w:rFonts w:ascii="Palatino Linotype" w:hAnsi="Palatino Linotype"/>
                <w:sz w:val="20"/>
                <w:lang w:val="en-GB"/>
              </w:rPr>
              <w:t>0</w:t>
            </w:r>
            <w:r w:rsidR="00A4790E">
              <w:rPr>
                <w:rFonts w:ascii="Palatino Linotype" w:hAnsi="Palatino Linotype"/>
                <w:sz w:val="20"/>
                <w:lang w:val="en-GB"/>
              </w:rPr>
              <w:t xml:space="preserve"> </w:t>
            </w:r>
            <w:r w:rsidR="00A4790E" w:rsidRPr="00A4790E">
              <w:rPr>
                <w:rFonts w:ascii="Palatino Linotype" w:hAnsi="Palatino Linotype"/>
                <w:sz w:val="20"/>
                <w:lang w:val="en-GB"/>
              </w:rPr>
              <w:t>–</w:t>
            </w:r>
            <w:r w:rsidR="00A4790E">
              <w:rPr>
                <w:rFonts w:ascii="Palatino Linotype" w:hAnsi="Palatino Linotype"/>
                <w:sz w:val="20"/>
                <w:lang w:val="en-GB"/>
              </w:rPr>
              <w:t xml:space="preserve"> </w:t>
            </w:r>
            <w:r w:rsidRPr="00A11980">
              <w:rPr>
                <w:rFonts w:ascii="Palatino Linotype" w:hAnsi="Palatino Linotype"/>
                <w:sz w:val="20"/>
                <w:lang w:val="en-GB"/>
              </w:rPr>
              <w:t>1</w:t>
            </w:r>
          </w:p>
        </w:tc>
      </w:tr>
      <w:tr w:rsidR="008954BE" w:rsidRPr="00A11980" w14:paraId="3EE42E60" w14:textId="77777777" w:rsidTr="00821FAF">
        <w:trPr>
          <w:trHeight w:val="375"/>
        </w:trPr>
        <w:tc>
          <w:tcPr>
            <w:tcW w:w="496" w:type="dxa"/>
          </w:tcPr>
          <w:p w14:paraId="76D4E196" w14:textId="77777777"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4</w:t>
            </w:r>
          </w:p>
        </w:tc>
        <w:tc>
          <w:tcPr>
            <w:tcW w:w="1741" w:type="dxa"/>
          </w:tcPr>
          <w:p w14:paraId="5FDF294F" w14:textId="32D03925" w:rsidR="008954BE" w:rsidRPr="00270322" w:rsidRDefault="008954BE" w:rsidP="008954BE">
            <w:pPr>
              <w:rPr>
                <w:rFonts w:ascii="Palatino Linotype" w:hAnsi="Palatino Linotype"/>
                <w:sz w:val="20"/>
              </w:rPr>
            </w:pPr>
            <w:r w:rsidRPr="00270322">
              <w:rPr>
                <w:rFonts w:ascii="Palatino Linotype" w:hAnsi="Palatino Linotype"/>
                <w:i/>
                <w:sz w:val="20"/>
                <w:lang w:val="en-GB"/>
              </w:rPr>
              <w:t xml:space="preserve">P sampleSize </w:t>
            </w:r>
          </w:p>
        </w:tc>
        <w:tc>
          <w:tcPr>
            <w:tcW w:w="3672" w:type="dxa"/>
          </w:tcPr>
          <w:p w14:paraId="0F40923F" w14:textId="77777777"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total samples number</w:t>
            </w:r>
          </w:p>
        </w:tc>
        <w:tc>
          <w:tcPr>
            <w:tcW w:w="1439" w:type="dxa"/>
          </w:tcPr>
          <w:p w14:paraId="3B37267F" w14:textId="5DCF6744" w:rsidR="008954BE" w:rsidRPr="00A11980" w:rsidRDefault="008954BE" w:rsidP="000F40B5">
            <w:pPr>
              <w:tabs>
                <w:tab w:val="left" w:pos="1313"/>
              </w:tabs>
              <w:rPr>
                <w:rFonts w:ascii="Palatino Linotype" w:hAnsi="Palatino Linotype"/>
                <w:sz w:val="20"/>
                <w:lang w:val="en-GB"/>
              </w:rPr>
            </w:pPr>
            <w:r w:rsidRPr="00A11980">
              <w:rPr>
                <w:rFonts w:ascii="Palatino Linotype" w:hAnsi="Palatino Linotype"/>
                <w:sz w:val="20"/>
                <w:lang w:val="en-GB"/>
              </w:rPr>
              <w:t>1</w:t>
            </w:r>
            <w:r w:rsidR="000F40B5">
              <w:rPr>
                <w:rFonts w:ascii="Palatino Linotype" w:hAnsi="Palatino Linotype"/>
                <w:sz w:val="20"/>
                <w:lang w:val="en-GB"/>
              </w:rPr>
              <w:t xml:space="preserve"> </w:t>
            </w:r>
            <w:r w:rsidR="000F40B5" w:rsidRPr="00A4790E">
              <w:rPr>
                <w:rFonts w:ascii="Palatino Linotype" w:hAnsi="Palatino Linotype"/>
                <w:sz w:val="20"/>
                <w:lang w:val="en-GB"/>
              </w:rPr>
              <w:t>–</w:t>
            </w:r>
            <w:r w:rsidR="000F40B5">
              <w:rPr>
                <w:rFonts w:ascii="Palatino Linotype" w:hAnsi="Palatino Linotype"/>
                <w:sz w:val="20"/>
                <w:lang w:val="en-GB"/>
              </w:rPr>
              <w:t xml:space="preserve"> </w:t>
            </w:r>
            <w:r w:rsidRPr="00A11980">
              <w:rPr>
                <w:rFonts w:ascii="Palatino Linotype" w:hAnsi="Palatino Linotype"/>
                <w:sz w:val="20"/>
                <w:lang w:val="en-GB"/>
              </w:rPr>
              <w:t>48</w:t>
            </w:r>
          </w:p>
        </w:tc>
        <w:tc>
          <w:tcPr>
            <w:tcW w:w="1389" w:type="dxa"/>
          </w:tcPr>
          <w:p w14:paraId="4DCCA509" w14:textId="436A9274" w:rsidR="008954BE" w:rsidRPr="00A11980" w:rsidRDefault="008954BE" w:rsidP="000F40B5">
            <w:pPr>
              <w:tabs>
                <w:tab w:val="left" w:pos="1313"/>
              </w:tabs>
              <w:rPr>
                <w:rFonts w:ascii="Palatino Linotype" w:hAnsi="Palatino Linotype"/>
                <w:sz w:val="20"/>
                <w:lang w:val="en-GB"/>
              </w:rPr>
            </w:pPr>
            <w:r w:rsidRPr="00A11980">
              <w:rPr>
                <w:rFonts w:ascii="Palatino Linotype" w:hAnsi="Palatino Linotype"/>
                <w:sz w:val="20"/>
                <w:lang w:val="en-GB"/>
              </w:rPr>
              <w:t>0</w:t>
            </w:r>
            <w:r w:rsidR="000F40B5">
              <w:rPr>
                <w:rFonts w:ascii="Palatino Linotype" w:hAnsi="Palatino Linotype"/>
                <w:sz w:val="20"/>
                <w:lang w:val="en-GB"/>
              </w:rPr>
              <w:t xml:space="preserve"> </w:t>
            </w:r>
            <w:r w:rsidR="000F40B5" w:rsidRPr="00A4790E">
              <w:rPr>
                <w:rFonts w:ascii="Palatino Linotype" w:hAnsi="Palatino Linotype"/>
                <w:sz w:val="20"/>
                <w:lang w:val="en-GB"/>
              </w:rPr>
              <w:t>–</w:t>
            </w:r>
            <w:r w:rsidR="000F40B5">
              <w:rPr>
                <w:rFonts w:ascii="Palatino Linotype" w:hAnsi="Palatino Linotype"/>
                <w:sz w:val="20"/>
                <w:lang w:val="en-GB"/>
              </w:rPr>
              <w:t xml:space="preserve"> </w:t>
            </w:r>
            <w:r w:rsidRPr="00A11980">
              <w:rPr>
                <w:rFonts w:ascii="Palatino Linotype" w:hAnsi="Palatino Linotype"/>
                <w:sz w:val="20"/>
                <w:lang w:val="en-GB"/>
              </w:rPr>
              <w:t>1</w:t>
            </w:r>
          </w:p>
        </w:tc>
      </w:tr>
      <w:tr w:rsidR="008954BE" w:rsidRPr="00A11980" w14:paraId="1E182425" w14:textId="77777777" w:rsidTr="00821FAF">
        <w:trPr>
          <w:trHeight w:val="353"/>
        </w:trPr>
        <w:tc>
          <w:tcPr>
            <w:tcW w:w="496" w:type="dxa"/>
          </w:tcPr>
          <w:p w14:paraId="52D3E620" w14:textId="77777777"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5</w:t>
            </w:r>
          </w:p>
        </w:tc>
        <w:tc>
          <w:tcPr>
            <w:tcW w:w="1741" w:type="dxa"/>
          </w:tcPr>
          <w:p w14:paraId="26303DE2" w14:textId="792D1196" w:rsidR="008954BE" w:rsidRPr="00270322" w:rsidRDefault="008954BE" w:rsidP="008954BE">
            <w:pPr>
              <w:rPr>
                <w:rFonts w:ascii="Palatino Linotype" w:hAnsi="Palatino Linotype"/>
                <w:sz w:val="20"/>
              </w:rPr>
            </w:pPr>
            <w:r w:rsidRPr="00270322">
              <w:rPr>
                <w:rFonts w:ascii="Palatino Linotype" w:hAnsi="Palatino Linotype"/>
                <w:i/>
                <w:sz w:val="20"/>
                <w:lang w:val="en-GB"/>
              </w:rPr>
              <w:t xml:space="preserve">P agePaper </w:t>
            </w:r>
          </w:p>
        </w:tc>
        <w:tc>
          <w:tcPr>
            <w:tcW w:w="3672" w:type="dxa"/>
          </w:tcPr>
          <w:p w14:paraId="23C2BBEE" w14:textId="77777777"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age of papers</w:t>
            </w:r>
          </w:p>
        </w:tc>
        <w:tc>
          <w:tcPr>
            <w:tcW w:w="1439" w:type="dxa"/>
          </w:tcPr>
          <w:p w14:paraId="00B04F1D" w14:textId="308BD7AE"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2001</w:t>
            </w:r>
            <w:r w:rsidR="000F40B5">
              <w:rPr>
                <w:rFonts w:ascii="Palatino Linotype" w:hAnsi="Palatino Linotype"/>
                <w:sz w:val="20"/>
                <w:lang w:val="en-GB"/>
              </w:rPr>
              <w:t xml:space="preserve"> </w:t>
            </w:r>
            <w:r w:rsidR="000F40B5" w:rsidRPr="00A4790E">
              <w:rPr>
                <w:rFonts w:ascii="Palatino Linotype" w:hAnsi="Palatino Linotype"/>
                <w:sz w:val="20"/>
                <w:lang w:val="en-GB"/>
              </w:rPr>
              <w:t>–</w:t>
            </w:r>
            <w:r w:rsidR="000F40B5">
              <w:rPr>
                <w:rFonts w:ascii="Palatino Linotype" w:hAnsi="Palatino Linotype"/>
                <w:sz w:val="20"/>
                <w:lang w:val="en-GB"/>
              </w:rPr>
              <w:t xml:space="preserve"> </w:t>
            </w:r>
            <w:r w:rsidRPr="00A11980">
              <w:rPr>
                <w:rFonts w:ascii="Palatino Linotype" w:hAnsi="Palatino Linotype"/>
                <w:sz w:val="20"/>
                <w:lang w:val="en-GB"/>
              </w:rPr>
              <w:t>2018</w:t>
            </w:r>
          </w:p>
        </w:tc>
        <w:tc>
          <w:tcPr>
            <w:tcW w:w="1389" w:type="dxa"/>
          </w:tcPr>
          <w:p w14:paraId="06D7C11D" w14:textId="073B1B87"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0</w:t>
            </w:r>
            <w:r w:rsidR="000F40B5">
              <w:rPr>
                <w:rFonts w:ascii="Palatino Linotype" w:hAnsi="Palatino Linotype"/>
                <w:sz w:val="20"/>
                <w:lang w:val="en-GB"/>
              </w:rPr>
              <w:t xml:space="preserve"> </w:t>
            </w:r>
            <w:r w:rsidR="000F40B5" w:rsidRPr="00A4790E">
              <w:rPr>
                <w:rFonts w:ascii="Palatino Linotype" w:hAnsi="Palatino Linotype"/>
                <w:sz w:val="20"/>
                <w:lang w:val="en-GB"/>
              </w:rPr>
              <w:t>–</w:t>
            </w:r>
            <w:r w:rsidR="000F40B5">
              <w:rPr>
                <w:rFonts w:ascii="Palatino Linotype" w:hAnsi="Palatino Linotype"/>
                <w:sz w:val="20"/>
                <w:lang w:val="en-GB"/>
              </w:rPr>
              <w:t xml:space="preserve"> </w:t>
            </w:r>
            <w:r w:rsidRPr="00A11980">
              <w:rPr>
                <w:rFonts w:ascii="Palatino Linotype" w:hAnsi="Palatino Linotype"/>
                <w:sz w:val="20"/>
                <w:lang w:val="en-GB"/>
              </w:rPr>
              <w:t>1</w:t>
            </w:r>
          </w:p>
        </w:tc>
      </w:tr>
      <w:tr w:rsidR="008954BE" w:rsidRPr="00A11980" w14:paraId="3E866C79" w14:textId="77777777" w:rsidTr="00821FAF">
        <w:trPr>
          <w:trHeight w:val="375"/>
        </w:trPr>
        <w:tc>
          <w:tcPr>
            <w:tcW w:w="496" w:type="dxa"/>
          </w:tcPr>
          <w:p w14:paraId="1F2F5DAC" w14:textId="77777777"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6</w:t>
            </w:r>
          </w:p>
        </w:tc>
        <w:tc>
          <w:tcPr>
            <w:tcW w:w="1741" w:type="dxa"/>
          </w:tcPr>
          <w:p w14:paraId="7729507B" w14:textId="51089CD4" w:rsidR="008954BE" w:rsidRPr="00270322" w:rsidRDefault="008954BE" w:rsidP="008954BE">
            <w:pPr>
              <w:rPr>
                <w:rFonts w:ascii="Palatino Linotype" w:hAnsi="Palatino Linotype"/>
                <w:sz w:val="20"/>
              </w:rPr>
            </w:pPr>
            <w:r w:rsidRPr="00270322">
              <w:rPr>
                <w:rFonts w:ascii="Palatino Linotype" w:hAnsi="Palatino Linotype"/>
                <w:i/>
                <w:sz w:val="20"/>
                <w:lang w:val="en-GB"/>
              </w:rPr>
              <w:t>P bibIntensity</w:t>
            </w:r>
            <w:r w:rsidRPr="00270322">
              <w:rPr>
                <w:rFonts w:ascii="Palatino Linotype" w:hAnsi="Palatino Linotype"/>
                <w:sz w:val="20"/>
                <w:lang w:val="en-GB"/>
              </w:rPr>
              <w:t xml:space="preserve"> </w:t>
            </w:r>
          </w:p>
        </w:tc>
        <w:tc>
          <w:tcPr>
            <w:tcW w:w="3672" w:type="dxa"/>
          </w:tcPr>
          <w:p w14:paraId="070181B3" w14:textId="77777777"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bibliography intensity</w:t>
            </w:r>
          </w:p>
        </w:tc>
        <w:tc>
          <w:tcPr>
            <w:tcW w:w="1439" w:type="dxa"/>
          </w:tcPr>
          <w:p w14:paraId="5FD96766" w14:textId="6366A345"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1</w:t>
            </w:r>
            <w:r w:rsidR="000F40B5">
              <w:rPr>
                <w:rFonts w:ascii="Palatino Linotype" w:hAnsi="Palatino Linotype"/>
                <w:sz w:val="20"/>
                <w:lang w:val="en-GB"/>
              </w:rPr>
              <w:t xml:space="preserve"> </w:t>
            </w:r>
            <w:r w:rsidR="000F40B5" w:rsidRPr="00A4790E">
              <w:rPr>
                <w:rFonts w:ascii="Palatino Linotype" w:hAnsi="Palatino Linotype"/>
                <w:sz w:val="20"/>
                <w:lang w:val="en-GB"/>
              </w:rPr>
              <w:t>–</w:t>
            </w:r>
            <w:r w:rsidR="000F40B5">
              <w:rPr>
                <w:rFonts w:ascii="Palatino Linotype" w:hAnsi="Palatino Linotype"/>
                <w:sz w:val="20"/>
                <w:lang w:val="en-GB"/>
              </w:rPr>
              <w:t xml:space="preserve"> </w:t>
            </w:r>
            <w:r w:rsidRPr="00A11980">
              <w:rPr>
                <w:rFonts w:ascii="Palatino Linotype" w:hAnsi="Palatino Linotype"/>
                <w:sz w:val="20"/>
                <w:lang w:val="en-GB"/>
              </w:rPr>
              <w:t>215</w:t>
            </w:r>
          </w:p>
        </w:tc>
        <w:tc>
          <w:tcPr>
            <w:tcW w:w="1389" w:type="dxa"/>
          </w:tcPr>
          <w:p w14:paraId="326096D0" w14:textId="19B48C5A"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0</w:t>
            </w:r>
            <w:r w:rsidR="000F40B5">
              <w:rPr>
                <w:rFonts w:ascii="Palatino Linotype" w:hAnsi="Palatino Linotype"/>
                <w:sz w:val="20"/>
                <w:lang w:val="en-GB"/>
              </w:rPr>
              <w:t xml:space="preserve"> </w:t>
            </w:r>
            <w:r w:rsidR="000F40B5" w:rsidRPr="00A4790E">
              <w:rPr>
                <w:rFonts w:ascii="Palatino Linotype" w:hAnsi="Palatino Linotype"/>
                <w:sz w:val="20"/>
                <w:lang w:val="en-GB"/>
              </w:rPr>
              <w:t>–</w:t>
            </w:r>
            <w:r w:rsidR="000F40B5">
              <w:rPr>
                <w:rFonts w:ascii="Palatino Linotype" w:hAnsi="Palatino Linotype"/>
                <w:sz w:val="20"/>
                <w:lang w:val="en-GB"/>
              </w:rPr>
              <w:t xml:space="preserve"> </w:t>
            </w:r>
            <w:r w:rsidRPr="00A11980">
              <w:rPr>
                <w:rFonts w:ascii="Palatino Linotype" w:hAnsi="Palatino Linotype"/>
                <w:sz w:val="20"/>
                <w:lang w:val="en-GB"/>
              </w:rPr>
              <w:t>1</w:t>
            </w:r>
          </w:p>
        </w:tc>
      </w:tr>
      <w:tr w:rsidR="008954BE" w:rsidRPr="00A11980" w14:paraId="27FBB1D3" w14:textId="77777777" w:rsidTr="00821FAF">
        <w:trPr>
          <w:trHeight w:val="353"/>
        </w:trPr>
        <w:tc>
          <w:tcPr>
            <w:tcW w:w="496" w:type="dxa"/>
            <w:tcBorders>
              <w:bottom w:val="single" w:sz="12" w:space="0" w:color="auto"/>
            </w:tcBorders>
          </w:tcPr>
          <w:p w14:paraId="45FC3FAA" w14:textId="77777777"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7</w:t>
            </w:r>
          </w:p>
        </w:tc>
        <w:tc>
          <w:tcPr>
            <w:tcW w:w="1741" w:type="dxa"/>
            <w:tcBorders>
              <w:bottom w:val="single" w:sz="12" w:space="0" w:color="auto"/>
            </w:tcBorders>
          </w:tcPr>
          <w:p w14:paraId="79233133" w14:textId="52755C3D" w:rsidR="008954BE" w:rsidRPr="00270322" w:rsidRDefault="008954BE" w:rsidP="008954BE">
            <w:pPr>
              <w:rPr>
                <w:rFonts w:ascii="Palatino Linotype" w:hAnsi="Palatino Linotype"/>
                <w:sz w:val="20"/>
              </w:rPr>
            </w:pPr>
            <w:r w:rsidRPr="00270322">
              <w:rPr>
                <w:rFonts w:ascii="Palatino Linotype" w:hAnsi="Palatino Linotype"/>
                <w:i/>
                <w:sz w:val="20"/>
                <w:lang w:val="en-GB"/>
              </w:rPr>
              <w:t>P haveBounds</w:t>
            </w:r>
            <w:r w:rsidRPr="00270322">
              <w:rPr>
                <w:rFonts w:ascii="Palatino Linotype" w:hAnsi="Palatino Linotype"/>
                <w:sz w:val="20"/>
                <w:lang w:val="en-GB"/>
              </w:rPr>
              <w:t xml:space="preserve"> </w:t>
            </w:r>
          </w:p>
        </w:tc>
        <w:tc>
          <w:tcPr>
            <w:tcW w:w="3672" w:type="dxa"/>
            <w:tcBorders>
              <w:bottom w:val="single" w:sz="12" w:space="0" w:color="auto"/>
            </w:tcBorders>
          </w:tcPr>
          <w:p w14:paraId="56236690" w14:textId="77777777" w:rsidR="008954BE" w:rsidRPr="00A11980" w:rsidRDefault="008954BE" w:rsidP="008954BE">
            <w:pPr>
              <w:tabs>
                <w:tab w:val="left" w:pos="1313"/>
              </w:tabs>
              <w:rPr>
                <w:rFonts w:ascii="Palatino Linotype" w:hAnsi="Palatino Linotype"/>
                <w:sz w:val="20"/>
                <w:lang w:val="en-GB"/>
              </w:rPr>
            </w:pPr>
            <w:r w:rsidRPr="00A11980">
              <w:rPr>
                <w:rFonts w:ascii="Palatino Linotype" w:hAnsi="Palatino Linotype"/>
                <w:sz w:val="20"/>
                <w:lang w:val="en-GB"/>
              </w:rPr>
              <w:t>statistical information</w:t>
            </w:r>
          </w:p>
        </w:tc>
        <w:tc>
          <w:tcPr>
            <w:tcW w:w="1439" w:type="dxa"/>
            <w:tcBorders>
              <w:bottom w:val="single" w:sz="12" w:space="0" w:color="auto"/>
            </w:tcBorders>
          </w:tcPr>
          <w:p w14:paraId="27229807" w14:textId="632BE2D7" w:rsidR="008954BE" w:rsidRPr="00A11980" w:rsidRDefault="008954BE" w:rsidP="000F40B5">
            <w:pPr>
              <w:tabs>
                <w:tab w:val="left" w:pos="1313"/>
              </w:tabs>
              <w:rPr>
                <w:rFonts w:ascii="Palatino Linotype" w:hAnsi="Palatino Linotype"/>
                <w:sz w:val="20"/>
                <w:lang w:val="en-GB"/>
              </w:rPr>
            </w:pPr>
            <w:r w:rsidRPr="00A11980">
              <w:rPr>
                <w:rFonts w:ascii="Palatino Linotype" w:hAnsi="Palatino Linotype"/>
                <w:sz w:val="20"/>
                <w:lang w:val="en-GB"/>
              </w:rPr>
              <w:t>0</w:t>
            </w:r>
            <w:r w:rsidR="000F40B5">
              <w:rPr>
                <w:rFonts w:ascii="Palatino Linotype" w:hAnsi="Palatino Linotype"/>
                <w:sz w:val="20"/>
                <w:lang w:val="en-GB"/>
              </w:rPr>
              <w:t xml:space="preserve"> </w:t>
            </w:r>
            <w:r w:rsidR="000F40B5" w:rsidRPr="00A4790E">
              <w:rPr>
                <w:rFonts w:ascii="Palatino Linotype" w:hAnsi="Palatino Linotype"/>
                <w:sz w:val="20"/>
                <w:lang w:val="en-GB"/>
              </w:rPr>
              <w:t>–</w:t>
            </w:r>
            <w:r w:rsidR="000F40B5">
              <w:rPr>
                <w:rFonts w:ascii="Palatino Linotype" w:hAnsi="Palatino Linotype"/>
                <w:sz w:val="20"/>
                <w:lang w:val="en-GB"/>
              </w:rPr>
              <w:t xml:space="preserve"> </w:t>
            </w:r>
            <w:r w:rsidRPr="00A11980">
              <w:rPr>
                <w:rFonts w:ascii="Palatino Linotype" w:hAnsi="Palatino Linotype"/>
                <w:sz w:val="20"/>
                <w:lang w:val="en-GB"/>
              </w:rPr>
              <w:t>1</w:t>
            </w:r>
          </w:p>
        </w:tc>
        <w:tc>
          <w:tcPr>
            <w:tcW w:w="1389" w:type="dxa"/>
            <w:tcBorders>
              <w:bottom w:val="single" w:sz="12" w:space="0" w:color="auto"/>
            </w:tcBorders>
          </w:tcPr>
          <w:p w14:paraId="752F05BA" w14:textId="19C6011B" w:rsidR="008954BE" w:rsidRPr="00A11980" w:rsidRDefault="008954BE" w:rsidP="00E035FB">
            <w:pPr>
              <w:tabs>
                <w:tab w:val="left" w:pos="1313"/>
              </w:tabs>
              <w:rPr>
                <w:rFonts w:ascii="Palatino Linotype" w:hAnsi="Palatino Linotype"/>
                <w:sz w:val="20"/>
                <w:lang w:val="en-GB"/>
              </w:rPr>
            </w:pPr>
            <w:r w:rsidRPr="00A11980">
              <w:rPr>
                <w:rFonts w:ascii="Palatino Linotype" w:hAnsi="Palatino Linotype"/>
                <w:sz w:val="20"/>
                <w:lang w:val="en-GB"/>
              </w:rPr>
              <w:t>0</w:t>
            </w:r>
            <w:r w:rsidR="00E035FB">
              <w:rPr>
                <w:rFonts w:ascii="Palatino Linotype" w:hAnsi="Palatino Linotype"/>
                <w:sz w:val="20"/>
                <w:lang w:val="en-GB"/>
              </w:rPr>
              <w:t xml:space="preserve"> </w:t>
            </w:r>
            <w:r w:rsidR="00E035FB" w:rsidRPr="00A4790E">
              <w:rPr>
                <w:rFonts w:ascii="Palatino Linotype" w:hAnsi="Palatino Linotype"/>
                <w:sz w:val="20"/>
                <w:lang w:val="en-GB"/>
              </w:rPr>
              <w:t>–</w:t>
            </w:r>
            <w:r w:rsidR="00E035FB">
              <w:rPr>
                <w:rFonts w:ascii="Palatino Linotype" w:hAnsi="Palatino Linotype"/>
                <w:sz w:val="20"/>
                <w:lang w:val="en-GB"/>
              </w:rPr>
              <w:t xml:space="preserve"> </w:t>
            </w:r>
            <w:r w:rsidRPr="00A11980">
              <w:rPr>
                <w:rFonts w:ascii="Palatino Linotype" w:hAnsi="Palatino Linotype"/>
                <w:sz w:val="20"/>
                <w:lang w:val="en-GB"/>
              </w:rPr>
              <w:t>1</w:t>
            </w:r>
          </w:p>
        </w:tc>
      </w:tr>
    </w:tbl>
    <w:p w14:paraId="7DE1ABDD" w14:textId="77777777" w:rsidR="006A5AC4" w:rsidRPr="00A11980" w:rsidRDefault="006A5AC4" w:rsidP="00BB08FC">
      <w:pPr>
        <w:tabs>
          <w:tab w:val="left" w:pos="1313"/>
        </w:tabs>
        <w:rPr>
          <w:lang w:val="en-GB"/>
        </w:rPr>
      </w:pPr>
    </w:p>
    <w:p w14:paraId="558B30AC" w14:textId="77777777" w:rsidR="006A5AC4" w:rsidRPr="00A11980" w:rsidRDefault="006A5AC4" w:rsidP="00BB08FC">
      <w:pPr>
        <w:pStyle w:val="Paragrafoelenco"/>
        <w:tabs>
          <w:tab w:val="left" w:pos="1313"/>
        </w:tabs>
        <w:ind w:left="360"/>
        <w:rPr>
          <w:b/>
          <w:lang w:val="en-GB"/>
        </w:rPr>
      </w:pPr>
    </w:p>
    <w:p w14:paraId="57D72C32" w14:textId="6AE5859D" w:rsidR="006A5AC4" w:rsidRPr="00A11980" w:rsidRDefault="00DB6E6D" w:rsidP="00BB08FC">
      <w:pPr>
        <w:tabs>
          <w:tab w:val="left" w:pos="1313"/>
        </w:tabs>
        <w:jc w:val="center"/>
        <w:rPr>
          <w:b/>
          <w:lang w:val="en-GB"/>
        </w:rPr>
      </w:pPr>
      <w:r>
        <w:rPr>
          <w:b/>
          <w:noProof/>
          <w:lang w:eastAsia="en-US"/>
        </w:rPr>
        <w:lastRenderedPageBreak/>
        <w:drawing>
          <wp:inline distT="0" distB="0" distL="0" distR="0" wp14:anchorId="131ADE66" wp14:editId="3D546CFA">
            <wp:extent cx="3248025" cy="4210050"/>
            <wp:effectExtent l="0" t="0" r="0" b="0"/>
            <wp:docPr id="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248025" cy="4210050"/>
                    </a:xfrm>
                    <a:prstGeom prst="rect">
                      <a:avLst/>
                    </a:prstGeom>
                    <a:noFill/>
                    <a:ln>
                      <a:noFill/>
                    </a:ln>
                  </pic:spPr>
                </pic:pic>
              </a:graphicData>
            </a:graphic>
          </wp:inline>
        </w:drawing>
      </w:r>
    </w:p>
    <w:p w14:paraId="74C761B6" w14:textId="77777777" w:rsidR="006A5AC4" w:rsidRPr="00A11980" w:rsidRDefault="006A5AC4" w:rsidP="00BB08FC">
      <w:pPr>
        <w:tabs>
          <w:tab w:val="left" w:pos="1313"/>
        </w:tabs>
        <w:jc w:val="center"/>
        <w:rPr>
          <w:lang w:val="en-GB"/>
        </w:rPr>
      </w:pPr>
      <w:bookmarkStart w:id="29" w:name="_Ref24294036"/>
      <w:r w:rsidRPr="00A11980">
        <w:rPr>
          <w:rFonts w:ascii="Palatino Linotype" w:hAnsi="Palatino Linotype"/>
          <w:b/>
          <w:sz w:val="18"/>
          <w:lang w:val="en-GB"/>
        </w:rPr>
        <w:t xml:space="preserve">Figure </w:t>
      </w:r>
      <w:r w:rsidRPr="00A11980">
        <w:rPr>
          <w:rFonts w:ascii="Palatino Linotype" w:hAnsi="Palatino Linotype"/>
          <w:b/>
          <w:sz w:val="18"/>
          <w:lang w:val="en-GB"/>
        </w:rPr>
        <w:fldChar w:fldCharType="begin"/>
      </w:r>
      <w:r w:rsidRPr="00A11980">
        <w:rPr>
          <w:rFonts w:ascii="Palatino Linotype" w:hAnsi="Palatino Linotype"/>
          <w:b/>
          <w:sz w:val="18"/>
          <w:lang w:val="en-GB"/>
        </w:rPr>
        <w:instrText xml:space="preserve"> SEQ Figure \* ARABIC </w:instrText>
      </w:r>
      <w:r w:rsidRPr="00A11980">
        <w:rPr>
          <w:rFonts w:ascii="Palatino Linotype" w:hAnsi="Palatino Linotype"/>
          <w:b/>
          <w:sz w:val="18"/>
          <w:lang w:val="en-GB"/>
        </w:rPr>
        <w:fldChar w:fldCharType="separate"/>
      </w:r>
      <w:r>
        <w:rPr>
          <w:rFonts w:ascii="Palatino Linotype" w:hAnsi="Palatino Linotype"/>
          <w:b/>
          <w:noProof/>
          <w:sz w:val="18"/>
          <w:lang w:val="en-GB"/>
        </w:rPr>
        <w:t>6</w:t>
      </w:r>
      <w:r w:rsidRPr="00A11980">
        <w:rPr>
          <w:rFonts w:ascii="Palatino Linotype" w:hAnsi="Palatino Linotype"/>
          <w:b/>
          <w:sz w:val="18"/>
          <w:lang w:val="en-GB"/>
        </w:rPr>
        <w:fldChar w:fldCharType="end"/>
      </w:r>
      <w:bookmarkEnd w:id="29"/>
      <w:r w:rsidRPr="00A11980">
        <w:rPr>
          <w:rFonts w:ascii="Palatino Linotype" w:hAnsi="Palatino Linotype"/>
          <w:b/>
          <w:sz w:val="18"/>
          <w:lang w:val="en-GB"/>
        </w:rPr>
        <w:t xml:space="preserve">. </w:t>
      </w:r>
      <w:r w:rsidRPr="00CF4E90">
        <w:rPr>
          <w:rFonts w:ascii="Palatino Linotype" w:hAnsi="Palatino Linotype"/>
          <w:i/>
          <w:sz w:val="18"/>
          <w:szCs w:val="18"/>
          <w:lang w:val="en-GB"/>
        </w:rPr>
        <w:t>Score</w:t>
      </w:r>
      <w:r w:rsidRPr="00CF4E90">
        <w:rPr>
          <w:rFonts w:ascii="Palatino Linotype" w:hAnsi="Palatino Linotype"/>
          <w:i/>
          <w:sz w:val="18"/>
          <w:szCs w:val="18"/>
          <w:vertAlign w:val="subscript"/>
          <w:lang w:val="en-GB"/>
        </w:rPr>
        <w:t>gen</w:t>
      </w:r>
      <w:r w:rsidRPr="00CF4E90">
        <w:rPr>
          <w:rFonts w:ascii="Palatino Linotype" w:hAnsi="Palatino Linotype"/>
          <w:sz w:val="18"/>
          <w:szCs w:val="18"/>
          <w:lang w:val="en-GB"/>
        </w:rPr>
        <w:t xml:space="preserve"> </w:t>
      </w:r>
      <w:r w:rsidRPr="00A11980">
        <w:rPr>
          <w:rFonts w:ascii="Palatino Linotype" w:hAnsi="Palatino Linotype"/>
          <w:sz w:val="18"/>
          <w:lang w:val="en-GB"/>
        </w:rPr>
        <w:t>heatmap for mycotoxin-crop with a score higher than 1.4</w:t>
      </w:r>
      <w:r w:rsidRPr="00A11980">
        <w:rPr>
          <w:lang w:val="en-GB"/>
        </w:rPr>
        <w:t>.</w:t>
      </w:r>
    </w:p>
    <w:p w14:paraId="1FFC845F" w14:textId="77777777" w:rsidR="006A5AC4" w:rsidRPr="00A11980" w:rsidRDefault="006A5AC4" w:rsidP="0079380A">
      <w:pPr>
        <w:tabs>
          <w:tab w:val="left" w:pos="1313"/>
        </w:tabs>
        <w:rPr>
          <w:b/>
          <w:lang w:val="en-GB"/>
        </w:rPr>
      </w:pPr>
    </w:p>
    <w:p w14:paraId="356EF0BA" w14:textId="77777777" w:rsidR="006A5AC4" w:rsidRPr="00A11980" w:rsidRDefault="006A5AC4" w:rsidP="0079380A">
      <w:pPr>
        <w:pStyle w:val="MDPI22heading2"/>
        <w:rPr>
          <w:lang w:val="en-GB"/>
        </w:rPr>
      </w:pPr>
      <w:r w:rsidRPr="00A11980">
        <w:rPr>
          <w:lang w:val="en-GB"/>
        </w:rPr>
        <w:t xml:space="preserve">3.2. Occurrence of mycotoxins </w:t>
      </w:r>
    </w:p>
    <w:p w14:paraId="7C15DC98" w14:textId="25F92B26" w:rsidR="006A5AC4" w:rsidRPr="00A11980" w:rsidRDefault="006A5AC4" w:rsidP="0079380A">
      <w:pPr>
        <w:pStyle w:val="MDPI31text"/>
        <w:rPr>
          <w:lang w:val="en-GB"/>
        </w:rPr>
      </w:pPr>
      <w:r w:rsidRPr="00A11980">
        <w:rPr>
          <w:lang w:val="en-GB"/>
        </w:rPr>
        <w:t xml:space="preserve">LB and UB mean concentrations, as well as maximum concentrations (UB), </w:t>
      </w:r>
      <w:r>
        <w:rPr>
          <w:lang w:val="en-GB"/>
        </w:rPr>
        <w:t xml:space="preserve">in food and feed </w:t>
      </w:r>
      <w:r w:rsidRPr="00A11980">
        <w:rPr>
          <w:lang w:val="en-GB"/>
        </w:rPr>
        <w:t xml:space="preserve">are reported </w:t>
      </w:r>
      <w:r>
        <w:rPr>
          <w:lang w:val="en-GB"/>
        </w:rPr>
        <w:t>by</w:t>
      </w:r>
      <w:r w:rsidRPr="00A11980">
        <w:rPr>
          <w:lang w:val="en-GB"/>
        </w:rPr>
        <w:t xml:space="preserve"> crop </w:t>
      </w:r>
      <w:r w:rsidR="0092194C">
        <w:rPr>
          <w:lang w:val="en-GB"/>
        </w:rPr>
        <w:t xml:space="preserve">in the following paragraphs; more details are available in supplementary tables </w:t>
      </w:r>
      <w:r w:rsidRPr="00A11980">
        <w:rPr>
          <w:lang w:val="en-GB"/>
        </w:rPr>
        <w:t xml:space="preserve">(Table </w:t>
      </w:r>
      <w:r w:rsidR="0092194C">
        <w:rPr>
          <w:lang w:val="en-GB"/>
        </w:rPr>
        <w:t>S.1</w:t>
      </w:r>
      <w:r w:rsidRPr="00A11980">
        <w:rPr>
          <w:lang w:val="en-GB"/>
        </w:rPr>
        <w:t xml:space="preserve"> to Table </w:t>
      </w:r>
      <w:r w:rsidR="0092194C">
        <w:rPr>
          <w:lang w:val="en-GB"/>
        </w:rPr>
        <w:t>S.8</w:t>
      </w:r>
      <w:r w:rsidRPr="00A11980">
        <w:rPr>
          <w:lang w:val="en-GB"/>
        </w:rPr>
        <w:t xml:space="preserve">). </w:t>
      </w:r>
    </w:p>
    <w:p w14:paraId="6DBCA8EE" w14:textId="77777777" w:rsidR="006A5AC4" w:rsidRPr="00A11980" w:rsidRDefault="006A5AC4" w:rsidP="00FA6910">
      <w:pPr>
        <w:pStyle w:val="MDPI31text"/>
        <w:ind w:firstLine="0"/>
        <w:rPr>
          <w:lang w:val="en-GB"/>
        </w:rPr>
      </w:pPr>
    </w:p>
    <w:p w14:paraId="79A99A15" w14:textId="77777777" w:rsidR="006A5AC4" w:rsidRPr="00A11980" w:rsidRDefault="006A5AC4" w:rsidP="0079380A">
      <w:pPr>
        <w:pStyle w:val="MDPI23heading3"/>
        <w:rPr>
          <w:lang w:val="en-GB"/>
        </w:rPr>
      </w:pPr>
      <w:r w:rsidRPr="00A11980">
        <w:rPr>
          <w:lang w:val="en-GB"/>
        </w:rPr>
        <w:t>3.2.2. Wheat</w:t>
      </w:r>
    </w:p>
    <w:p w14:paraId="10B1AC4C" w14:textId="77777777" w:rsidR="00505BCD" w:rsidRDefault="006A5AC4" w:rsidP="0079380A">
      <w:pPr>
        <w:pStyle w:val="MDPI31text"/>
        <w:rPr>
          <w:lang w:val="en-GB"/>
        </w:rPr>
      </w:pPr>
      <w:r w:rsidRPr="00A11980">
        <w:rPr>
          <w:lang w:val="en-GB"/>
        </w:rPr>
        <w:t>Wheat was the most reported cereal (34</w:t>
      </w:r>
      <w:r w:rsidR="00505BCD">
        <w:rPr>
          <w:lang w:val="en-GB"/>
        </w:rPr>
        <w:t xml:space="preserve"> </w:t>
      </w:r>
      <w:r w:rsidRPr="00A11980">
        <w:rPr>
          <w:lang w:val="en-GB"/>
        </w:rPr>
        <w:t>% of total number of records). After maize, wheat was the cereal where the highest concentrations of DON were reported in food (mean LB</w:t>
      </w:r>
      <w:r w:rsidR="00505BCD">
        <w:rPr>
          <w:lang w:val="en-GB"/>
        </w:rPr>
        <w:t xml:space="preserve"> </w:t>
      </w:r>
      <w:r w:rsidR="00505BCD" w:rsidRPr="00A4790E">
        <w:rPr>
          <w:lang w:val="en-GB"/>
        </w:rPr>
        <w:t>–</w:t>
      </w:r>
      <w:r w:rsidR="00505BCD">
        <w:rPr>
          <w:lang w:val="en-GB"/>
        </w:rPr>
        <w:t xml:space="preserve"> </w:t>
      </w:r>
      <w:r w:rsidRPr="00A11980">
        <w:rPr>
          <w:lang w:val="en-GB"/>
        </w:rPr>
        <w:t xml:space="preserve">UB: </w:t>
      </w:r>
    </w:p>
    <w:p w14:paraId="7A891FEC" w14:textId="625FA838" w:rsidR="006A5AC4" w:rsidRPr="00A11980" w:rsidRDefault="006A5AC4" w:rsidP="00505BCD">
      <w:pPr>
        <w:pStyle w:val="MDPI31text"/>
        <w:ind w:firstLine="0"/>
        <w:rPr>
          <w:lang w:val="en-GB"/>
        </w:rPr>
      </w:pPr>
      <w:r w:rsidRPr="00A11980">
        <w:rPr>
          <w:lang w:val="en-GB"/>
        </w:rPr>
        <w:t>140.1</w:t>
      </w:r>
      <w:r w:rsidR="00505BCD">
        <w:rPr>
          <w:lang w:val="en-GB"/>
        </w:rPr>
        <w:t xml:space="preserve"> </w:t>
      </w:r>
      <w:r w:rsidR="00505BCD" w:rsidRPr="00A4790E">
        <w:rPr>
          <w:lang w:val="en-GB"/>
        </w:rPr>
        <w:t>–</w:t>
      </w:r>
      <w:r w:rsidR="00505BCD">
        <w:rPr>
          <w:lang w:val="en-GB"/>
        </w:rPr>
        <w:t xml:space="preserve"> </w:t>
      </w:r>
      <w:r w:rsidRPr="00A11980">
        <w:rPr>
          <w:lang w:val="en-GB"/>
        </w:rPr>
        <w:t xml:space="preserve">187.9 µg/kg); in feed, almost six times greater mean concentrations were reported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957.7</w:t>
      </w:r>
      <w:r w:rsidR="00505BCD">
        <w:rPr>
          <w:lang w:val="en-GB"/>
        </w:rPr>
        <w:t xml:space="preserve"> </w:t>
      </w:r>
      <w:r w:rsidR="00505BCD" w:rsidRPr="00A4790E">
        <w:rPr>
          <w:lang w:val="en-GB"/>
        </w:rPr>
        <w:t>–</w:t>
      </w:r>
      <w:r w:rsidR="00505BCD">
        <w:rPr>
          <w:lang w:val="en-GB"/>
        </w:rPr>
        <w:t xml:space="preserve"> </w:t>
      </w:r>
      <w:r w:rsidRPr="00A11980">
        <w:rPr>
          <w:lang w:val="en-GB"/>
        </w:rPr>
        <w:t xml:space="preserve">1025.4 µg/kg). 15-Ac-DON ranged from mean concentration (LB) of 6.0 </w:t>
      </w:r>
      <w:r w:rsidR="00674AF1" w:rsidRPr="00A11980">
        <w:rPr>
          <w:lang w:val="en-GB"/>
        </w:rPr>
        <w:t xml:space="preserve">µg/kg </w:t>
      </w:r>
      <w:r w:rsidRPr="00A11980">
        <w:rPr>
          <w:lang w:val="en-GB"/>
        </w:rPr>
        <w:t>in food and 139.1</w:t>
      </w:r>
      <w:r w:rsidR="00674AF1" w:rsidRPr="00674AF1">
        <w:rPr>
          <w:lang w:val="en-GB"/>
        </w:rPr>
        <w:t xml:space="preserve"> </w:t>
      </w:r>
      <w:r w:rsidR="00674AF1" w:rsidRPr="00A11980">
        <w:rPr>
          <w:lang w:val="en-GB"/>
        </w:rPr>
        <w:t>µg/kg</w:t>
      </w:r>
      <w:r w:rsidRPr="00A11980">
        <w:rPr>
          <w:lang w:val="en-GB"/>
        </w:rPr>
        <w:t xml:space="preserve"> in feed; while 3-Ac-DON ranged from mean concentration (LB) of 8.0 µg/kg in food and 11.9 µg/kg in feed. DON3G was reported only in food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18.1</w:t>
      </w:r>
      <w:r w:rsidR="00505BCD">
        <w:rPr>
          <w:lang w:val="en-GB"/>
        </w:rPr>
        <w:t xml:space="preserve"> </w:t>
      </w:r>
      <w:r w:rsidR="00505BCD" w:rsidRPr="00A4790E">
        <w:rPr>
          <w:lang w:val="en-GB"/>
        </w:rPr>
        <w:t>–</w:t>
      </w:r>
      <w:r w:rsidR="00505BCD">
        <w:rPr>
          <w:lang w:val="en-GB"/>
        </w:rPr>
        <w:t xml:space="preserve"> </w:t>
      </w:r>
      <w:r w:rsidRPr="00A11980">
        <w:rPr>
          <w:lang w:val="en-GB"/>
        </w:rPr>
        <w:t xml:space="preserve">23.6 µg/kg). </w:t>
      </w:r>
    </w:p>
    <w:p w14:paraId="799A8A28" w14:textId="63542EAB" w:rsidR="006A5AC4" w:rsidRPr="00A11980" w:rsidRDefault="006A5AC4" w:rsidP="0079380A">
      <w:pPr>
        <w:pStyle w:val="MDPI31text"/>
        <w:rPr>
          <w:lang w:val="en-GB"/>
        </w:rPr>
      </w:pPr>
      <w:r w:rsidRPr="00A11980">
        <w:rPr>
          <w:lang w:val="en-GB"/>
        </w:rPr>
        <w:t>The lowest mean concentration of AFB</w:t>
      </w:r>
      <w:r w:rsidRPr="00270322">
        <w:rPr>
          <w:vertAlign w:val="subscript"/>
          <w:lang w:val="en-GB"/>
        </w:rPr>
        <w:t>1</w:t>
      </w:r>
      <w:r w:rsidRPr="00A11980">
        <w:rPr>
          <w:lang w:val="en-GB"/>
        </w:rPr>
        <w:t xml:space="preserve"> was observed in wheat-based food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0.0</w:t>
      </w:r>
      <w:r w:rsidR="00505BCD">
        <w:rPr>
          <w:lang w:val="en-GB"/>
        </w:rPr>
        <w:t xml:space="preserve"> </w:t>
      </w:r>
      <w:r w:rsidR="00505BCD" w:rsidRPr="00A4790E">
        <w:rPr>
          <w:lang w:val="en-GB"/>
        </w:rPr>
        <w:t>–</w:t>
      </w:r>
      <w:r w:rsidR="00505BCD">
        <w:rPr>
          <w:lang w:val="en-GB"/>
        </w:rPr>
        <w:t xml:space="preserve"> </w:t>
      </w:r>
      <w:r w:rsidRPr="00A11980">
        <w:rPr>
          <w:lang w:val="en-GB"/>
        </w:rPr>
        <w:t xml:space="preserve">0.6 µg/kg); however, these concentrations increased in feed (mean </w:t>
      </w:r>
      <w:r w:rsidR="008D1CB0" w:rsidRPr="00A11980">
        <w:rPr>
          <w:lang w:val="en-GB"/>
        </w:rPr>
        <w:t>LB</w:t>
      </w:r>
      <w:r w:rsidR="008D1CB0">
        <w:rPr>
          <w:lang w:val="en-GB"/>
        </w:rPr>
        <w:t xml:space="preserve"> </w:t>
      </w:r>
      <w:r w:rsidR="008D1CB0" w:rsidRPr="00A4790E">
        <w:rPr>
          <w:lang w:val="en-GB"/>
        </w:rPr>
        <w:t>–</w:t>
      </w:r>
      <w:r w:rsidR="008D1CB0">
        <w:rPr>
          <w:lang w:val="en-GB"/>
        </w:rPr>
        <w:t xml:space="preserve"> </w:t>
      </w:r>
      <w:r w:rsidR="008D1CB0" w:rsidRPr="00A11980">
        <w:rPr>
          <w:lang w:val="en-GB"/>
        </w:rPr>
        <w:t>UB</w:t>
      </w:r>
      <w:r w:rsidRPr="00A11980">
        <w:rPr>
          <w:lang w:val="en-GB"/>
        </w:rPr>
        <w:t>: 7.4</w:t>
      </w:r>
      <w:r w:rsidR="00505BCD">
        <w:rPr>
          <w:lang w:val="en-GB"/>
        </w:rPr>
        <w:t xml:space="preserve"> </w:t>
      </w:r>
      <w:r w:rsidR="00505BCD" w:rsidRPr="00A4790E">
        <w:rPr>
          <w:lang w:val="en-GB"/>
        </w:rPr>
        <w:t>–</w:t>
      </w:r>
      <w:r w:rsidR="00505BCD">
        <w:rPr>
          <w:lang w:val="en-GB"/>
        </w:rPr>
        <w:t xml:space="preserve"> </w:t>
      </w:r>
      <w:r w:rsidRPr="00A11980">
        <w:rPr>
          <w:lang w:val="en-GB"/>
        </w:rPr>
        <w:t xml:space="preserve">7.6 µg/kg). </w:t>
      </w:r>
    </w:p>
    <w:p w14:paraId="38B31040" w14:textId="2D420587" w:rsidR="006A5AC4" w:rsidRPr="00A11980" w:rsidRDefault="006A5AC4" w:rsidP="0079380A">
      <w:pPr>
        <w:pStyle w:val="MDPI31text"/>
        <w:rPr>
          <w:lang w:val="en-GB"/>
        </w:rPr>
      </w:pPr>
      <w:r w:rsidRPr="00A11980">
        <w:rPr>
          <w:lang w:val="en-GB"/>
        </w:rPr>
        <w:t>Mean concentrations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of ZEN ranged between 24.2</w:t>
      </w:r>
      <w:r w:rsidR="00505BCD">
        <w:rPr>
          <w:lang w:val="en-GB"/>
        </w:rPr>
        <w:t xml:space="preserve"> </w:t>
      </w:r>
      <w:r w:rsidR="00505BCD" w:rsidRPr="00A4790E">
        <w:rPr>
          <w:lang w:val="en-GB"/>
        </w:rPr>
        <w:t>–</w:t>
      </w:r>
      <w:r w:rsidR="00505BCD">
        <w:rPr>
          <w:lang w:val="en-GB"/>
        </w:rPr>
        <w:t xml:space="preserve"> </w:t>
      </w:r>
      <w:r w:rsidRPr="00A11980">
        <w:rPr>
          <w:lang w:val="en-GB"/>
        </w:rPr>
        <w:t>27.0 µg/kg in food and 84.6</w:t>
      </w:r>
      <w:r w:rsidR="00505BCD">
        <w:rPr>
          <w:lang w:val="en-GB"/>
        </w:rPr>
        <w:t xml:space="preserve"> </w:t>
      </w:r>
      <w:r w:rsidR="00505BCD" w:rsidRPr="00A4790E">
        <w:rPr>
          <w:lang w:val="en-GB"/>
        </w:rPr>
        <w:t>–</w:t>
      </w:r>
      <w:r w:rsidR="00505BCD">
        <w:rPr>
          <w:lang w:val="en-GB"/>
        </w:rPr>
        <w:t xml:space="preserve"> </w:t>
      </w:r>
      <w:r w:rsidRPr="00A11980">
        <w:rPr>
          <w:lang w:val="en-GB"/>
        </w:rPr>
        <w:t>85.7 µg/kg in feed; different modified forms were reported, being α-ZEL and β-ZEL those with the highest mean concentrations.</w:t>
      </w:r>
    </w:p>
    <w:p w14:paraId="48833A7F" w14:textId="2297794B" w:rsidR="006A5AC4" w:rsidRPr="00A11980" w:rsidRDefault="006A5AC4" w:rsidP="0079380A">
      <w:pPr>
        <w:pStyle w:val="MDPI31text"/>
        <w:rPr>
          <w:lang w:val="en-GB"/>
        </w:rPr>
      </w:pPr>
      <w:r w:rsidRPr="00A11980">
        <w:rPr>
          <w:lang w:val="en-GB"/>
        </w:rPr>
        <w:t xml:space="preserve">Wheat was the second cereal with the highest concentration of NIV after oat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54.8</w:t>
      </w:r>
      <w:r w:rsidR="00505BCD">
        <w:rPr>
          <w:lang w:val="en-GB"/>
        </w:rPr>
        <w:t xml:space="preserve"> </w:t>
      </w:r>
      <w:r w:rsidR="00505BCD" w:rsidRPr="00A4790E">
        <w:rPr>
          <w:lang w:val="en-GB"/>
        </w:rPr>
        <w:t>–</w:t>
      </w:r>
      <w:r w:rsidR="00505BCD">
        <w:rPr>
          <w:lang w:val="en-GB"/>
        </w:rPr>
        <w:t xml:space="preserve"> </w:t>
      </w:r>
      <w:r w:rsidRPr="00A11980">
        <w:rPr>
          <w:lang w:val="en-GB"/>
        </w:rPr>
        <w:t xml:space="preserve">75.2 µg/kg in food; mean </w:t>
      </w:r>
      <w:r w:rsidR="008D1CB0" w:rsidRPr="00A11980">
        <w:rPr>
          <w:lang w:val="en-GB"/>
        </w:rPr>
        <w:t>LB</w:t>
      </w:r>
      <w:r w:rsidR="008D1CB0">
        <w:rPr>
          <w:lang w:val="en-GB"/>
        </w:rPr>
        <w:t xml:space="preserve"> </w:t>
      </w:r>
      <w:r w:rsidR="008D1CB0" w:rsidRPr="00A4790E">
        <w:rPr>
          <w:lang w:val="en-GB"/>
        </w:rPr>
        <w:t>–</w:t>
      </w:r>
      <w:r w:rsidR="008D1CB0">
        <w:rPr>
          <w:lang w:val="en-GB"/>
        </w:rPr>
        <w:t xml:space="preserve"> </w:t>
      </w:r>
      <w:r w:rsidR="008D1CB0" w:rsidRPr="00A11980">
        <w:rPr>
          <w:lang w:val="en-GB"/>
        </w:rPr>
        <w:t>UB</w:t>
      </w:r>
      <w:r w:rsidRPr="00A11980">
        <w:rPr>
          <w:lang w:val="en-GB"/>
        </w:rPr>
        <w:t>: 58.2</w:t>
      </w:r>
      <w:r w:rsidR="00505BCD">
        <w:rPr>
          <w:lang w:val="en-GB"/>
        </w:rPr>
        <w:t xml:space="preserve"> </w:t>
      </w:r>
      <w:r w:rsidR="00505BCD" w:rsidRPr="00A4790E">
        <w:rPr>
          <w:lang w:val="en-GB"/>
        </w:rPr>
        <w:t>–</w:t>
      </w:r>
      <w:r w:rsidR="00505BCD">
        <w:rPr>
          <w:lang w:val="en-GB"/>
        </w:rPr>
        <w:t xml:space="preserve"> </w:t>
      </w:r>
      <w:r w:rsidRPr="00A11980">
        <w:rPr>
          <w:lang w:val="en-GB"/>
        </w:rPr>
        <w:t xml:space="preserve">79.2 µg/kg in feed), and, together with barley, it was the only cereal in which NIV3G was reported. </w:t>
      </w:r>
    </w:p>
    <w:p w14:paraId="6D67EC68" w14:textId="0894DAB8" w:rsidR="006A5AC4" w:rsidRPr="00A11980" w:rsidRDefault="006A5AC4" w:rsidP="008E5421">
      <w:pPr>
        <w:pStyle w:val="MDPI31text"/>
        <w:tabs>
          <w:tab w:val="left" w:pos="8364"/>
        </w:tabs>
        <w:rPr>
          <w:lang w:val="en-GB"/>
        </w:rPr>
      </w:pPr>
      <w:r w:rsidRPr="00A11980">
        <w:rPr>
          <w:lang w:val="en-GB"/>
        </w:rPr>
        <w:lastRenderedPageBreak/>
        <w:t xml:space="preserve">With regard to feed, the highest concentration of OTA was reported in wheat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12.7</w:t>
      </w:r>
      <w:r w:rsidR="00505BCD">
        <w:rPr>
          <w:lang w:val="en-GB"/>
        </w:rPr>
        <w:t xml:space="preserve"> </w:t>
      </w:r>
      <w:r w:rsidR="00505BCD" w:rsidRPr="00A4790E">
        <w:rPr>
          <w:lang w:val="en-GB"/>
        </w:rPr>
        <w:t>–</w:t>
      </w:r>
      <w:r w:rsidR="00505BCD">
        <w:rPr>
          <w:lang w:val="en-GB"/>
        </w:rPr>
        <w:t xml:space="preserve"> </w:t>
      </w:r>
      <w:r w:rsidRPr="00A11980">
        <w:rPr>
          <w:lang w:val="en-GB"/>
        </w:rPr>
        <w:t>13.4 µg/kg); however, in food the mean concentrations were much lower ranging between 0.5</w:t>
      </w:r>
      <w:r w:rsidR="00505BCD">
        <w:rPr>
          <w:lang w:val="en-GB"/>
        </w:rPr>
        <w:t xml:space="preserve"> </w:t>
      </w:r>
      <w:r w:rsidR="00505BCD" w:rsidRPr="00A4790E">
        <w:rPr>
          <w:lang w:val="en-GB"/>
        </w:rPr>
        <w:t>–</w:t>
      </w:r>
      <w:r w:rsidR="00505BCD">
        <w:rPr>
          <w:lang w:val="en-GB"/>
        </w:rPr>
        <w:t xml:space="preserve"> </w:t>
      </w:r>
      <w:r w:rsidRPr="00A11980">
        <w:rPr>
          <w:lang w:val="en-GB"/>
        </w:rPr>
        <w:t>0.</w:t>
      </w:r>
      <w:r w:rsidR="00674AF1" w:rsidRPr="00A11980">
        <w:rPr>
          <w:lang w:val="en-GB"/>
        </w:rPr>
        <w:t>8</w:t>
      </w:r>
      <w:r w:rsidR="00674AF1">
        <w:rPr>
          <w:lang w:val="en-GB"/>
        </w:rPr>
        <w:t> </w:t>
      </w:r>
      <w:r w:rsidRPr="00A11980">
        <w:rPr>
          <w:lang w:val="en-GB"/>
        </w:rPr>
        <w:t>µg/kg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xml:space="preserve">). </w:t>
      </w:r>
    </w:p>
    <w:p w14:paraId="46E53C8E" w14:textId="77777777" w:rsidR="006A5AC4" w:rsidRDefault="006A5AC4" w:rsidP="00FA6910">
      <w:pPr>
        <w:pStyle w:val="MDPI31text"/>
        <w:ind w:firstLine="0"/>
        <w:rPr>
          <w:lang w:val="en-GB"/>
        </w:rPr>
      </w:pPr>
    </w:p>
    <w:p w14:paraId="6350E747" w14:textId="77777777" w:rsidR="006A5AC4" w:rsidRPr="00A11980" w:rsidRDefault="006A5AC4" w:rsidP="00FA6910">
      <w:pPr>
        <w:pStyle w:val="MDPI23heading3"/>
        <w:rPr>
          <w:lang w:val="en-GB"/>
        </w:rPr>
      </w:pPr>
      <w:r w:rsidRPr="00A11980">
        <w:rPr>
          <w:lang w:val="en-GB"/>
        </w:rPr>
        <w:t>3.2.1. Maize</w:t>
      </w:r>
    </w:p>
    <w:p w14:paraId="31C58AE0" w14:textId="1360EFD9" w:rsidR="006A5AC4" w:rsidRPr="00A11980" w:rsidRDefault="006A5AC4" w:rsidP="00FA6910">
      <w:pPr>
        <w:pStyle w:val="MDPI31text"/>
        <w:rPr>
          <w:lang w:val="en-GB"/>
        </w:rPr>
      </w:pPr>
      <w:r w:rsidRPr="00A11980">
        <w:rPr>
          <w:lang w:val="en-GB"/>
        </w:rPr>
        <w:t>Maize was the second most reported cereal after wheat and the crop where the highest mean concentrations of FB</w:t>
      </w:r>
      <w:r w:rsidRPr="00B85304">
        <w:rPr>
          <w:vertAlign w:val="subscript"/>
          <w:lang w:val="en-GB"/>
        </w:rPr>
        <w:t>1</w:t>
      </w:r>
      <w:r w:rsidRPr="00A11980">
        <w:rPr>
          <w:lang w:val="en-GB"/>
        </w:rPr>
        <w:t xml:space="preserve"> were observed, both in food (n=58;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540.7</w:t>
      </w:r>
      <w:r w:rsidR="00505BCD">
        <w:rPr>
          <w:lang w:val="en-GB"/>
        </w:rPr>
        <w:t xml:space="preserve"> </w:t>
      </w:r>
      <w:r w:rsidR="00505BCD" w:rsidRPr="00A4790E">
        <w:rPr>
          <w:lang w:val="en-GB"/>
        </w:rPr>
        <w:t>–</w:t>
      </w:r>
      <w:r w:rsidR="00505BCD">
        <w:rPr>
          <w:lang w:val="en-GB"/>
        </w:rPr>
        <w:t xml:space="preserve"> </w:t>
      </w:r>
      <w:r w:rsidRPr="00A11980">
        <w:rPr>
          <w:lang w:val="en-GB"/>
        </w:rPr>
        <w:t xml:space="preserve">541.3 µg/kg; max: 7,878.7 µg/kg) and feed (n=94;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1,806.0 – 1,807.1 µg/kg; max: 30,200.0 µg/kg). FB</w:t>
      </w:r>
      <w:r w:rsidRPr="00B85304">
        <w:rPr>
          <w:vertAlign w:val="subscript"/>
          <w:lang w:val="en-GB"/>
        </w:rPr>
        <w:t>2</w:t>
      </w:r>
      <w:r w:rsidRPr="00A11980">
        <w:rPr>
          <w:lang w:val="en-GB"/>
        </w:rPr>
        <w:t xml:space="preserve"> and FB</w:t>
      </w:r>
      <w:r w:rsidRPr="00B85304">
        <w:rPr>
          <w:vertAlign w:val="subscript"/>
          <w:lang w:val="en-GB"/>
        </w:rPr>
        <w:t>3</w:t>
      </w:r>
      <w:r w:rsidRPr="00A11980">
        <w:rPr>
          <w:lang w:val="en-GB"/>
        </w:rPr>
        <w:t xml:space="preserve"> also showed the highest mean concentrations in maize, ranging between 135.6</w:t>
      </w:r>
      <w:r w:rsidR="008E5421">
        <w:rPr>
          <w:lang w:val="en-GB"/>
        </w:rPr>
        <w:t xml:space="preserve"> </w:t>
      </w:r>
      <w:r w:rsidR="008E5421" w:rsidRPr="00A4790E">
        <w:rPr>
          <w:lang w:val="en-GB"/>
        </w:rPr>
        <w:t>–</w:t>
      </w:r>
      <w:r w:rsidR="008E5421">
        <w:rPr>
          <w:lang w:val="en-GB"/>
        </w:rPr>
        <w:t xml:space="preserve"> </w:t>
      </w:r>
      <w:r w:rsidRPr="00A11980">
        <w:rPr>
          <w:lang w:val="en-GB"/>
        </w:rPr>
        <w:t>141.5 µg/kg and 152.6</w:t>
      </w:r>
      <w:r w:rsidR="00505BCD">
        <w:rPr>
          <w:lang w:val="en-GB"/>
        </w:rPr>
        <w:t xml:space="preserve"> </w:t>
      </w:r>
      <w:r w:rsidR="00505BCD" w:rsidRPr="00A4790E">
        <w:rPr>
          <w:lang w:val="en-GB"/>
        </w:rPr>
        <w:t>–</w:t>
      </w:r>
      <w:r w:rsidR="00505BCD">
        <w:rPr>
          <w:lang w:val="en-GB"/>
        </w:rPr>
        <w:t xml:space="preserve"> </w:t>
      </w:r>
      <w:r w:rsidRPr="00A11980">
        <w:rPr>
          <w:lang w:val="en-GB"/>
        </w:rPr>
        <w:t>156.2 µg/kg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in food and 610.7</w:t>
      </w:r>
      <w:r w:rsidR="00505BCD">
        <w:rPr>
          <w:lang w:val="en-GB"/>
        </w:rPr>
        <w:t xml:space="preserve"> </w:t>
      </w:r>
      <w:r w:rsidR="00505BCD" w:rsidRPr="00A4790E">
        <w:rPr>
          <w:lang w:val="en-GB"/>
        </w:rPr>
        <w:t>–</w:t>
      </w:r>
      <w:r w:rsidR="00505BCD">
        <w:rPr>
          <w:lang w:val="en-GB"/>
        </w:rPr>
        <w:t xml:space="preserve"> </w:t>
      </w:r>
      <w:r w:rsidRPr="00A11980">
        <w:rPr>
          <w:lang w:val="en-GB"/>
        </w:rPr>
        <w:t>612.2 µg/kg and 57.5</w:t>
      </w:r>
      <w:r w:rsidR="00505BCD">
        <w:rPr>
          <w:lang w:val="en-GB"/>
        </w:rPr>
        <w:t xml:space="preserve"> </w:t>
      </w:r>
      <w:r w:rsidR="00505BCD" w:rsidRPr="00A4790E">
        <w:rPr>
          <w:lang w:val="en-GB"/>
        </w:rPr>
        <w:t>–</w:t>
      </w:r>
      <w:r w:rsidR="00505BCD">
        <w:rPr>
          <w:lang w:val="en-GB"/>
        </w:rPr>
        <w:t xml:space="preserve"> </w:t>
      </w:r>
      <w:r w:rsidRPr="00A11980">
        <w:rPr>
          <w:lang w:val="en-GB"/>
        </w:rPr>
        <w:t>61.0 µg/kg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in feed, respectively. Overall</w:t>
      </w:r>
      <w:r w:rsidR="00674AF1">
        <w:rPr>
          <w:lang w:val="en-GB"/>
        </w:rPr>
        <w:t>,</w:t>
      </w:r>
      <w:r w:rsidRPr="00A11980">
        <w:rPr>
          <w:lang w:val="en-GB"/>
        </w:rPr>
        <w:t xml:space="preserve"> FBs were reported mainly individually, and to a lesser extent as the sum of FB</w:t>
      </w:r>
      <w:r w:rsidRPr="00B85304">
        <w:rPr>
          <w:vertAlign w:val="subscript"/>
          <w:lang w:val="en-GB"/>
        </w:rPr>
        <w:t>1</w:t>
      </w:r>
      <w:r w:rsidRPr="00A11980">
        <w:rPr>
          <w:lang w:val="en-GB"/>
        </w:rPr>
        <w:t>+FB</w:t>
      </w:r>
      <w:r w:rsidRPr="00B85304">
        <w:rPr>
          <w:vertAlign w:val="subscript"/>
          <w:lang w:val="en-GB"/>
        </w:rPr>
        <w:t>2</w:t>
      </w:r>
      <w:r w:rsidRPr="00A11980">
        <w:rPr>
          <w:lang w:val="en-GB"/>
        </w:rPr>
        <w:t xml:space="preserve">. </w:t>
      </w:r>
      <w:r w:rsidR="009106B8" w:rsidRPr="00A11980">
        <w:rPr>
          <w:lang w:val="en-GB"/>
        </w:rPr>
        <w:t>Scar</w:t>
      </w:r>
      <w:r w:rsidR="009106B8">
        <w:rPr>
          <w:lang w:val="en-GB"/>
        </w:rPr>
        <w:t>c</w:t>
      </w:r>
      <w:r w:rsidR="009106B8" w:rsidRPr="00A11980">
        <w:rPr>
          <w:lang w:val="en-GB"/>
        </w:rPr>
        <w:t xml:space="preserve">e </w:t>
      </w:r>
      <w:r w:rsidRPr="00A11980">
        <w:rPr>
          <w:lang w:val="en-GB"/>
        </w:rPr>
        <w:t>data was reported on modified FBs (i.e</w:t>
      </w:r>
      <w:r w:rsidR="007824AD">
        <w:rPr>
          <w:lang w:val="en-GB"/>
        </w:rPr>
        <w:t xml:space="preserve">. </w:t>
      </w:r>
      <w:r w:rsidR="00D47383" w:rsidRPr="00A11980">
        <w:rPr>
          <w:lang w:val="en-GB"/>
        </w:rPr>
        <w:t>hydroly</w:t>
      </w:r>
      <w:r w:rsidR="00D47383">
        <w:rPr>
          <w:lang w:val="en-GB"/>
        </w:rPr>
        <w:t>s</w:t>
      </w:r>
      <w:r w:rsidR="00D47383" w:rsidRPr="00A11980">
        <w:rPr>
          <w:lang w:val="en-GB"/>
        </w:rPr>
        <w:t xml:space="preserve">ed </w:t>
      </w:r>
      <w:r w:rsidRPr="00A11980">
        <w:rPr>
          <w:lang w:val="en-GB"/>
        </w:rPr>
        <w:t xml:space="preserve">FBs, HFBs) in thermally processed maize (n=6; FBs+HFBs, mean: 570 µg/kg). </w:t>
      </w:r>
    </w:p>
    <w:p w14:paraId="026D856D" w14:textId="2830F6FF" w:rsidR="006A5AC4" w:rsidRPr="00A11980" w:rsidRDefault="006A5AC4" w:rsidP="00FA6910">
      <w:pPr>
        <w:pStyle w:val="MDPI31text"/>
        <w:rPr>
          <w:lang w:val="en-GB"/>
        </w:rPr>
      </w:pPr>
      <w:r w:rsidRPr="00A11980">
        <w:rPr>
          <w:lang w:val="en-GB"/>
        </w:rPr>
        <w:t xml:space="preserve">DON was also highly reported in maize both in food (n= 59;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256.3</w:t>
      </w:r>
      <w:r w:rsidR="00505BCD">
        <w:rPr>
          <w:lang w:val="en-GB"/>
        </w:rPr>
        <w:t xml:space="preserve"> </w:t>
      </w:r>
      <w:r w:rsidR="00505BCD" w:rsidRPr="00A4790E">
        <w:rPr>
          <w:lang w:val="en-GB"/>
        </w:rPr>
        <w:t>–</w:t>
      </w:r>
      <w:r w:rsidR="00505BCD">
        <w:rPr>
          <w:lang w:val="en-GB"/>
        </w:rPr>
        <w:t xml:space="preserve"> </w:t>
      </w:r>
      <w:r w:rsidRPr="00A11980">
        <w:rPr>
          <w:lang w:val="en-GB"/>
        </w:rPr>
        <w:t xml:space="preserve">263.2 µg/kg, max: 2,266.8 µg/kg) and feed (n=196;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714.9</w:t>
      </w:r>
      <w:r w:rsidR="00505BCD">
        <w:rPr>
          <w:lang w:val="en-GB"/>
        </w:rPr>
        <w:t xml:space="preserve"> </w:t>
      </w:r>
      <w:r w:rsidR="00505BCD" w:rsidRPr="00A4790E">
        <w:rPr>
          <w:lang w:val="en-GB"/>
        </w:rPr>
        <w:t>–</w:t>
      </w:r>
      <w:r w:rsidR="00505BCD">
        <w:rPr>
          <w:lang w:val="en-GB"/>
        </w:rPr>
        <w:t xml:space="preserve"> </w:t>
      </w:r>
      <w:r w:rsidRPr="00A11980">
        <w:rPr>
          <w:lang w:val="en-GB"/>
        </w:rPr>
        <w:t>735.6 µg/kg, max: 9,528.0 µg/kg) together with its acetyl derivatives. Mean concentration of 3-Ac-DON and 15-Ac-DON in feed were respectively 26.1</w:t>
      </w:r>
      <w:r w:rsidR="00505BCD">
        <w:rPr>
          <w:lang w:val="en-GB"/>
        </w:rPr>
        <w:t xml:space="preserve"> </w:t>
      </w:r>
      <w:r w:rsidR="00505BCD" w:rsidRPr="00A4790E">
        <w:rPr>
          <w:lang w:val="en-GB"/>
        </w:rPr>
        <w:t>–</w:t>
      </w:r>
      <w:r w:rsidR="00505BCD">
        <w:rPr>
          <w:lang w:val="en-GB"/>
        </w:rPr>
        <w:t xml:space="preserve"> </w:t>
      </w:r>
      <w:r w:rsidRPr="00A11980">
        <w:rPr>
          <w:lang w:val="en-GB"/>
        </w:rPr>
        <w:t>27.1 µg/kg and 87.1</w:t>
      </w:r>
      <w:r w:rsidR="00505BCD">
        <w:rPr>
          <w:lang w:val="en-GB"/>
        </w:rPr>
        <w:t xml:space="preserve"> </w:t>
      </w:r>
      <w:r w:rsidR="00505BCD" w:rsidRPr="00A4790E">
        <w:rPr>
          <w:lang w:val="en-GB"/>
        </w:rPr>
        <w:t>–</w:t>
      </w:r>
      <w:r w:rsidR="00505BCD">
        <w:rPr>
          <w:lang w:val="en-GB"/>
        </w:rPr>
        <w:t xml:space="preserve"> </w:t>
      </w:r>
      <w:r w:rsidRPr="00A11980">
        <w:rPr>
          <w:lang w:val="en-GB"/>
        </w:rPr>
        <w:t xml:space="preserve">88.1 µg/kg (LB-UB); the lowest concentrations were reported in food for 3-Ac-DON (6.2-6.7 µg/kg), whereas 15-Ac-DON was not reported individually in food, but summed with 3-Ac-DON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186.3</w:t>
      </w:r>
      <w:r w:rsidR="00505BCD">
        <w:rPr>
          <w:lang w:val="en-GB"/>
        </w:rPr>
        <w:t xml:space="preserve"> </w:t>
      </w:r>
      <w:r w:rsidR="00505BCD" w:rsidRPr="00A4790E">
        <w:rPr>
          <w:lang w:val="en-GB"/>
        </w:rPr>
        <w:t>–</w:t>
      </w:r>
      <w:r w:rsidR="00505BCD">
        <w:rPr>
          <w:lang w:val="en-GB"/>
        </w:rPr>
        <w:t xml:space="preserve"> </w:t>
      </w:r>
      <w:r w:rsidRPr="00A11980">
        <w:rPr>
          <w:lang w:val="en-GB"/>
        </w:rPr>
        <w:t xml:space="preserve">188.6 µg/kg). DON3G was also reported in maize with much higher concentrations in feed (max: 763.0 µg/kg). </w:t>
      </w:r>
    </w:p>
    <w:p w14:paraId="3EA4561A" w14:textId="28E4AFC0" w:rsidR="006A5AC4" w:rsidRPr="00A11980" w:rsidRDefault="006A5AC4" w:rsidP="00FA6910">
      <w:pPr>
        <w:pStyle w:val="MDPI31text"/>
        <w:rPr>
          <w:lang w:val="en-GB"/>
        </w:rPr>
      </w:pPr>
      <w:r w:rsidRPr="00A11980">
        <w:rPr>
          <w:lang w:val="en-GB"/>
        </w:rPr>
        <w:t>AFs were also among the most reported mycotoxins, being AFB</w:t>
      </w:r>
      <w:r w:rsidRPr="00270322">
        <w:rPr>
          <w:vertAlign w:val="subscript"/>
          <w:lang w:val="en-GB"/>
        </w:rPr>
        <w:t>1</w:t>
      </w:r>
      <w:r w:rsidRPr="00A11980">
        <w:rPr>
          <w:lang w:val="en-GB"/>
        </w:rPr>
        <w:t xml:space="preserve"> the one with highest mean concentrations (n=22;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1.9</w:t>
      </w:r>
      <w:r w:rsidR="00505BCD">
        <w:rPr>
          <w:lang w:val="en-GB"/>
        </w:rPr>
        <w:t xml:space="preserve"> </w:t>
      </w:r>
      <w:r w:rsidR="00505BCD" w:rsidRPr="00A4790E">
        <w:rPr>
          <w:lang w:val="en-GB"/>
        </w:rPr>
        <w:t>–</w:t>
      </w:r>
      <w:r w:rsidR="00505BCD">
        <w:rPr>
          <w:lang w:val="en-GB"/>
        </w:rPr>
        <w:t xml:space="preserve"> </w:t>
      </w:r>
      <w:r w:rsidRPr="00A11980">
        <w:rPr>
          <w:lang w:val="en-GB"/>
        </w:rPr>
        <w:t>2.2 µg/kg; max: 22.4 µg/kg in food; mean: 9.9 µg/kg; max: 74.</w:t>
      </w:r>
      <w:r w:rsidR="00674AF1" w:rsidRPr="00A11980">
        <w:rPr>
          <w:lang w:val="en-GB"/>
        </w:rPr>
        <w:t>8</w:t>
      </w:r>
      <w:r w:rsidR="00674AF1">
        <w:rPr>
          <w:lang w:val="en-GB"/>
        </w:rPr>
        <w:t> </w:t>
      </w:r>
      <w:r w:rsidRPr="00A11980">
        <w:rPr>
          <w:lang w:val="en-GB"/>
        </w:rPr>
        <w:t xml:space="preserve">µg/kg in feed). </w:t>
      </w:r>
    </w:p>
    <w:p w14:paraId="4188036E" w14:textId="3D180172" w:rsidR="006A5AC4" w:rsidRPr="00A11980" w:rsidRDefault="006A5AC4" w:rsidP="00FA6910">
      <w:pPr>
        <w:pStyle w:val="MDPI31text"/>
        <w:rPr>
          <w:lang w:val="en-GB"/>
        </w:rPr>
      </w:pPr>
      <w:r w:rsidRPr="00A11980">
        <w:rPr>
          <w:lang w:val="en-GB"/>
        </w:rPr>
        <w:t>Mean concentrations of ZEN ranged between 80.6</w:t>
      </w:r>
      <w:r w:rsidR="00505BCD">
        <w:rPr>
          <w:lang w:val="en-GB"/>
        </w:rPr>
        <w:t xml:space="preserve"> </w:t>
      </w:r>
      <w:r w:rsidR="00505BCD" w:rsidRPr="00A4790E">
        <w:rPr>
          <w:lang w:val="en-GB"/>
        </w:rPr>
        <w:t>–</w:t>
      </w:r>
      <w:r w:rsidR="00505BCD">
        <w:rPr>
          <w:lang w:val="en-GB"/>
        </w:rPr>
        <w:t xml:space="preserve"> </w:t>
      </w:r>
      <w:r w:rsidRPr="00A11980">
        <w:rPr>
          <w:lang w:val="en-GB"/>
        </w:rPr>
        <w:t>82.1 µg/kg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in food and 93.3</w:t>
      </w:r>
      <w:r w:rsidR="00505BCD">
        <w:rPr>
          <w:lang w:val="en-GB"/>
        </w:rPr>
        <w:t xml:space="preserve"> </w:t>
      </w:r>
      <w:r w:rsidR="00505BCD" w:rsidRPr="00A4790E">
        <w:rPr>
          <w:lang w:val="en-GB"/>
        </w:rPr>
        <w:t>–</w:t>
      </w:r>
      <w:r w:rsidR="00505BCD">
        <w:rPr>
          <w:lang w:val="en-GB"/>
        </w:rPr>
        <w:t xml:space="preserve"> </w:t>
      </w:r>
      <w:r w:rsidRPr="00A11980">
        <w:rPr>
          <w:lang w:val="en-GB"/>
        </w:rPr>
        <w:t>94.</w:t>
      </w:r>
      <w:r w:rsidR="00674AF1" w:rsidRPr="00A11980">
        <w:rPr>
          <w:lang w:val="en-GB"/>
        </w:rPr>
        <w:t>9</w:t>
      </w:r>
      <w:r w:rsidR="00674AF1">
        <w:rPr>
          <w:lang w:val="en-GB"/>
        </w:rPr>
        <w:t> </w:t>
      </w:r>
      <w:r w:rsidRPr="00A11980">
        <w:rPr>
          <w:lang w:val="en-GB"/>
        </w:rPr>
        <w:t>µg/kg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xml:space="preserve">) in feed; α-ZEL and β-ZEL were the only modified forms reported in maize. </w:t>
      </w:r>
    </w:p>
    <w:p w14:paraId="19F87798" w14:textId="633CCA55" w:rsidR="006A5AC4" w:rsidRPr="00A11980" w:rsidRDefault="006A5AC4" w:rsidP="00FA6910">
      <w:pPr>
        <w:pStyle w:val="MDPI31text"/>
        <w:rPr>
          <w:lang w:val="en-GB"/>
        </w:rPr>
      </w:pPr>
      <w:r w:rsidRPr="00A11980">
        <w:rPr>
          <w:lang w:val="en-GB"/>
        </w:rPr>
        <w:t xml:space="preserve">With regards to T2+HT2, low concentrations were reported in maize compared to other cereals (n=53;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1.8</w:t>
      </w:r>
      <w:r w:rsidR="00505BCD">
        <w:rPr>
          <w:lang w:val="en-GB"/>
        </w:rPr>
        <w:t xml:space="preserve"> </w:t>
      </w:r>
      <w:r w:rsidR="00505BCD" w:rsidRPr="00A4790E">
        <w:rPr>
          <w:lang w:val="en-GB"/>
        </w:rPr>
        <w:t>–</w:t>
      </w:r>
      <w:r w:rsidR="00505BCD">
        <w:rPr>
          <w:lang w:val="en-GB"/>
        </w:rPr>
        <w:t xml:space="preserve"> </w:t>
      </w:r>
      <w:r w:rsidRPr="00A11980">
        <w:rPr>
          <w:lang w:val="en-GB"/>
        </w:rPr>
        <w:t xml:space="preserve">5.4 µg/kg); higher concentrations were reported in feed compared to food products (n=174; </w:t>
      </w:r>
      <w:r w:rsidRPr="00FA6910">
        <w:rPr>
          <w:lang w:val="en-GB"/>
        </w:rPr>
        <w:t xml:space="preserve">mean LB-UB: </w:t>
      </w:r>
      <w:r w:rsidRPr="00A11980">
        <w:rPr>
          <w:lang w:val="en-GB"/>
        </w:rPr>
        <w:t>44.8</w:t>
      </w:r>
      <w:r w:rsidR="00505BCD">
        <w:rPr>
          <w:lang w:val="en-GB"/>
        </w:rPr>
        <w:t xml:space="preserve"> </w:t>
      </w:r>
      <w:r w:rsidR="00505BCD" w:rsidRPr="00A4790E">
        <w:rPr>
          <w:lang w:val="en-GB"/>
        </w:rPr>
        <w:t>–</w:t>
      </w:r>
      <w:r w:rsidR="00505BCD">
        <w:rPr>
          <w:lang w:val="en-GB"/>
        </w:rPr>
        <w:t xml:space="preserve"> </w:t>
      </w:r>
      <w:r w:rsidRPr="00A11980">
        <w:rPr>
          <w:lang w:val="en-GB"/>
        </w:rPr>
        <w:t>49.2</w:t>
      </w:r>
      <w:r w:rsidRPr="00FA6910">
        <w:t xml:space="preserve"> </w:t>
      </w:r>
      <w:r w:rsidRPr="00FA6910">
        <w:rPr>
          <w:lang w:val="en-GB"/>
        </w:rPr>
        <w:t>µg/kg</w:t>
      </w:r>
      <w:r w:rsidRPr="00A11980">
        <w:rPr>
          <w:lang w:val="en-GB"/>
        </w:rPr>
        <w:t xml:space="preserve">). Modified forms were among the most relevant phase I metabolites, namely T2-triol and T2-tetraol, both reported in feed. </w:t>
      </w:r>
    </w:p>
    <w:p w14:paraId="6C10B385" w14:textId="5980C7FF" w:rsidR="006A5AC4" w:rsidRPr="00A11980" w:rsidRDefault="006A5AC4" w:rsidP="00FA6910">
      <w:pPr>
        <w:pStyle w:val="MDPI31text"/>
        <w:rPr>
          <w:lang w:val="en-GB"/>
        </w:rPr>
      </w:pPr>
      <w:r w:rsidRPr="00A11980">
        <w:rPr>
          <w:lang w:val="en-GB"/>
        </w:rPr>
        <w:t>Mean concentrations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of NIV ranged between 9.3</w:t>
      </w:r>
      <w:r w:rsidR="00505BCD">
        <w:rPr>
          <w:lang w:val="en-GB"/>
        </w:rPr>
        <w:t xml:space="preserve"> </w:t>
      </w:r>
      <w:r w:rsidR="00505BCD" w:rsidRPr="00A4790E">
        <w:rPr>
          <w:lang w:val="en-GB"/>
        </w:rPr>
        <w:t>–</w:t>
      </w:r>
      <w:r w:rsidR="00505BCD">
        <w:rPr>
          <w:lang w:val="en-GB"/>
        </w:rPr>
        <w:t xml:space="preserve"> </w:t>
      </w:r>
      <w:r w:rsidRPr="00A11980">
        <w:rPr>
          <w:lang w:val="en-GB"/>
        </w:rPr>
        <w:t>28.3 µg/kg in food and 190.6</w:t>
      </w:r>
      <w:r w:rsidR="00505BCD">
        <w:rPr>
          <w:lang w:val="en-GB"/>
        </w:rPr>
        <w:t xml:space="preserve"> </w:t>
      </w:r>
      <w:r w:rsidR="00505BCD" w:rsidRPr="00A4790E">
        <w:rPr>
          <w:lang w:val="en-GB"/>
        </w:rPr>
        <w:t>–</w:t>
      </w:r>
      <w:r w:rsidR="00505BCD">
        <w:rPr>
          <w:lang w:val="en-GB"/>
        </w:rPr>
        <w:t xml:space="preserve"> </w:t>
      </w:r>
      <w:r w:rsidRPr="00A11980">
        <w:rPr>
          <w:lang w:val="en-GB"/>
        </w:rPr>
        <w:t xml:space="preserve">210.0 µg/kg in feed; no modified forms were reported. </w:t>
      </w:r>
    </w:p>
    <w:p w14:paraId="57C3E316" w14:textId="52830E5D" w:rsidR="006A5AC4" w:rsidRPr="00A11980" w:rsidRDefault="006A5AC4" w:rsidP="00FA6910">
      <w:pPr>
        <w:pStyle w:val="MDPI31text"/>
        <w:rPr>
          <w:lang w:val="en-GB"/>
        </w:rPr>
      </w:pPr>
      <w:r w:rsidRPr="00A11980">
        <w:rPr>
          <w:lang w:val="en-GB"/>
        </w:rPr>
        <w:t>Finally, mean concentrations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of OTA ranged between 0.3</w:t>
      </w:r>
      <w:r w:rsidR="00505BCD">
        <w:rPr>
          <w:lang w:val="en-GB"/>
        </w:rPr>
        <w:t xml:space="preserve"> </w:t>
      </w:r>
      <w:r w:rsidR="00505BCD" w:rsidRPr="00A4790E">
        <w:rPr>
          <w:lang w:val="en-GB"/>
        </w:rPr>
        <w:t>–</w:t>
      </w:r>
      <w:r w:rsidR="00505BCD">
        <w:rPr>
          <w:lang w:val="en-GB"/>
        </w:rPr>
        <w:t xml:space="preserve"> </w:t>
      </w:r>
      <w:r w:rsidRPr="00A11980">
        <w:rPr>
          <w:lang w:val="en-GB"/>
        </w:rPr>
        <w:t>0.6 µg/kg in food and 2.2</w:t>
      </w:r>
      <w:r w:rsidR="00505BCD">
        <w:rPr>
          <w:lang w:val="en-GB"/>
        </w:rPr>
        <w:t xml:space="preserve"> </w:t>
      </w:r>
      <w:r w:rsidR="00505BCD" w:rsidRPr="00A4790E">
        <w:rPr>
          <w:lang w:val="en-GB"/>
        </w:rPr>
        <w:t>–</w:t>
      </w:r>
      <w:r w:rsidR="00505BCD">
        <w:rPr>
          <w:lang w:val="en-GB"/>
        </w:rPr>
        <w:t xml:space="preserve"> </w:t>
      </w:r>
      <w:r w:rsidRPr="00A11980">
        <w:rPr>
          <w:lang w:val="en-GB"/>
        </w:rPr>
        <w:t>2.7 µg/kg in feed.</w:t>
      </w:r>
    </w:p>
    <w:p w14:paraId="10EBA0E1" w14:textId="77777777" w:rsidR="006A5AC4" w:rsidRPr="00A11980" w:rsidRDefault="006A5AC4" w:rsidP="00FA6910">
      <w:pPr>
        <w:pStyle w:val="MDPI31text"/>
        <w:ind w:firstLine="0"/>
        <w:rPr>
          <w:lang w:val="en-GB"/>
        </w:rPr>
      </w:pPr>
    </w:p>
    <w:p w14:paraId="3A87A211" w14:textId="77777777" w:rsidR="006A5AC4" w:rsidRPr="00A11980" w:rsidRDefault="006A5AC4" w:rsidP="0079380A">
      <w:pPr>
        <w:pStyle w:val="MDPI23heading3"/>
        <w:rPr>
          <w:lang w:val="en-GB"/>
        </w:rPr>
      </w:pPr>
      <w:r w:rsidRPr="00A11980">
        <w:rPr>
          <w:lang w:val="en-GB"/>
        </w:rPr>
        <w:t>3.2.3. Barley</w:t>
      </w:r>
    </w:p>
    <w:p w14:paraId="00614736" w14:textId="5023B782" w:rsidR="006A5AC4" w:rsidRPr="00A11980" w:rsidRDefault="006A5AC4" w:rsidP="0079380A">
      <w:pPr>
        <w:pStyle w:val="MDPI31text"/>
        <w:rPr>
          <w:lang w:val="en-GB"/>
        </w:rPr>
      </w:pPr>
      <w:r w:rsidRPr="00A11980">
        <w:rPr>
          <w:lang w:val="en-GB"/>
        </w:rPr>
        <w:t>Barley was the third most reported cereal after wheat and maize (10</w:t>
      </w:r>
      <w:r w:rsidR="00505BCD">
        <w:rPr>
          <w:lang w:val="en-GB"/>
        </w:rPr>
        <w:t xml:space="preserve"> </w:t>
      </w:r>
      <w:r w:rsidRPr="00A11980">
        <w:rPr>
          <w:lang w:val="en-GB"/>
        </w:rPr>
        <w:t xml:space="preserve">% of the total number of records), and it showed among the highest mean concentrations of several classes of mycotoxins. With regards to food, barley showed higher mean concentrations of ZEN (n=19;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26.3</w:t>
      </w:r>
      <w:r w:rsidR="00505BCD">
        <w:rPr>
          <w:lang w:val="en-GB"/>
        </w:rPr>
        <w:t xml:space="preserve"> </w:t>
      </w:r>
      <w:r w:rsidR="00505BCD" w:rsidRPr="00A4790E">
        <w:rPr>
          <w:lang w:val="en-GB"/>
        </w:rPr>
        <w:t>–</w:t>
      </w:r>
      <w:r w:rsidR="00505BCD">
        <w:rPr>
          <w:lang w:val="en-GB"/>
        </w:rPr>
        <w:t xml:space="preserve"> </w:t>
      </w:r>
      <w:r w:rsidRPr="00A11980">
        <w:rPr>
          <w:lang w:val="en-GB"/>
        </w:rPr>
        <w:t xml:space="preserve">26.4 µg/kg, max: 192.0 µg/kg), OTA (n=6;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1.0</w:t>
      </w:r>
      <w:r w:rsidR="00505BCD">
        <w:rPr>
          <w:lang w:val="en-GB"/>
        </w:rPr>
        <w:t xml:space="preserve"> </w:t>
      </w:r>
      <w:r w:rsidR="00505BCD" w:rsidRPr="00A4790E">
        <w:rPr>
          <w:lang w:val="en-GB"/>
        </w:rPr>
        <w:t>–</w:t>
      </w:r>
      <w:r w:rsidR="00505BCD">
        <w:rPr>
          <w:lang w:val="en-GB"/>
        </w:rPr>
        <w:t xml:space="preserve"> </w:t>
      </w:r>
      <w:r w:rsidRPr="00A11980">
        <w:rPr>
          <w:lang w:val="en-GB"/>
        </w:rPr>
        <w:t xml:space="preserve">1.1 µg/kg, max: 5.6 µg/kg) and T2+HT2 (n=48;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27.3</w:t>
      </w:r>
      <w:r w:rsidR="00505BCD">
        <w:rPr>
          <w:lang w:val="en-GB"/>
        </w:rPr>
        <w:t xml:space="preserve"> </w:t>
      </w:r>
      <w:r w:rsidR="00505BCD" w:rsidRPr="00A4790E">
        <w:rPr>
          <w:lang w:val="en-GB"/>
        </w:rPr>
        <w:t>–</w:t>
      </w:r>
      <w:r w:rsidR="00505BCD">
        <w:rPr>
          <w:lang w:val="en-GB"/>
        </w:rPr>
        <w:t xml:space="preserve"> </w:t>
      </w:r>
      <w:r w:rsidRPr="00A11980">
        <w:rPr>
          <w:lang w:val="en-GB"/>
        </w:rPr>
        <w:t>30.8 µg/kg, max: 264.0 µg/kg), compared to other crops, and ranking second after maize, rice and oat, respectively. Barley ranked third with regards to DON in food products (n=22; mean: 173.8 µg/kg, max: 2029.0 µg/kg); 15-Ac-DON, 3-Ac-DON and DON3G were also reported. In particular, the highest mean concentrations of DON3G among all cereals were reported in barley in food (n=5; mean: 109.2 µg/kg, max: 390.0 µg/kg)</w:t>
      </w:r>
      <w:r>
        <w:rPr>
          <w:lang w:val="en-GB"/>
        </w:rPr>
        <w:t xml:space="preserve"> (w</w:t>
      </w:r>
      <w:r w:rsidRPr="00A11980">
        <w:rPr>
          <w:lang w:val="en-GB"/>
        </w:rPr>
        <w:t xml:space="preserve">hen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 xml:space="preserve">UB </w:t>
      </w:r>
      <w:r w:rsidRPr="00A11980">
        <w:rPr>
          <w:lang w:val="en-GB"/>
        </w:rPr>
        <w:t>is not specified, it meant that the difference between LB and UB concentrations is not perceptible</w:t>
      </w:r>
      <w:r>
        <w:rPr>
          <w:lang w:val="en-GB"/>
        </w:rPr>
        <w:t>)</w:t>
      </w:r>
      <w:r w:rsidRPr="00A11980">
        <w:rPr>
          <w:lang w:val="en-GB"/>
        </w:rPr>
        <w:t xml:space="preserve">. Whereas, a reduced number of records was retrieved in feed (n=3) with a mean concentration of 413.7 µg/kg; DON3G was not reported in feed. High mean concentration were also observed </w:t>
      </w:r>
      <w:r w:rsidR="00DB6E6D">
        <w:rPr>
          <w:lang w:val="en-GB"/>
        </w:rPr>
        <w:t>for</w:t>
      </w:r>
      <w:r w:rsidR="00DB6E6D" w:rsidRPr="00A11980">
        <w:rPr>
          <w:lang w:val="en-GB"/>
        </w:rPr>
        <w:t xml:space="preserve"> </w:t>
      </w:r>
      <w:r w:rsidRPr="00A11980">
        <w:rPr>
          <w:lang w:val="en-GB"/>
        </w:rPr>
        <w:t>FB</w:t>
      </w:r>
      <w:r w:rsidRPr="00270322">
        <w:rPr>
          <w:vertAlign w:val="subscript"/>
          <w:lang w:val="en-GB"/>
        </w:rPr>
        <w:t>1</w:t>
      </w:r>
      <w:r w:rsidRPr="00A11980">
        <w:rPr>
          <w:lang w:val="en-GB"/>
        </w:rPr>
        <w:t xml:space="preserve"> and FB</w:t>
      </w:r>
      <w:r w:rsidRPr="00270322">
        <w:rPr>
          <w:vertAlign w:val="subscript"/>
          <w:lang w:val="en-GB"/>
        </w:rPr>
        <w:t>2</w:t>
      </w:r>
      <w:r w:rsidRPr="00A11980">
        <w:rPr>
          <w:lang w:val="en-GB"/>
        </w:rPr>
        <w:t xml:space="preserve">, both in food and feed; however, this information was obtained from one single record. Barley reported high </w:t>
      </w:r>
      <w:r w:rsidRPr="00A11980">
        <w:rPr>
          <w:lang w:val="en-GB"/>
        </w:rPr>
        <w:lastRenderedPageBreak/>
        <w:t xml:space="preserve">concentrations of NIV in food (n=16; mean </w:t>
      </w:r>
      <w:r w:rsidR="008D1CB0" w:rsidRPr="00A11980">
        <w:rPr>
          <w:lang w:val="en-GB"/>
        </w:rPr>
        <w:t>LB</w:t>
      </w:r>
      <w:r w:rsidR="008D1CB0">
        <w:rPr>
          <w:lang w:val="en-GB"/>
        </w:rPr>
        <w:t xml:space="preserve"> </w:t>
      </w:r>
      <w:r w:rsidR="008D1CB0" w:rsidRPr="00A4790E">
        <w:rPr>
          <w:lang w:val="en-GB"/>
        </w:rPr>
        <w:t>–</w:t>
      </w:r>
      <w:r w:rsidR="008D1CB0">
        <w:rPr>
          <w:lang w:val="en-GB"/>
        </w:rPr>
        <w:t xml:space="preserve"> </w:t>
      </w:r>
      <w:r w:rsidR="008D1CB0" w:rsidRPr="00A11980">
        <w:rPr>
          <w:lang w:val="en-GB"/>
        </w:rPr>
        <w:t>UB</w:t>
      </w:r>
      <w:r w:rsidRPr="00A11980">
        <w:rPr>
          <w:lang w:val="en-GB"/>
        </w:rPr>
        <w:t>: 35.2</w:t>
      </w:r>
      <w:r w:rsidR="008D1CB0">
        <w:rPr>
          <w:lang w:val="en-GB"/>
        </w:rPr>
        <w:t xml:space="preserve"> </w:t>
      </w:r>
      <w:r w:rsidR="008D1CB0" w:rsidRPr="00A4790E">
        <w:rPr>
          <w:lang w:val="en-GB"/>
        </w:rPr>
        <w:t>–</w:t>
      </w:r>
      <w:r w:rsidR="008D1CB0">
        <w:rPr>
          <w:lang w:val="en-GB"/>
        </w:rPr>
        <w:t xml:space="preserve"> </w:t>
      </w:r>
      <w:r w:rsidRPr="00A11980">
        <w:rPr>
          <w:lang w:val="en-GB"/>
        </w:rPr>
        <w:t xml:space="preserve">40.2 µg/kg), ranking third after oat and wheat; NIV3G was reported in one record (25.2 µg/kg). Information on NIV in feed were not retrieved. </w:t>
      </w:r>
    </w:p>
    <w:p w14:paraId="2EF59EB6" w14:textId="77777777" w:rsidR="006A5AC4" w:rsidRPr="00A11980" w:rsidRDefault="006A5AC4" w:rsidP="0079380A">
      <w:pPr>
        <w:pStyle w:val="MDPI31text"/>
        <w:rPr>
          <w:lang w:val="en-GB"/>
        </w:rPr>
      </w:pPr>
    </w:p>
    <w:p w14:paraId="1FD67986" w14:textId="77777777" w:rsidR="006A5AC4" w:rsidRPr="00A11980" w:rsidRDefault="006A5AC4" w:rsidP="0079380A">
      <w:pPr>
        <w:pStyle w:val="MDPI23heading3"/>
        <w:rPr>
          <w:lang w:val="en-GB"/>
        </w:rPr>
      </w:pPr>
      <w:r w:rsidRPr="00A11980">
        <w:rPr>
          <w:lang w:val="en-GB"/>
        </w:rPr>
        <w:t>3.2.4. Oat</w:t>
      </w:r>
    </w:p>
    <w:p w14:paraId="0200BD89" w14:textId="7C8AFA70" w:rsidR="006A5AC4" w:rsidRPr="00A11980" w:rsidRDefault="006A5AC4" w:rsidP="0079380A">
      <w:pPr>
        <w:pStyle w:val="MDPI31text"/>
        <w:rPr>
          <w:lang w:val="en-GB"/>
        </w:rPr>
      </w:pPr>
      <w:r w:rsidRPr="00A11980">
        <w:rPr>
          <w:lang w:val="en-GB"/>
        </w:rPr>
        <w:t xml:space="preserve">The highest concentrations of NIV were reported in oat, both in food (n=3;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81.4</w:t>
      </w:r>
      <w:r w:rsidR="008D1CB0">
        <w:rPr>
          <w:lang w:val="en-GB"/>
        </w:rPr>
        <w:t xml:space="preserve"> </w:t>
      </w:r>
      <w:r w:rsidR="008D1CB0" w:rsidRPr="00A4790E">
        <w:rPr>
          <w:lang w:val="en-GB"/>
        </w:rPr>
        <w:t>–</w:t>
      </w:r>
      <w:r w:rsidR="008D1CB0">
        <w:rPr>
          <w:lang w:val="en-GB"/>
        </w:rPr>
        <w:t xml:space="preserve"> </w:t>
      </w:r>
      <w:r w:rsidRPr="00A11980">
        <w:rPr>
          <w:lang w:val="en-GB"/>
        </w:rPr>
        <w:t xml:space="preserve">86.3 µg/kg) and feed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263.3</w:t>
      </w:r>
      <w:r w:rsidR="008D1CB0">
        <w:rPr>
          <w:lang w:val="en-GB"/>
        </w:rPr>
        <w:t xml:space="preserve"> </w:t>
      </w:r>
      <w:r w:rsidR="008D1CB0" w:rsidRPr="00A4790E">
        <w:rPr>
          <w:lang w:val="en-GB"/>
        </w:rPr>
        <w:t>–</w:t>
      </w:r>
      <w:r w:rsidR="008D1CB0">
        <w:rPr>
          <w:lang w:val="en-GB"/>
        </w:rPr>
        <w:t xml:space="preserve"> </w:t>
      </w:r>
      <w:r w:rsidRPr="00A11980">
        <w:rPr>
          <w:lang w:val="en-GB"/>
        </w:rPr>
        <w:t>280.0 µg/kg). FB</w:t>
      </w:r>
      <w:r w:rsidRPr="00270322">
        <w:rPr>
          <w:vertAlign w:val="subscript"/>
          <w:lang w:val="en-GB"/>
        </w:rPr>
        <w:t>1</w:t>
      </w:r>
      <w:r w:rsidRPr="00A11980">
        <w:rPr>
          <w:lang w:val="en-GB"/>
        </w:rPr>
        <w:t xml:space="preserve"> and FB</w:t>
      </w:r>
      <w:r w:rsidRPr="00270322">
        <w:rPr>
          <w:vertAlign w:val="subscript"/>
          <w:lang w:val="en-GB"/>
        </w:rPr>
        <w:t>2</w:t>
      </w:r>
      <w:r w:rsidRPr="00A11980">
        <w:rPr>
          <w:lang w:val="en-GB"/>
        </w:rPr>
        <w:t xml:space="preserve"> were reported only in two records respectively one in food (</w:t>
      </w:r>
      <w:r w:rsidR="00270322" w:rsidRPr="00A11980">
        <w:rPr>
          <w:lang w:val="en-GB"/>
        </w:rPr>
        <w:t>FB</w:t>
      </w:r>
      <w:r w:rsidR="00270322" w:rsidRPr="00270322">
        <w:rPr>
          <w:vertAlign w:val="subscript"/>
          <w:lang w:val="en-GB"/>
        </w:rPr>
        <w:t>1</w:t>
      </w:r>
      <w:r w:rsidRPr="00A11980">
        <w:rPr>
          <w:lang w:val="en-GB"/>
        </w:rPr>
        <w:t xml:space="preserve">: 0.1 µg/kg; </w:t>
      </w:r>
      <w:r w:rsidR="00270322" w:rsidRPr="00A11980">
        <w:rPr>
          <w:lang w:val="en-GB"/>
        </w:rPr>
        <w:t>FB</w:t>
      </w:r>
      <w:r w:rsidR="00270322" w:rsidRPr="00270322">
        <w:rPr>
          <w:vertAlign w:val="subscript"/>
          <w:lang w:val="en-GB"/>
        </w:rPr>
        <w:t>2</w:t>
      </w:r>
      <w:r w:rsidRPr="00A11980">
        <w:rPr>
          <w:lang w:val="en-GB"/>
        </w:rPr>
        <w:t>: 0.5 µg/kg) and one in feed (</w:t>
      </w:r>
      <w:r w:rsidR="00270322" w:rsidRPr="00A11980">
        <w:rPr>
          <w:lang w:val="en-GB"/>
        </w:rPr>
        <w:t>FB</w:t>
      </w:r>
      <w:r w:rsidR="00270322" w:rsidRPr="00270322">
        <w:rPr>
          <w:vertAlign w:val="subscript"/>
          <w:lang w:val="en-GB"/>
        </w:rPr>
        <w:t>1</w:t>
      </w:r>
      <w:r w:rsidRPr="00A11980">
        <w:rPr>
          <w:lang w:val="en-GB"/>
        </w:rPr>
        <w:t xml:space="preserve">: 30.0 µg/kg; </w:t>
      </w:r>
      <w:r w:rsidR="00270322" w:rsidRPr="00A11980">
        <w:rPr>
          <w:lang w:val="en-GB"/>
        </w:rPr>
        <w:t>FB</w:t>
      </w:r>
      <w:r w:rsidR="00270322" w:rsidRPr="00270322">
        <w:rPr>
          <w:vertAlign w:val="subscript"/>
          <w:lang w:val="en-GB"/>
        </w:rPr>
        <w:t>2</w:t>
      </w:r>
      <w:r w:rsidRPr="00A11980">
        <w:rPr>
          <w:lang w:val="en-GB"/>
        </w:rPr>
        <w:t xml:space="preserve">: 28.0 µg/kg). DON ranked first among other cereals in feed (n=6; mean: 1,309.7 µg/kg, max: 2,690.0 µg/kg), and it was reported also in food with much lower concentrations (n= 31;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130.6</w:t>
      </w:r>
      <w:r w:rsidR="008D1CB0">
        <w:rPr>
          <w:lang w:val="en-GB"/>
        </w:rPr>
        <w:t xml:space="preserve"> </w:t>
      </w:r>
      <w:r w:rsidR="008D1CB0" w:rsidRPr="00A4790E">
        <w:rPr>
          <w:lang w:val="en-GB"/>
        </w:rPr>
        <w:t>–</w:t>
      </w:r>
      <w:r w:rsidR="008D1CB0">
        <w:rPr>
          <w:lang w:val="en-GB"/>
        </w:rPr>
        <w:t xml:space="preserve"> </w:t>
      </w:r>
      <w:r w:rsidRPr="00A11980">
        <w:rPr>
          <w:lang w:val="en-GB"/>
        </w:rPr>
        <w:t xml:space="preserve">132.6 µg/kg, max: 1230.0 µg/kg). Modified forms of DON were also reported; mean concentrations of 3-Ac-DON were higher than 15-Ac-DON both in food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xml:space="preserve">: 28.5-30.6 µg/kg;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xml:space="preserve">: 6.6-10.8 µg/kg) and feed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127.0</w:t>
      </w:r>
      <w:r w:rsidR="008D1CB0">
        <w:rPr>
          <w:lang w:val="en-GB"/>
        </w:rPr>
        <w:t xml:space="preserve"> </w:t>
      </w:r>
      <w:r w:rsidR="008D1CB0" w:rsidRPr="00A4790E">
        <w:rPr>
          <w:lang w:val="en-GB"/>
        </w:rPr>
        <w:t>–</w:t>
      </w:r>
      <w:r w:rsidR="008D1CB0">
        <w:rPr>
          <w:lang w:val="en-GB"/>
        </w:rPr>
        <w:t xml:space="preserve"> </w:t>
      </w:r>
      <w:r w:rsidRPr="00A11980">
        <w:rPr>
          <w:lang w:val="en-GB"/>
        </w:rPr>
        <w:t>139.5 µg/kg; mean LB-UB: 24.5</w:t>
      </w:r>
      <w:r w:rsidR="008D1CB0">
        <w:rPr>
          <w:lang w:val="en-GB"/>
        </w:rPr>
        <w:t xml:space="preserve"> </w:t>
      </w:r>
      <w:r w:rsidR="008D1CB0" w:rsidRPr="00A4790E">
        <w:rPr>
          <w:lang w:val="en-GB"/>
        </w:rPr>
        <w:t>–</w:t>
      </w:r>
      <w:r w:rsidR="008D1CB0">
        <w:rPr>
          <w:lang w:val="en-GB"/>
        </w:rPr>
        <w:t xml:space="preserve"> </w:t>
      </w:r>
      <w:r w:rsidRPr="00A11980">
        <w:rPr>
          <w:lang w:val="en-GB"/>
        </w:rPr>
        <w:t xml:space="preserve">49.5 µg/kg). DON3G showed high concentrations in feed (n=2; mean: 711.0 µg/kg). Scarce information was retrieved on AFs both in food and feed; </w:t>
      </w:r>
      <w:r w:rsidR="00B85304" w:rsidRPr="00B85304">
        <w:rPr>
          <w:lang w:val="en-GB"/>
        </w:rPr>
        <w:t>AFB</w:t>
      </w:r>
      <w:r w:rsidR="00B85304" w:rsidRPr="00B85304">
        <w:rPr>
          <w:vertAlign w:val="subscript"/>
          <w:lang w:val="en-GB"/>
        </w:rPr>
        <w:t>1</w:t>
      </w:r>
      <w:r w:rsidR="00B85304" w:rsidRPr="00B85304">
        <w:rPr>
          <w:lang w:val="en-GB"/>
        </w:rPr>
        <w:t>, AFB</w:t>
      </w:r>
      <w:r w:rsidR="00B85304" w:rsidRPr="00B85304">
        <w:rPr>
          <w:vertAlign w:val="subscript"/>
          <w:lang w:val="en-GB"/>
        </w:rPr>
        <w:t>2</w:t>
      </w:r>
      <w:r w:rsidR="00B85304" w:rsidRPr="00B85304">
        <w:rPr>
          <w:lang w:val="en-GB"/>
        </w:rPr>
        <w:t>, AFG</w:t>
      </w:r>
      <w:r w:rsidR="00B85304" w:rsidRPr="00B85304">
        <w:rPr>
          <w:vertAlign w:val="subscript"/>
          <w:lang w:val="en-GB"/>
        </w:rPr>
        <w:t>1</w:t>
      </w:r>
      <w:r w:rsidR="00B85304" w:rsidRPr="00B85304">
        <w:rPr>
          <w:lang w:val="en-GB"/>
        </w:rPr>
        <w:t xml:space="preserve"> and AFG</w:t>
      </w:r>
      <w:r w:rsidR="00B85304" w:rsidRPr="00B85304">
        <w:rPr>
          <w:vertAlign w:val="subscript"/>
          <w:lang w:val="en-GB"/>
        </w:rPr>
        <w:t>2</w:t>
      </w:r>
      <w:r w:rsidR="00B85304">
        <w:rPr>
          <w:lang w:val="en-GB"/>
        </w:rPr>
        <w:t xml:space="preserve"> </w:t>
      </w:r>
      <w:r w:rsidRPr="00A11980">
        <w:rPr>
          <w:lang w:val="en-GB"/>
        </w:rPr>
        <w:t>were reported in food only in 2 records, whereas in feed only one record reported AFB</w:t>
      </w:r>
      <w:r w:rsidRPr="00270322">
        <w:rPr>
          <w:vertAlign w:val="subscript"/>
          <w:lang w:val="en-GB"/>
        </w:rPr>
        <w:t>1</w:t>
      </w:r>
      <w:r w:rsidRPr="00A11980">
        <w:rPr>
          <w:lang w:val="en-GB"/>
        </w:rPr>
        <w:t xml:space="preserve">. It should be noted that the highest concentrations of T2+HT2 were reported in oat both in food (n=65;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179.9</w:t>
      </w:r>
      <w:r w:rsidR="008D1CB0">
        <w:rPr>
          <w:lang w:val="en-GB"/>
        </w:rPr>
        <w:t xml:space="preserve"> </w:t>
      </w:r>
      <w:r w:rsidR="008D1CB0" w:rsidRPr="00A4790E">
        <w:rPr>
          <w:lang w:val="en-GB"/>
        </w:rPr>
        <w:t>–</w:t>
      </w:r>
      <w:r w:rsidR="008D1CB0">
        <w:rPr>
          <w:lang w:val="en-GB"/>
        </w:rPr>
        <w:t xml:space="preserve"> </w:t>
      </w:r>
      <w:r w:rsidRPr="00A11980">
        <w:rPr>
          <w:lang w:val="en-GB"/>
        </w:rPr>
        <w:t xml:space="preserve">182.5 µg/kg) and feed (n=17;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88.1</w:t>
      </w:r>
      <w:r w:rsidR="008D1CB0">
        <w:rPr>
          <w:lang w:val="en-GB"/>
        </w:rPr>
        <w:t xml:space="preserve"> </w:t>
      </w:r>
      <w:r w:rsidR="008D1CB0" w:rsidRPr="00A4790E">
        <w:rPr>
          <w:lang w:val="en-GB"/>
        </w:rPr>
        <w:t>–</w:t>
      </w:r>
      <w:r w:rsidR="008D1CB0">
        <w:rPr>
          <w:lang w:val="en-GB"/>
        </w:rPr>
        <w:t xml:space="preserve"> </w:t>
      </w:r>
      <w:r w:rsidRPr="00A11980">
        <w:rPr>
          <w:lang w:val="en-GB"/>
        </w:rPr>
        <w:t>96.9 µg/kg).</w:t>
      </w:r>
    </w:p>
    <w:p w14:paraId="7173D88E" w14:textId="77777777" w:rsidR="006A5AC4" w:rsidRPr="00A11980" w:rsidRDefault="006A5AC4" w:rsidP="0079380A">
      <w:pPr>
        <w:pStyle w:val="MDPI31text"/>
        <w:rPr>
          <w:lang w:val="en-GB"/>
        </w:rPr>
      </w:pPr>
    </w:p>
    <w:p w14:paraId="0447AABD" w14:textId="77777777" w:rsidR="006A5AC4" w:rsidRPr="00A11980" w:rsidRDefault="006A5AC4" w:rsidP="0079380A">
      <w:pPr>
        <w:pStyle w:val="MDPI23heading3"/>
        <w:rPr>
          <w:lang w:val="en-GB"/>
        </w:rPr>
      </w:pPr>
      <w:r w:rsidRPr="00A11980">
        <w:rPr>
          <w:lang w:val="en-GB"/>
        </w:rPr>
        <w:t xml:space="preserve">3.2.5. Rice </w:t>
      </w:r>
    </w:p>
    <w:p w14:paraId="4C6DD579" w14:textId="37BA6490" w:rsidR="006A5AC4" w:rsidRPr="00A11980" w:rsidRDefault="006A5AC4" w:rsidP="0079380A">
      <w:pPr>
        <w:pStyle w:val="MDPI31text"/>
        <w:rPr>
          <w:lang w:val="en-GB"/>
        </w:rPr>
      </w:pPr>
      <w:r w:rsidRPr="00A11980">
        <w:rPr>
          <w:lang w:val="en-GB"/>
        </w:rPr>
        <w:t xml:space="preserve">The majority of data retrieved on rice regarded food commodities where the highest mean concentrations of </w:t>
      </w:r>
      <w:r w:rsidR="00B85304" w:rsidRPr="00B85304">
        <w:rPr>
          <w:lang w:val="en-GB"/>
        </w:rPr>
        <w:t>AFB</w:t>
      </w:r>
      <w:r w:rsidR="00B85304" w:rsidRPr="00B85304">
        <w:rPr>
          <w:vertAlign w:val="subscript"/>
          <w:lang w:val="en-GB"/>
        </w:rPr>
        <w:t>1</w:t>
      </w:r>
      <w:r w:rsidRPr="00A11980">
        <w:rPr>
          <w:lang w:val="en-GB"/>
        </w:rPr>
        <w:t xml:space="preserve"> (n=124;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3.1</w:t>
      </w:r>
      <w:r w:rsidR="008D1CB0">
        <w:rPr>
          <w:lang w:val="en-GB"/>
        </w:rPr>
        <w:t xml:space="preserve"> </w:t>
      </w:r>
      <w:r w:rsidR="008D1CB0" w:rsidRPr="00A4790E">
        <w:rPr>
          <w:lang w:val="en-GB"/>
        </w:rPr>
        <w:t>–</w:t>
      </w:r>
      <w:r w:rsidR="008D1CB0">
        <w:rPr>
          <w:lang w:val="en-GB"/>
        </w:rPr>
        <w:t xml:space="preserve"> </w:t>
      </w:r>
      <w:r w:rsidRPr="00A11980">
        <w:rPr>
          <w:lang w:val="en-GB"/>
        </w:rPr>
        <w:t>3.3 µg/kg; max: 91.7 µg/kg) and OTA (n=44; mean: 2 µg/kg in food) were reported. Low mean concentrations of FB</w:t>
      </w:r>
      <w:r w:rsidRPr="00270322">
        <w:rPr>
          <w:vertAlign w:val="subscript"/>
          <w:lang w:val="en-GB"/>
        </w:rPr>
        <w:t>1</w:t>
      </w:r>
      <w:r w:rsidRPr="00A11980">
        <w:rPr>
          <w:lang w:val="en-GB"/>
        </w:rPr>
        <w:t xml:space="preserve"> (n=3;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0.0</w:t>
      </w:r>
      <w:r w:rsidR="008D1CB0">
        <w:rPr>
          <w:lang w:val="en-GB"/>
        </w:rPr>
        <w:t xml:space="preserve"> </w:t>
      </w:r>
      <w:r w:rsidR="008D1CB0" w:rsidRPr="00A4790E">
        <w:rPr>
          <w:lang w:val="en-GB"/>
        </w:rPr>
        <w:t>–</w:t>
      </w:r>
      <w:r w:rsidR="008D1CB0">
        <w:rPr>
          <w:lang w:val="en-GB"/>
        </w:rPr>
        <w:t xml:space="preserve"> </w:t>
      </w:r>
      <w:r w:rsidRPr="00A11980">
        <w:rPr>
          <w:lang w:val="en-GB"/>
        </w:rPr>
        <w:t xml:space="preserve">8.4 µg/kg; max: 12.5 µg/kg), FB2 (n=1;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0.0</w:t>
      </w:r>
      <w:r w:rsidR="008D1CB0">
        <w:rPr>
          <w:lang w:val="en-GB"/>
        </w:rPr>
        <w:t xml:space="preserve"> </w:t>
      </w:r>
      <w:r w:rsidR="008D1CB0" w:rsidRPr="00A4790E">
        <w:rPr>
          <w:lang w:val="en-GB"/>
        </w:rPr>
        <w:t>–</w:t>
      </w:r>
      <w:r w:rsidR="008D1CB0">
        <w:rPr>
          <w:lang w:val="en-GB"/>
        </w:rPr>
        <w:t xml:space="preserve"> </w:t>
      </w:r>
      <w:r w:rsidRPr="00A11980">
        <w:rPr>
          <w:lang w:val="en-GB"/>
        </w:rPr>
        <w:t xml:space="preserve">0.5 µg/kg; max: 0.5 µg/kg), DON (n=22;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7.9</w:t>
      </w:r>
      <w:r w:rsidR="008D1CB0">
        <w:rPr>
          <w:lang w:val="en-GB"/>
        </w:rPr>
        <w:t xml:space="preserve"> </w:t>
      </w:r>
      <w:r w:rsidR="008D1CB0" w:rsidRPr="00A4790E">
        <w:rPr>
          <w:lang w:val="en-GB"/>
        </w:rPr>
        <w:t>–</w:t>
      </w:r>
      <w:r w:rsidR="008D1CB0">
        <w:rPr>
          <w:lang w:val="en-GB"/>
        </w:rPr>
        <w:t xml:space="preserve"> </w:t>
      </w:r>
      <w:r w:rsidRPr="00A11980">
        <w:rPr>
          <w:lang w:val="en-GB"/>
        </w:rPr>
        <w:t xml:space="preserve">15.6 µg/kg; max: 96.0 µg/kg), T2+HT2 (n=14;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0.0</w:t>
      </w:r>
      <w:r w:rsidR="008E5421">
        <w:rPr>
          <w:lang w:val="en-GB"/>
        </w:rPr>
        <w:t xml:space="preserve"> </w:t>
      </w:r>
      <w:r w:rsidR="008E5421" w:rsidRPr="00A4790E">
        <w:rPr>
          <w:lang w:val="en-GB"/>
        </w:rPr>
        <w:t>–</w:t>
      </w:r>
      <w:r w:rsidR="008E5421">
        <w:rPr>
          <w:lang w:val="en-GB"/>
        </w:rPr>
        <w:t xml:space="preserve"> </w:t>
      </w:r>
      <w:r w:rsidRPr="00A11980">
        <w:rPr>
          <w:lang w:val="en-GB"/>
        </w:rPr>
        <w:t xml:space="preserve">8.9 µg/kg; max: 60.0 µg/kg) and ZEN (n=7;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0.0</w:t>
      </w:r>
      <w:r w:rsidR="008D1CB0">
        <w:rPr>
          <w:lang w:val="en-GB"/>
        </w:rPr>
        <w:t xml:space="preserve"> </w:t>
      </w:r>
      <w:r w:rsidR="008D1CB0" w:rsidRPr="00A4790E">
        <w:rPr>
          <w:lang w:val="en-GB"/>
        </w:rPr>
        <w:t>–</w:t>
      </w:r>
      <w:r w:rsidR="008D1CB0">
        <w:rPr>
          <w:lang w:val="en-GB"/>
        </w:rPr>
        <w:t xml:space="preserve"> </w:t>
      </w:r>
      <w:r w:rsidRPr="00A11980">
        <w:rPr>
          <w:lang w:val="en-GB"/>
        </w:rPr>
        <w:t>6.6 µg/kg; max: 10.1 µg/kg) were reported. No information w</w:t>
      </w:r>
      <w:r w:rsidR="00270322">
        <w:rPr>
          <w:lang w:val="en-GB"/>
        </w:rPr>
        <w:t>as</w:t>
      </w:r>
      <w:r w:rsidRPr="00A11980">
        <w:rPr>
          <w:lang w:val="en-GB"/>
        </w:rPr>
        <w:t xml:space="preserve"> retrieved on modified forms in rice except for 3-Ac-DON reported in four records with mean ranging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xml:space="preserve">) between 0.0 and 0.6 µg/kg. Five records were also reported on NIV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0.0</w:t>
      </w:r>
      <w:r w:rsidR="008D1CB0">
        <w:rPr>
          <w:lang w:val="en-GB"/>
        </w:rPr>
        <w:t xml:space="preserve"> </w:t>
      </w:r>
      <w:r w:rsidR="008D1CB0" w:rsidRPr="00A4790E">
        <w:rPr>
          <w:lang w:val="en-GB"/>
        </w:rPr>
        <w:t>–</w:t>
      </w:r>
      <w:r w:rsidR="008D1CB0">
        <w:rPr>
          <w:lang w:val="en-GB"/>
        </w:rPr>
        <w:t xml:space="preserve"> </w:t>
      </w:r>
      <w:r w:rsidRPr="00A11980">
        <w:rPr>
          <w:lang w:val="en-GB"/>
        </w:rPr>
        <w:t>16.0 µg/kg; max 75.0 µg/kg). In feed, only two mycotoxins were reported, namely DON and T2+HT2.</w:t>
      </w:r>
    </w:p>
    <w:p w14:paraId="2CA3615E" w14:textId="77777777" w:rsidR="006A5AC4" w:rsidRPr="00A11980" w:rsidRDefault="006A5AC4" w:rsidP="0079380A">
      <w:pPr>
        <w:pStyle w:val="MDPI31text"/>
        <w:rPr>
          <w:lang w:val="en-GB"/>
        </w:rPr>
      </w:pPr>
    </w:p>
    <w:p w14:paraId="12DB27E5" w14:textId="77777777" w:rsidR="006A5AC4" w:rsidRPr="00A11980" w:rsidRDefault="006A5AC4" w:rsidP="0079380A">
      <w:pPr>
        <w:pStyle w:val="MDPI23heading3"/>
        <w:rPr>
          <w:lang w:val="en-GB"/>
        </w:rPr>
      </w:pPr>
      <w:r w:rsidRPr="00A11980">
        <w:rPr>
          <w:lang w:val="en-GB"/>
        </w:rPr>
        <w:t xml:space="preserve">3.2.6. Rye </w:t>
      </w:r>
    </w:p>
    <w:p w14:paraId="7C96405F" w14:textId="6A89803F" w:rsidR="006A5AC4" w:rsidRPr="00A11980" w:rsidRDefault="006A5AC4" w:rsidP="0079380A">
      <w:pPr>
        <w:pStyle w:val="MDPI31text"/>
        <w:rPr>
          <w:lang w:val="en-GB"/>
        </w:rPr>
      </w:pPr>
      <w:r w:rsidRPr="00A11980">
        <w:rPr>
          <w:lang w:val="en-GB"/>
        </w:rPr>
        <w:t xml:space="preserve">Overall, </w:t>
      </w:r>
      <w:r w:rsidR="005E37A2" w:rsidRPr="00A11980">
        <w:rPr>
          <w:lang w:val="en-GB"/>
        </w:rPr>
        <w:t>scar</w:t>
      </w:r>
      <w:r w:rsidR="005E37A2">
        <w:rPr>
          <w:lang w:val="en-GB"/>
        </w:rPr>
        <w:t>ce</w:t>
      </w:r>
      <w:r w:rsidR="005E37A2" w:rsidRPr="00A11980">
        <w:rPr>
          <w:lang w:val="en-GB"/>
        </w:rPr>
        <w:t xml:space="preserve"> </w:t>
      </w:r>
      <w:r w:rsidRPr="00A11980">
        <w:rPr>
          <w:lang w:val="en-GB"/>
        </w:rPr>
        <w:t xml:space="preserve">information was available on rye compared to other cereals; the number of records ranged between 1 and 18 and the majority of data retrieved was on food commodities. It could be </w:t>
      </w:r>
      <w:r w:rsidR="00DB6E6D" w:rsidRPr="00A11980">
        <w:rPr>
          <w:lang w:val="en-GB"/>
        </w:rPr>
        <w:t>e</w:t>
      </w:r>
      <w:r w:rsidR="00DB6E6D">
        <w:rPr>
          <w:lang w:val="en-GB"/>
        </w:rPr>
        <w:t>m</w:t>
      </w:r>
      <w:r w:rsidR="00DB6E6D" w:rsidRPr="00A11980">
        <w:rPr>
          <w:lang w:val="en-GB"/>
        </w:rPr>
        <w:t xml:space="preserve">phasised </w:t>
      </w:r>
      <w:r w:rsidRPr="00A11980">
        <w:rPr>
          <w:lang w:val="en-GB"/>
        </w:rPr>
        <w:t xml:space="preserve">that rye showed the highest mean concentration of OTA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0.8</w:t>
      </w:r>
      <w:r w:rsidR="008D1CB0">
        <w:rPr>
          <w:lang w:val="en-GB"/>
        </w:rPr>
        <w:t xml:space="preserve"> </w:t>
      </w:r>
      <w:r w:rsidR="008D1CB0" w:rsidRPr="00A4790E">
        <w:rPr>
          <w:lang w:val="en-GB"/>
        </w:rPr>
        <w:t>–</w:t>
      </w:r>
      <w:r w:rsidR="008D1CB0">
        <w:rPr>
          <w:lang w:val="en-GB"/>
        </w:rPr>
        <w:t xml:space="preserve"> </w:t>
      </w:r>
      <w:r w:rsidRPr="00A11980">
        <w:rPr>
          <w:lang w:val="en-GB"/>
        </w:rPr>
        <w:t xml:space="preserve">0.9 µg/kg) however this information derived from a limited number of records (n=5). DON was reported both in food (n=11;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55.9</w:t>
      </w:r>
      <w:r w:rsidR="008D1CB0">
        <w:rPr>
          <w:lang w:val="en-GB"/>
        </w:rPr>
        <w:t xml:space="preserve"> </w:t>
      </w:r>
      <w:r w:rsidR="008D1CB0" w:rsidRPr="00A4790E">
        <w:rPr>
          <w:lang w:val="en-GB"/>
        </w:rPr>
        <w:t>–</w:t>
      </w:r>
      <w:r w:rsidR="008D1CB0">
        <w:rPr>
          <w:lang w:val="en-GB"/>
        </w:rPr>
        <w:t xml:space="preserve"> </w:t>
      </w:r>
      <w:r w:rsidRPr="00A11980">
        <w:rPr>
          <w:lang w:val="en-GB"/>
        </w:rPr>
        <w:t xml:space="preserve">56.8 µg/kg) and feed (n=2; mean: 56.2 µg/kg). Whereas 15-Ac-DON (n=2; mean </w:t>
      </w:r>
      <w:r w:rsidR="008D1CB0" w:rsidRPr="00A11980">
        <w:rPr>
          <w:lang w:val="en-GB"/>
        </w:rPr>
        <w:t>LB</w:t>
      </w:r>
      <w:r w:rsidR="008D1CB0">
        <w:rPr>
          <w:lang w:val="en-GB"/>
        </w:rPr>
        <w:t xml:space="preserve"> </w:t>
      </w:r>
      <w:r w:rsidR="008D1CB0" w:rsidRPr="00A4790E">
        <w:rPr>
          <w:lang w:val="en-GB"/>
        </w:rPr>
        <w:t>–</w:t>
      </w:r>
      <w:r w:rsidR="008D1CB0">
        <w:rPr>
          <w:lang w:val="en-GB"/>
        </w:rPr>
        <w:t xml:space="preserve"> </w:t>
      </w:r>
      <w:r w:rsidR="008D1CB0" w:rsidRPr="00A11980">
        <w:rPr>
          <w:lang w:val="en-GB"/>
        </w:rPr>
        <w:t>UB</w:t>
      </w:r>
      <w:r w:rsidRPr="00A11980">
        <w:rPr>
          <w:lang w:val="en-GB"/>
        </w:rPr>
        <w:t>: 0.5</w:t>
      </w:r>
      <w:r w:rsidR="008D1CB0">
        <w:rPr>
          <w:lang w:val="en-GB"/>
        </w:rPr>
        <w:t xml:space="preserve"> </w:t>
      </w:r>
      <w:r w:rsidR="008D1CB0" w:rsidRPr="00A4790E">
        <w:rPr>
          <w:lang w:val="en-GB"/>
        </w:rPr>
        <w:t>–</w:t>
      </w:r>
      <w:r w:rsidR="008D1CB0">
        <w:rPr>
          <w:lang w:val="en-GB"/>
        </w:rPr>
        <w:t xml:space="preserve"> </w:t>
      </w:r>
      <w:r w:rsidRPr="00A11980">
        <w:rPr>
          <w:lang w:val="en-GB"/>
        </w:rPr>
        <w:t xml:space="preserve">3.0 µg/kg) and 3-Ac-DON (n=5; mean </w:t>
      </w:r>
      <w:r w:rsidR="00505BCD" w:rsidRPr="00A11980">
        <w:rPr>
          <w:lang w:val="en-GB"/>
        </w:rPr>
        <w:t>LB</w:t>
      </w:r>
      <w:r w:rsidR="00505BCD">
        <w:rPr>
          <w:lang w:val="en-GB"/>
        </w:rPr>
        <w:t xml:space="preserve"> </w:t>
      </w:r>
      <w:r w:rsidR="00505BCD" w:rsidRPr="00A4790E">
        <w:rPr>
          <w:lang w:val="en-GB"/>
        </w:rPr>
        <w:t>–</w:t>
      </w:r>
      <w:r w:rsidR="00505BCD">
        <w:rPr>
          <w:lang w:val="en-GB"/>
        </w:rPr>
        <w:t xml:space="preserve"> </w:t>
      </w:r>
      <w:r w:rsidR="00505BCD" w:rsidRPr="00A11980">
        <w:rPr>
          <w:lang w:val="en-GB"/>
        </w:rPr>
        <w:t>UB</w:t>
      </w:r>
      <w:r w:rsidRPr="00A11980">
        <w:rPr>
          <w:lang w:val="en-GB"/>
        </w:rPr>
        <w:t>: 8.6</w:t>
      </w:r>
      <w:r w:rsidR="008D1CB0">
        <w:rPr>
          <w:lang w:val="en-GB"/>
        </w:rPr>
        <w:t xml:space="preserve"> </w:t>
      </w:r>
      <w:r w:rsidR="008D1CB0" w:rsidRPr="00A4790E">
        <w:rPr>
          <w:lang w:val="en-GB"/>
        </w:rPr>
        <w:t>–</w:t>
      </w:r>
      <w:r w:rsidR="008D1CB0">
        <w:rPr>
          <w:lang w:val="en-GB"/>
        </w:rPr>
        <w:t xml:space="preserve"> </w:t>
      </w:r>
      <w:r w:rsidRPr="00A11980">
        <w:rPr>
          <w:lang w:val="en-GB"/>
        </w:rPr>
        <w:t>13.6 µg/kg) were reported only in food.</w:t>
      </w:r>
    </w:p>
    <w:p w14:paraId="2B3087F4" w14:textId="77777777" w:rsidR="006A5AC4" w:rsidRPr="00A11980" w:rsidRDefault="006A5AC4" w:rsidP="0079380A">
      <w:pPr>
        <w:pStyle w:val="MDPI31text"/>
        <w:ind w:firstLine="0"/>
        <w:rPr>
          <w:lang w:val="en-GB"/>
        </w:rPr>
      </w:pPr>
    </w:p>
    <w:p w14:paraId="2FE64EA5" w14:textId="77777777" w:rsidR="006A5AC4" w:rsidRPr="00A11980" w:rsidRDefault="006A5AC4" w:rsidP="009C3DAD">
      <w:pPr>
        <w:pStyle w:val="MDPI22heading2"/>
        <w:rPr>
          <w:lang w:val="en-GB"/>
        </w:rPr>
      </w:pPr>
      <w:r w:rsidRPr="00A11980">
        <w:rPr>
          <w:lang w:val="en-GB"/>
        </w:rPr>
        <w:t>3.3. Co-occurrence of mycotoxins</w:t>
      </w:r>
    </w:p>
    <w:p w14:paraId="3163D5DA" w14:textId="2105CD30" w:rsidR="006A5AC4" w:rsidRPr="00A11980" w:rsidRDefault="006A5AC4" w:rsidP="009C3DAD">
      <w:pPr>
        <w:pStyle w:val="MDPI31text"/>
        <w:rPr>
          <w:lang w:val="en-GB"/>
        </w:rPr>
      </w:pPr>
      <w:r w:rsidRPr="00A11980">
        <w:rPr>
          <w:lang w:val="en-GB"/>
        </w:rPr>
        <w:t xml:space="preserve">The main </w:t>
      </w:r>
      <w:r w:rsidR="00BA4454">
        <w:rPr>
          <w:lang w:val="en-GB"/>
        </w:rPr>
        <w:t>co-occurring mycotoxins</w:t>
      </w:r>
      <w:r w:rsidR="00BA4454" w:rsidRPr="00A11980">
        <w:rPr>
          <w:lang w:val="en-GB"/>
        </w:rPr>
        <w:t xml:space="preserve"> </w:t>
      </w:r>
      <w:r w:rsidRPr="00A11980">
        <w:rPr>
          <w:lang w:val="en-GB"/>
        </w:rPr>
        <w:t>were analysed by crop category. The analysis of the data quality led to the identification of five suitable crop categories, namely maize, wheat, oat, barley and cereals. The latter was often reported even if the composition and/or the percentages of ingredients were not always indicated by the authors. However</w:t>
      </w:r>
      <w:r w:rsidR="00BA4454">
        <w:rPr>
          <w:lang w:val="en-GB"/>
        </w:rPr>
        <w:t>,</w:t>
      </w:r>
      <w:r w:rsidRPr="00A11980">
        <w:rPr>
          <w:lang w:val="en-GB"/>
        </w:rPr>
        <w:t xml:space="preserve"> considering that the consumption of mixed </w:t>
      </w:r>
      <w:r w:rsidRPr="00A11980">
        <w:rPr>
          <w:lang w:val="en-GB"/>
        </w:rPr>
        <w:lastRenderedPageBreak/>
        <w:t xml:space="preserve">cereal-grains based commodities is also one of the causes of the natural co-occurrence of mycotoxins both in animal and human diets, this information was kept.  </w:t>
      </w:r>
    </w:p>
    <w:p w14:paraId="5E0FD1BA" w14:textId="3DB42DD0" w:rsidR="006A5AC4" w:rsidRPr="00A11980" w:rsidRDefault="006A5AC4" w:rsidP="00AF3B16">
      <w:pPr>
        <w:pStyle w:val="MDPI31text"/>
        <w:rPr>
          <w:lang w:val="en-GB"/>
        </w:rPr>
      </w:pPr>
      <w:r w:rsidRPr="00A11980">
        <w:rPr>
          <w:lang w:val="en-GB"/>
        </w:rPr>
        <w:t>Several surveys reported the natural co-occurrence of mycotoxins, and most of them conce</w:t>
      </w:r>
      <w:r w:rsidR="00E67CF1">
        <w:rPr>
          <w:lang w:val="en-GB"/>
        </w:rPr>
        <w:t>rned DON, OTA, NIV, ZEN, and T2+</w:t>
      </w:r>
      <w:r w:rsidRPr="00A11980">
        <w:rPr>
          <w:lang w:val="en-GB"/>
        </w:rPr>
        <w:t xml:space="preserve">HT2. Less data was found for AFs, ENs and </w:t>
      </w:r>
      <w:r w:rsidRPr="008E5421">
        <w:rPr>
          <w:i/>
          <w:lang w:val="en-GB"/>
        </w:rPr>
        <w:t>Alternaria</w:t>
      </w:r>
      <w:r w:rsidRPr="00A11980">
        <w:rPr>
          <w:lang w:val="en-GB"/>
        </w:rPr>
        <w:t xml:space="preserve"> toxins. </w:t>
      </w:r>
    </w:p>
    <w:p w14:paraId="1FEDBBFE" w14:textId="270CEC4C" w:rsidR="006A5AC4" w:rsidRPr="00A11980" w:rsidRDefault="006A5AC4" w:rsidP="00112507">
      <w:pPr>
        <w:pStyle w:val="MDPI31text"/>
        <w:rPr>
          <w:lang w:val="en-GB"/>
        </w:rPr>
      </w:pPr>
      <w:r w:rsidRPr="00A11980">
        <w:rPr>
          <w:lang w:val="en-GB"/>
        </w:rPr>
        <w:t xml:space="preserve">For each crop aggregation and each co-occurrence, average concentrations and relative frequency of occurrence were then calculated. </w:t>
      </w:r>
      <w:commentRangeStart w:id="30"/>
      <w:r w:rsidRPr="00A11980">
        <w:rPr>
          <w:lang w:val="en-GB"/>
        </w:rPr>
        <w:fldChar w:fldCharType="begin"/>
      </w:r>
      <w:r w:rsidRPr="00A11980">
        <w:rPr>
          <w:lang w:val="en-GB"/>
        </w:rPr>
        <w:instrText xml:space="preserve"> REF _Ref25219774 \h </w:instrText>
      </w:r>
      <w:r w:rsidRPr="00A11980">
        <w:rPr>
          <w:lang w:val="en-GB"/>
        </w:rPr>
      </w:r>
      <w:r w:rsidRPr="00A11980">
        <w:rPr>
          <w:lang w:val="en-GB"/>
        </w:rPr>
        <w:fldChar w:fldCharType="separate"/>
      </w:r>
      <w:r w:rsidRPr="00A11980">
        <w:rPr>
          <w:bCs/>
          <w:szCs w:val="20"/>
        </w:rPr>
        <w:t xml:space="preserve">Figure </w:t>
      </w:r>
      <w:r>
        <w:rPr>
          <w:bCs/>
          <w:noProof/>
          <w:szCs w:val="20"/>
        </w:rPr>
        <w:t>7</w:t>
      </w:r>
      <w:r w:rsidRPr="00A11980">
        <w:rPr>
          <w:lang w:val="en-GB"/>
        </w:rPr>
        <w:fldChar w:fldCharType="end"/>
      </w:r>
      <w:r w:rsidRPr="00A11980">
        <w:rPr>
          <w:lang w:val="en-GB"/>
        </w:rPr>
        <w:t xml:space="preserve"> and </w:t>
      </w:r>
      <w:r w:rsidRPr="00A11980">
        <w:rPr>
          <w:lang w:val="en-GB"/>
        </w:rPr>
        <w:fldChar w:fldCharType="begin"/>
      </w:r>
      <w:r w:rsidRPr="00A11980">
        <w:rPr>
          <w:lang w:val="en-GB"/>
        </w:rPr>
        <w:instrText xml:space="preserve"> REF _Ref25219775 \h </w:instrText>
      </w:r>
      <w:r w:rsidRPr="00A11980">
        <w:rPr>
          <w:lang w:val="en-GB"/>
        </w:rPr>
      </w:r>
      <w:r w:rsidRPr="00A11980">
        <w:rPr>
          <w:lang w:val="en-GB"/>
        </w:rPr>
        <w:fldChar w:fldCharType="separate"/>
      </w:r>
      <w:r w:rsidRPr="00A11980">
        <w:rPr>
          <w:bCs/>
          <w:szCs w:val="20"/>
        </w:rPr>
        <w:t xml:space="preserve">Figure </w:t>
      </w:r>
      <w:r>
        <w:rPr>
          <w:bCs/>
          <w:noProof/>
          <w:szCs w:val="20"/>
        </w:rPr>
        <w:t>8</w:t>
      </w:r>
      <w:r w:rsidRPr="00A11980">
        <w:rPr>
          <w:lang w:val="en-GB"/>
        </w:rPr>
        <w:fldChar w:fldCharType="end"/>
      </w:r>
      <w:commentRangeEnd w:id="30"/>
      <w:r w:rsidR="00D47383">
        <w:rPr>
          <w:rStyle w:val="Rimandocommento"/>
          <w:color w:val="auto"/>
          <w:lang w:val="it-IT" w:eastAsia="it-IT"/>
        </w:rPr>
        <w:commentReference w:id="30"/>
      </w:r>
      <w:r w:rsidRPr="00A11980">
        <w:rPr>
          <w:lang w:val="en-GB"/>
        </w:rPr>
        <w:t xml:space="preserve"> show co-occurrence concentrations and relative data frequency for maize and wheat, respectively. Plots prepared for other crops are currently available on </w:t>
      </w:r>
      <w:r w:rsidRPr="00AB7D90">
        <w:rPr>
          <w:lang w:val="en-GB"/>
        </w:rPr>
        <w:t>the MYCHIF project repository.</w:t>
      </w:r>
    </w:p>
    <w:p w14:paraId="7E51B691" w14:textId="77777777" w:rsidR="006A5AC4" w:rsidRPr="00A11980" w:rsidRDefault="006A5AC4" w:rsidP="009C3DAD">
      <w:pPr>
        <w:tabs>
          <w:tab w:val="left" w:pos="1313"/>
        </w:tabs>
        <w:rPr>
          <w:lang w:val="en-GB"/>
        </w:rPr>
      </w:pPr>
    </w:p>
    <w:p w14:paraId="1FD5DAD4" w14:textId="4A1D5985" w:rsidR="006A5AC4" w:rsidRPr="00A11980" w:rsidRDefault="00DB6E6D" w:rsidP="009C3DAD">
      <w:pPr>
        <w:tabs>
          <w:tab w:val="left" w:pos="1313"/>
        </w:tabs>
        <w:jc w:val="center"/>
        <w:rPr>
          <w:lang w:val="en-GB"/>
        </w:rPr>
      </w:pPr>
      <w:r>
        <w:rPr>
          <w:noProof/>
          <w:lang w:eastAsia="en-US"/>
        </w:rPr>
        <w:drawing>
          <wp:inline distT="0" distB="0" distL="0" distR="0" wp14:anchorId="08D29C2A" wp14:editId="675AD548">
            <wp:extent cx="4788000" cy="4788000"/>
            <wp:effectExtent l="0" t="0" r="0" b="0"/>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88000" cy="4788000"/>
                    </a:xfrm>
                    <a:prstGeom prst="rect">
                      <a:avLst/>
                    </a:prstGeom>
                    <a:noFill/>
                    <a:ln>
                      <a:noFill/>
                    </a:ln>
                  </pic:spPr>
                </pic:pic>
              </a:graphicData>
            </a:graphic>
          </wp:inline>
        </w:drawing>
      </w:r>
    </w:p>
    <w:p w14:paraId="6A38BE1F" w14:textId="77777777" w:rsidR="006A5AC4" w:rsidRPr="00A11980" w:rsidRDefault="006A5AC4" w:rsidP="009C3DAD">
      <w:pPr>
        <w:pStyle w:val="Didascalia"/>
        <w:jc w:val="center"/>
        <w:rPr>
          <w:rFonts w:ascii="Palatino Linotype" w:hAnsi="Palatino Linotype"/>
          <w:bCs w:val="0"/>
          <w:color w:val="000000"/>
          <w:szCs w:val="20"/>
          <w:lang w:eastAsia="de-DE"/>
        </w:rPr>
      </w:pPr>
      <w:bookmarkStart w:id="31" w:name="_Ref25219774"/>
      <w:r w:rsidRPr="00A11980">
        <w:rPr>
          <w:rFonts w:ascii="Palatino Linotype" w:hAnsi="Palatino Linotype"/>
          <w:bCs w:val="0"/>
          <w:color w:val="000000"/>
          <w:szCs w:val="20"/>
          <w:lang w:eastAsia="de-DE"/>
        </w:rPr>
        <w:t xml:space="preserve">Figure </w:t>
      </w:r>
      <w:r w:rsidRPr="00A11980">
        <w:rPr>
          <w:rFonts w:ascii="Palatino Linotype" w:hAnsi="Palatino Linotype"/>
          <w:bCs w:val="0"/>
          <w:color w:val="000000"/>
          <w:szCs w:val="20"/>
          <w:lang w:eastAsia="de-DE"/>
        </w:rPr>
        <w:fldChar w:fldCharType="begin"/>
      </w:r>
      <w:r w:rsidRPr="00A11980">
        <w:rPr>
          <w:rFonts w:ascii="Palatino Linotype" w:hAnsi="Palatino Linotype"/>
          <w:bCs w:val="0"/>
          <w:color w:val="000000"/>
          <w:szCs w:val="20"/>
          <w:lang w:eastAsia="de-DE"/>
        </w:rPr>
        <w:instrText xml:space="preserve"> SEQ Figure \* ARABIC </w:instrText>
      </w:r>
      <w:r w:rsidRPr="00A11980">
        <w:rPr>
          <w:rFonts w:ascii="Palatino Linotype" w:hAnsi="Palatino Linotype"/>
          <w:bCs w:val="0"/>
          <w:color w:val="000000"/>
          <w:szCs w:val="20"/>
          <w:lang w:eastAsia="de-DE"/>
        </w:rPr>
        <w:fldChar w:fldCharType="separate"/>
      </w:r>
      <w:r>
        <w:rPr>
          <w:rFonts w:ascii="Palatino Linotype" w:hAnsi="Palatino Linotype"/>
          <w:bCs w:val="0"/>
          <w:noProof/>
          <w:color w:val="000000"/>
          <w:szCs w:val="20"/>
          <w:lang w:eastAsia="de-DE"/>
        </w:rPr>
        <w:t>7</w:t>
      </w:r>
      <w:r w:rsidRPr="00A11980">
        <w:rPr>
          <w:rFonts w:ascii="Palatino Linotype" w:hAnsi="Palatino Linotype"/>
          <w:bCs w:val="0"/>
          <w:color w:val="000000"/>
          <w:szCs w:val="20"/>
          <w:lang w:eastAsia="de-DE"/>
        </w:rPr>
        <w:fldChar w:fldCharType="end"/>
      </w:r>
      <w:bookmarkEnd w:id="31"/>
      <w:r w:rsidRPr="00A11980">
        <w:rPr>
          <w:rFonts w:ascii="Palatino Linotype" w:hAnsi="Palatino Linotype"/>
          <w:bCs w:val="0"/>
          <w:color w:val="000000"/>
          <w:szCs w:val="20"/>
          <w:lang w:eastAsia="de-DE"/>
        </w:rPr>
        <w:t xml:space="preserve">. </w:t>
      </w:r>
      <w:r w:rsidRPr="00A11980">
        <w:rPr>
          <w:rFonts w:ascii="Palatino Linotype" w:hAnsi="Palatino Linotype"/>
          <w:b w:val="0"/>
          <w:bCs w:val="0"/>
          <w:color w:val="000000"/>
          <w:szCs w:val="20"/>
          <w:lang w:eastAsia="de-DE"/>
        </w:rPr>
        <w:t>Co-occurrence concentrations and relative data frequencies for maize</w:t>
      </w:r>
    </w:p>
    <w:p w14:paraId="1DE29390" w14:textId="77777777" w:rsidR="006A5AC4" w:rsidRPr="00A11980" w:rsidRDefault="006A5AC4" w:rsidP="009C3DAD">
      <w:pPr>
        <w:tabs>
          <w:tab w:val="left" w:pos="1313"/>
        </w:tabs>
        <w:rPr>
          <w:lang w:val="en-GB"/>
        </w:rPr>
      </w:pPr>
    </w:p>
    <w:p w14:paraId="1843CF29" w14:textId="4502F9E9" w:rsidR="006A5AC4" w:rsidRPr="00A11980" w:rsidRDefault="00DB6E6D" w:rsidP="009C3DAD">
      <w:pPr>
        <w:tabs>
          <w:tab w:val="left" w:pos="1313"/>
        </w:tabs>
        <w:jc w:val="center"/>
        <w:rPr>
          <w:lang w:val="en-GB"/>
        </w:rPr>
      </w:pPr>
      <w:r>
        <w:rPr>
          <w:noProof/>
          <w:lang w:eastAsia="en-US"/>
        </w:rPr>
        <w:lastRenderedPageBreak/>
        <w:drawing>
          <wp:inline distT="0" distB="0" distL="0" distR="0" wp14:anchorId="12BDB813" wp14:editId="33C6B6AF">
            <wp:extent cx="4788000" cy="4788000"/>
            <wp:effectExtent l="0" t="0" r="0" b="0"/>
            <wp:docPr id="1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88000" cy="4788000"/>
                    </a:xfrm>
                    <a:prstGeom prst="rect">
                      <a:avLst/>
                    </a:prstGeom>
                    <a:noFill/>
                    <a:ln>
                      <a:noFill/>
                    </a:ln>
                  </pic:spPr>
                </pic:pic>
              </a:graphicData>
            </a:graphic>
          </wp:inline>
        </w:drawing>
      </w:r>
    </w:p>
    <w:p w14:paraId="7C6F152F" w14:textId="77777777" w:rsidR="006A5AC4" w:rsidRPr="00A11980" w:rsidRDefault="006A5AC4" w:rsidP="00346FA9">
      <w:pPr>
        <w:pStyle w:val="Didascalia"/>
        <w:jc w:val="center"/>
        <w:rPr>
          <w:rFonts w:ascii="Palatino Linotype" w:hAnsi="Palatino Linotype"/>
          <w:b w:val="0"/>
          <w:bCs w:val="0"/>
          <w:color w:val="000000"/>
          <w:szCs w:val="20"/>
          <w:lang w:eastAsia="de-DE"/>
        </w:rPr>
      </w:pPr>
      <w:bookmarkStart w:id="32" w:name="_Ref25219775"/>
      <w:commentRangeStart w:id="33"/>
      <w:r w:rsidRPr="00A11980">
        <w:rPr>
          <w:rFonts w:ascii="Palatino Linotype" w:hAnsi="Palatino Linotype"/>
          <w:bCs w:val="0"/>
          <w:color w:val="000000"/>
          <w:szCs w:val="20"/>
          <w:lang w:eastAsia="de-DE"/>
        </w:rPr>
        <w:t xml:space="preserve">Figure </w:t>
      </w:r>
      <w:r w:rsidRPr="00A11980">
        <w:rPr>
          <w:rFonts w:ascii="Palatino Linotype" w:hAnsi="Palatino Linotype"/>
          <w:bCs w:val="0"/>
          <w:color w:val="000000"/>
          <w:szCs w:val="20"/>
          <w:lang w:eastAsia="de-DE"/>
        </w:rPr>
        <w:fldChar w:fldCharType="begin"/>
      </w:r>
      <w:r w:rsidRPr="00A11980">
        <w:rPr>
          <w:rFonts w:ascii="Palatino Linotype" w:hAnsi="Palatino Linotype"/>
          <w:bCs w:val="0"/>
          <w:color w:val="000000"/>
          <w:szCs w:val="20"/>
          <w:lang w:eastAsia="de-DE"/>
        </w:rPr>
        <w:instrText xml:space="preserve"> SEQ Figure \* ARABIC </w:instrText>
      </w:r>
      <w:r w:rsidRPr="00A11980">
        <w:rPr>
          <w:rFonts w:ascii="Palatino Linotype" w:hAnsi="Palatino Linotype"/>
          <w:bCs w:val="0"/>
          <w:color w:val="000000"/>
          <w:szCs w:val="20"/>
          <w:lang w:eastAsia="de-DE"/>
        </w:rPr>
        <w:fldChar w:fldCharType="separate"/>
      </w:r>
      <w:r>
        <w:rPr>
          <w:rFonts w:ascii="Palatino Linotype" w:hAnsi="Palatino Linotype"/>
          <w:bCs w:val="0"/>
          <w:noProof/>
          <w:color w:val="000000"/>
          <w:szCs w:val="20"/>
          <w:lang w:eastAsia="de-DE"/>
        </w:rPr>
        <w:t>8</w:t>
      </w:r>
      <w:r w:rsidRPr="00A11980">
        <w:rPr>
          <w:rFonts w:ascii="Palatino Linotype" w:hAnsi="Palatino Linotype"/>
          <w:bCs w:val="0"/>
          <w:color w:val="000000"/>
          <w:szCs w:val="20"/>
          <w:lang w:eastAsia="de-DE"/>
        </w:rPr>
        <w:fldChar w:fldCharType="end"/>
      </w:r>
      <w:bookmarkEnd w:id="32"/>
      <w:commentRangeEnd w:id="33"/>
      <w:r w:rsidR="00D47383">
        <w:rPr>
          <w:rStyle w:val="Rimandocommento"/>
          <w:rFonts w:ascii="Palatino Linotype" w:hAnsi="Palatino Linotype"/>
          <w:b w:val="0"/>
          <w:bCs w:val="0"/>
          <w:color w:val="auto"/>
          <w:lang w:val="it-IT" w:eastAsia="it-IT"/>
        </w:rPr>
        <w:commentReference w:id="33"/>
      </w:r>
      <w:r w:rsidRPr="00A11980">
        <w:rPr>
          <w:rFonts w:ascii="Palatino Linotype" w:hAnsi="Palatino Linotype"/>
          <w:bCs w:val="0"/>
          <w:color w:val="000000"/>
          <w:szCs w:val="20"/>
          <w:lang w:eastAsia="de-DE"/>
        </w:rPr>
        <w:t xml:space="preserve">. </w:t>
      </w:r>
      <w:r w:rsidRPr="00A11980">
        <w:rPr>
          <w:rFonts w:ascii="Palatino Linotype" w:hAnsi="Palatino Linotype"/>
          <w:b w:val="0"/>
          <w:bCs w:val="0"/>
          <w:color w:val="000000"/>
          <w:szCs w:val="20"/>
          <w:lang w:eastAsia="de-DE"/>
        </w:rPr>
        <w:t>Co-occurrence concentrations and relative data frequencies for wheat</w:t>
      </w:r>
    </w:p>
    <w:p w14:paraId="4C8C9C3E" w14:textId="77777777" w:rsidR="006A5AC4" w:rsidRPr="00A11980" w:rsidRDefault="006A5AC4" w:rsidP="00346FA9">
      <w:pPr>
        <w:rPr>
          <w:lang w:val="en-GB"/>
        </w:rPr>
      </w:pPr>
    </w:p>
    <w:p w14:paraId="4952CD37" w14:textId="77777777" w:rsidR="006A5AC4" w:rsidRPr="00A11980" w:rsidRDefault="006A5AC4" w:rsidP="009C3DAD">
      <w:pPr>
        <w:pStyle w:val="MDPI23heading3"/>
        <w:rPr>
          <w:lang w:val="en-GB"/>
        </w:rPr>
      </w:pPr>
      <w:r w:rsidRPr="00A11980">
        <w:rPr>
          <w:lang w:val="en-GB"/>
        </w:rPr>
        <w:t xml:space="preserve">3.3.1. Results of multinomial analysis </w:t>
      </w:r>
    </w:p>
    <w:p w14:paraId="089796E4" w14:textId="2095B89B" w:rsidR="006A5AC4" w:rsidRDefault="006A5AC4" w:rsidP="00BF4F22">
      <w:pPr>
        <w:pStyle w:val="MDPI31text"/>
        <w:rPr>
          <w:ins w:id="34" w:author="Robypalumb" w:date="2019-12-04T18:11:00Z"/>
          <w:lang w:val="en-GB"/>
        </w:rPr>
      </w:pPr>
      <w:r w:rsidRPr="00A11980">
        <w:rPr>
          <w:lang w:val="en-GB"/>
        </w:rPr>
        <w:t xml:space="preserve">The multinomial analysis led to a simulating model that mimic the potential co-occurrence of two or more mycotoxins based on the observed patterns reported in the Literature. </w:t>
      </w:r>
      <w:del w:id="35" w:author="Robypalumb" w:date="2019-12-03T10:54:00Z">
        <w:r w:rsidRPr="00A11980" w:rsidDel="00BF4F22">
          <w:rPr>
            <w:lang w:val="en-GB"/>
          </w:rPr>
          <w:delText xml:space="preserve">The following probabilities of finding one mycotoxin in co-occurrence with one or more mycotoxins for records above the LOD are reported below. </w:delText>
        </w:r>
      </w:del>
      <w:r w:rsidRPr="0037148E">
        <w:rPr>
          <w:lang w:val="en-GB"/>
        </w:rPr>
        <w:fldChar w:fldCharType="begin"/>
      </w:r>
      <w:r w:rsidRPr="0037148E">
        <w:rPr>
          <w:lang w:val="en-GB"/>
        </w:rPr>
        <w:instrText xml:space="preserve"> REF _Ref24827099 \h  \* MERGEFORMAT </w:instrText>
      </w:r>
      <w:r w:rsidRPr="0037148E">
        <w:rPr>
          <w:lang w:val="en-GB"/>
        </w:rPr>
      </w:r>
      <w:r w:rsidRPr="0037148E">
        <w:rPr>
          <w:lang w:val="en-GB"/>
        </w:rPr>
        <w:fldChar w:fldCharType="end"/>
      </w:r>
      <w:r w:rsidR="00C646B4">
        <w:fldChar w:fldCharType="begin"/>
      </w:r>
      <w:r w:rsidR="00C646B4">
        <w:instrText xml:space="preserve"> REF _Ref25603894 \h  \* MERGEFORMAT </w:instrText>
      </w:r>
      <w:r w:rsidR="00C646B4">
        <w:fldChar w:fldCharType="separate"/>
      </w:r>
      <w:r w:rsidRPr="0037148E">
        <w:rPr>
          <w:bCs/>
          <w:szCs w:val="20"/>
        </w:rPr>
        <w:t>Figure 9</w:t>
      </w:r>
      <w:r w:rsidR="00C646B4">
        <w:fldChar w:fldCharType="end"/>
      </w:r>
      <w:r w:rsidRPr="0037148E">
        <w:rPr>
          <w:lang w:val="en-GB"/>
        </w:rPr>
        <w:t xml:space="preserve"> sh</w:t>
      </w:r>
      <w:r w:rsidRPr="00A11980">
        <w:rPr>
          <w:lang w:val="en-GB"/>
        </w:rPr>
        <w:t xml:space="preserve">ows the number and type of observed patterns of co-occurrence of native mycotoxins in barley, maize, oat and wheat. </w:t>
      </w:r>
      <w:ins w:id="36" w:author="Robypalumb" w:date="2019-12-03T11:25:00Z">
        <w:r w:rsidR="002D7B98">
          <w:rPr>
            <w:lang w:val="en-GB"/>
          </w:rPr>
          <w:t xml:space="preserve">The proportions </w:t>
        </w:r>
      </w:ins>
      <w:ins w:id="37" w:author="Robypalumb" w:date="2019-12-03T11:26:00Z">
        <w:r w:rsidR="002D7B98">
          <w:rPr>
            <w:lang w:val="en-GB"/>
          </w:rPr>
          <w:t>reported below provide</w:t>
        </w:r>
      </w:ins>
      <w:ins w:id="38" w:author="Robypalumb" w:date="2019-12-03T11:25:00Z">
        <w:r w:rsidR="002D7B98">
          <w:rPr>
            <w:lang w:val="en-GB"/>
          </w:rPr>
          <w:t xml:space="preserve"> t</w:t>
        </w:r>
      </w:ins>
      <w:ins w:id="39" w:author="Robypalumb" w:date="2019-12-03T10:41:00Z">
        <w:r w:rsidR="0079194D" w:rsidRPr="0079194D">
          <w:rPr>
            <w:lang w:val="en-GB"/>
          </w:rPr>
          <w:t xml:space="preserve">he probability that each mycotoxin is present in a sample </w:t>
        </w:r>
      </w:ins>
      <w:ins w:id="40" w:author="Robypalumb" w:date="2019-12-03T10:44:00Z">
        <w:r w:rsidR="0079194D">
          <w:rPr>
            <w:lang w:val="en-GB"/>
          </w:rPr>
          <w:t xml:space="preserve">given that the other </w:t>
        </w:r>
      </w:ins>
      <w:ins w:id="41" w:author="Robypalumb" w:date="2019-12-03T10:47:00Z">
        <w:r w:rsidR="00BF4F22">
          <w:rPr>
            <w:lang w:val="en-GB"/>
          </w:rPr>
          <w:t xml:space="preserve">mycotoxins </w:t>
        </w:r>
      </w:ins>
      <w:ins w:id="42" w:author="Robypalumb" w:date="2019-12-03T10:44:00Z">
        <w:r w:rsidR="0079194D">
          <w:rPr>
            <w:lang w:val="en-GB"/>
          </w:rPr>
          <w:t xml:space="preserve">are present </w:t>
        </w:r>
      </w:ins>
      <w:ins w:id="43" w:author="Robypalumb" w:date="2019-12-03T10:55:00Z">
        <w:r w:rsidR="00BF4F22">
          <w:rPr>
            <w:lang w:val="en-GB"/>
          </w:rPr>
          <w:t>(e</w:t>
        </w:r>
      </w:ins>
      <w:ins w:id="44" w:author="Robypalumb" w:date="2019-12-03T10:48:00Z">
        <w:r w:rsidR="00BF4F22">
          <w:rPr>
            <w:lang w:val="en-GB"/>
          </w:rPr>
          <w:t xml:space="preserve">.g. </w:t>
        </w:r>
      </w:ins>
      <w:ins w:id="45" w:author="Robypalumb" w:date="2019-12-03T10:49:00Z">
        <w:r w:rsidR="00BF4F22">
          <w:rPr>
            <w:lang w:val="en-GB"/>
          </w:rPr>
          <w:t>in barley</w:t>
        </w:r>
      </w:ins>
      <w:ins w:id="46" w:author="Robypalumb" w:date="2019-12-03T11:27:00Z">
        <w:r w:rsidR="00021E27">
          <w:rPr>
            <w:lang w:val="en-GB"/>
          </w:rPr>
          <w:t>,</w:t>
        </w:r>
      </w:ins>
      <w:ins w:id="47" w:author="Robypalumb" w:date="2019-12-03T10:49:00Z">
        <w:r w:rsidR="00BF4F22">
          <w:rPr>
            <w:lang w:val="en-GB"/>
          </w:rPr>
          <w:t xml:space="preserve"> </w:t>
        </w:r>
      </w:ins>
      <w:ins w:id="48" w:author="Robypalumb" w:date="2019-12-03T10:48:00Z">
        <w:r w:rsidR="00BF4F22">
          <w:rPr>
            <w:lang w:val="en-GB"/>
          </w:rPr>
          <w:t xml:space="preserve">DON </w:t>
        </w:r>
      </w:ins>
      <w:ins w:id="49" w:author="Robypalumb" w:date="2019-12-03T10:49:00Z">
        <w:r w:rsidR="00BF4F22">
          <w:rPr>
            <w:lang w:val="en-GB"/>
          </w:rPr>
          <w:t>has 48.2 % probability to occur in a sample given that NIV and ZEN are present</w:t>
        </w:r>
      </w:ins>
      <w:ins w:id="50" w:author="Robypalumb" w:date="2019-12-03T10:55:00Z">
        <w:r w:rsidR="00BF4F22">
          <w:rPr>
            <w:lang w:val="en-GB"/>
          </w:rPr>
          <w:t>)</w:t>
        </w:r>
      </w:ins>
      <w:ins w:id="51" w:author="Robypalumb" w:date="2019-12-03T10:49:00Z">
        <w:r w:rsidR="00BF4F22">
          <w:rPr>
            <w:lang w:val="en-GB"/>
          </w:rPr>
          <w:t xml:space="preserve">. In addition, </w:t>
        </w:r>
      </w:ins>
      <w:ins w:id="52" w:author="Robypalumb" w:date="2019-12-03T10:51:00Z">
        <w:r w:rsidR="00BF4F22" w:rsidRPr="00BF4F22">
          <w:rPr>
            <w:lang w:val="en-GB"/>
          </w:rPr>
          <w:t>the coefficient from the model would say more about</w:t>
        </w:r>
        <w:r w:rsidR="00BF4F22">
          <w:rPr>
            <w:lang w:val="en-GB"/>
          </w:rPr>
          <w:t xml:space="preserve"> </w:t>
        </w:r>
        <w:r w:rsidR="00BF4F22" w:rsidRPr="00BF4F22">
          <w:rPr>
            <w:lang w:val="en-GB"/>
          </w:rPr>
          <w:t>the relative risk of having one mycotoxin vs the other one</w:t>
        </w:r>
        <w:r w:rsidR="00BF4F22">
          <w:rPr>
            <w:lang w:val="en-GB"/>
          </w:rPr>
          <w:t xml:space="preserve">; </w:t>
        </w:r>
      </w:ins>
      <w:ins w:id="53" w:author="Robypalumb" w:date="2019-12-03T10:52:00Z">
        <w:r w:rsidR="00BF4F22">
          <w:rPr>
            <w:lang w:val="en-GB"/>
          </w:rPr>
          <w:t>by calcu</w:t>
        </w:r>
      </w:ins>
      <w:ins w:id="54" w:author="Robypalumb" w:date="2019-12-03T10:53:00Z">
        <w:r w:rsidR="00BF4F22">
          <w:rPr>
            <w:lang w:val="en-GB"/>
          </w:rPr>
          <w:t>la</w:t>
        </w:r>
      </w:ins>
      <w:ins w:id="55" w:author="Robypalumb" w:date="2019-12-03T10:52:00Z">
        <w:r w:rsidR="00BF4F22">
          <w:rPr>
            <w:lang w:val="en-GB"/>
          </w:rPr>
          <w:t xml:space="preserve">ting the relative odd of two mycotoxins </w:t>
        </w:r>
      </w:ins>
      <w:ins w:id="56" w:author="Robypalumb" w:date="2019-12-03T10:53:00Z">
        <w:r w:rsidR="00BF4F22">
          <w:rPr>
            <w:lang w:val="en-GB"/>
          </w:rPr>
          <w:t xml:space="preserve">the interpretation would be that </w:t>
        </w:r>
        <w:r w:rsidR="00BF4F22" w:rsidRPr="00BF4F22">
          <w:rPr>
            <w:lang w:val="en-GB"/>
          </w:rPr>
          <w:t>when this odd is close to one, it means that the relative risk is the same, thus any of the two could be present in the sample, when is a value larger than 1 tell you that one is more likely to be present than the baseline one, and a value smaller than one means that the likelihood of the baseline mycotoxin is larger than the one in the numerator.</w:t>
        </w:r>
      </w:ins>
    </w:p>
    <w:p w14:paraId="2AD7E09C" w14:textId="604398FD" w:rsidR="003D4495" w:rsidRDefault="003D4495" w:rsidP="00BF4F22">
      <w:pPr>
        <w:pStyle w:val="MDPI31text"/>
        <w:rPr>
          <w:ins w:id="57" w:author="Robypalumb" w:date="2019-12-04T18:11:00Z"/>
          <w:lang w:val="en-GB"/>
        </w:rPr>
      </w:pPr>
    </w:p>
    <w:p w14:paraId="1C511A3F" w14:textId="74AFFA32" w:rsidR="003D4495" w:rsidRDefault="003D4495" w:rsidP="00BF4F22">
      <w:pPr>
        <w:pStyle w:val="MDPI31text"/>
        <w:rPr>
          <w:ins w:id="58" w:author="Robypalumb" w:date="2019-12-04T18:11:00Z"/>
          <w:lang w:val="en-GB"/>
        </w:rPr>
      </w:pPr>
    </w:p>
    <w:p w14:paraId="1E1E49C6" w14:textId="77777777" w:rsidR="003D4495" w:rsidRDefault="003D4495" w:rsidP="00BF4F22">
      <w:pPr>
        <w:pStyle w:val="MDPI31text"/>
        <w:rPr>
          <w:ins w:id="59" w:author="Robypalumb" w:date="2019-12-04T17:38:00Z"/>
          <w:lang w:val="en-GB"/>
        </w:rPr>
      </w:pPr>
    </w:p>
    <w:p w14:paraId="7F90485E" w14:textId="7E64747A" w:rsidR="00781ABD" w:rsidRDefault="00781ABD" w:rsidP="00BF4F22">
      <w:pPr>
        <w:pStyle w:val="MDPI31text"/>
        <w:rPr>
          <w:ins w:id="60" w:author="Robypalumb" w:date="2019-12-04T17:38:00Z"/>
          <w:lang w:val="en-GB"/>
        </w:rPr>
      </w:pPr>
    </w:p>
    <w:p w14:paraId="6ED55957" w14:textId="7E32A4D4" w:rsidR="00781ABD" w:rsidRDefault="00781ABD" w:rsidP="00781ABD">
      <w:pPr>
        <w:pStyle w:val="MDPI31text"/>
        <w:rPr>
          <w:ins w:id="61" w:author="Robypalumb" w:date="2019-12-04T17:38:00Z"/>
          <w:lang w:val="en-GB"/>
        </w:rPr>
        <w:pPrChange w:id="62" w:author="Robypalumb" w:date="2019-12-04T17:38:00Z">
          <w:pPr>
            <w:pStyle w:val="MDPI31text"/>
          </w:pPr>
        </w:pPrChange>
      </w:pPr>
    </w:p>
    <w:p w14:paraId="6A6B4446" w14:textId="77777777" w:rsidR="00426384" w:rsidRPr="00A11980" w:rsidRDefault="00426384" w:rsidP="00426384">
      <w:pPr>
        <w:pStyle w:val="MDPI37itemize"/>
        <w:rPr>
          <w:moveTo w:id="63" w:author="Robypalumb" w:date="2019-12-04T18:19:00Z"/>
          <w:lang w:val="en-GB"/>
        </w:rPr>
      </w:pPr>
      <w:moveToRangeStart w:id="64" w:author="Robypalumb" w:date="2019-12-04T18:19:00Z" w:name="move26375988"/>
      <w:commentRangeStart w:id="65"/>
      <w:commentRangeStart w:id="66"/>
      <w:moveTo w:id="67" w:author="Robypalumb" w:date="2019-12-04T18:19:00Z">
        <w:r w:rsidRPr="00A11980">
          <w:rPr>
            <w:lang w:val="en-GB"/>
          </w:rPr>
          <w:t>B</w:t>
        </w:r>
        <w:r>
          <w:rPr>
            <w:lang w:val="en-GB"/>
          </w:rPr>
          <w:t xml:space="preserve">arley: DONs (48.2 %) </w:t>
        </w:r>
        <w:r w:rsidRPr="00A4790E">
          <w:rPr>
            <w:lang w:val="en-GB"/>
          </w:rPr>
          <w:t>–</w:t>
        </w:r>
        <w:r>
          <w:rPr>
            <w:lang w:val="en-GB"/>
          </w:rPr>
          <w:t xml:space="preserve"> NIVs (33.3 %) </w:t>
        </w:r>
        <w:r w:rsidRPr="00A4790E">
          <w:rPr>
            <w:lang w:val="en-GB"/>
          </w:rPr>
          <w:t>–</w:t>
        </w:r>
        <w:r>
          <w:rPr>
            <w:lang w:val="en-GB"/>
          </w:rPr>
          <w:t xml:space="preserve"> </w:t>
        </w:r>
        <w:r w:rsidRPr="00A11980">
          <w:rPr>
            <w:lang w:val="en-GB"/>
          </w:rPr>
          <w:t>ZENs (18.5%)</w:t>
        </w:r>
        <w:commentRangeEnd w:id="65"/>
        <w:r>
          <w:rPr>
            <w:rStyle w:val="Rimandocommento"/>
            <w:color w:val="auto"/>
            <w:lang w:val="it-IT" w:eastAsia="it-IT"/>
          </w:rPr>
          <w:commentReference w:id="65"/>
        </w:r>
      </w:moveTo>
    </w:p>
    <w:p w14:paraId="30272A84" w14:textId="77777777" w:rsidR="00426384" w:rsidRPr="00A11980" w:rsidRDefault="00426384" w:rsidP="00426384">
      <w:pPr>
        <w:pStyle w:val="MDPI37itemize"/>
        <w:rPr>
          <w:moveTo w:id="68" w:author="Robypalumb" w:date="2019-12-04T18:19:00Z"/>
          <w:lang w:val="en-GB"/>
        </w:rPr>
      </w:pPr>
      <w:moveTo w:id="69" w:author="Robypalumb" w:date="2019-12-04T18:19:00Z">
        <w:r w:rsidRPr="00A11980">
          <w:rPr>
            <w:lang w:val="en-GB"/>
          </w:rPr>
          <w:t>Maize: DONs (45.1%)</w:t>
        </w:r>
        <w:r>
          <w:rPr>
            <w:lang w:val="en-GB"/>
          </w:rPr>
          <w:t xml:space="preserve"> </w:t>
        </w:r>
        <w:r w:rsidRPr="00A4790E">
          <w:rPr>
            <w:lang w:val="en-GB"/>
          </w:rPr>
          <w:t>–</w:t>
        </w:r>
        <w:r>
          <w:rPr>
            <w:lang w:val="en-GB"/>
          </w:rPr>
          <w:t xml:space="preserve"> </w:t>
        </w:r>
        <w:r w:rsidRPr="00A11980">
          <w:rPr>
            <w:lang w:val="en-GB"/>
          </w:rPr>
          <w:t>FBs (52.9%)</w:t>
        </w:r>
        <w:r>
          <w:rPr>
            <w:lang w:val="en-GB"/>
          </w:rPr>
          <w:t xml:space="preserve"> </w:t>
        </w:r>
        <w:r w:rsidRPr="00A4790E">
          <w:rPr>
            <w:lang w:val="en-GB"/>
          </w:rPr>
          <w:t>–</w:t>
        </w:r>
        <w:r>
          <w:rPr>
            <w:lang w:val="en-GB"/>
          </w:rPr>
          <w:t xml:space="preserve"> </w:t>
        </w:r>
        <w:r w:rsidRPr="00A11980">
          <w:rPr>
            <w:lang w:val="en-GB"/>
          </w:rPr>
          <w:t>AFs (2.0%)</w:t>
        </w:r>
      </w:moveTo>
    </w:p>
    <w:p w14:paraId="6996D1CF" w14:textId="77777777" w:rsidR="00426384" w:rsidRPr="0037148E" w:rsidRDefault="00426384" w:rsidP="00426384">
      <w:pPr>
        <w:pStyle w:val="MDPI37itemize"/>
        <w:rPr>
          <w:moveTo w:id="70" w:author="Robypalumb" w:date="2019-12-04T18:19:00Z"/>
          <w:lang w:val="en-GB"/>
        </w:rPr>
      </w:pPr>
      <w:moveTo w:id="71" w:author="Robypalumb" w:date="2019-12-04T18:19:00Z">
        <w:r w:rsidRPr="00A11980">
          <w:rPr>
            <w:lang w:val="en-GB"/>
          </w:rPr>
          <w:t>Oat: DONs (16.7%)</w:t>
        </w:r>
        <w:r>
          <w:rPr>
            <w:lang w:val="en-GB"/>
          </w:rPr>
          <w:t xml:space="preserve"> </w:t>
        </w:r>
        <w:r w:rsidRPr="00A4790E">
          <w:rPr>
            <w:lang w:val="en-GB"/>
          </w:rPr>
          <w:t>–</w:t>
        </w:r>
        <w:r>
          <w:rPr>
            <w:lang w:val="en-GB"/>
          </w:rPr>
          <w:t xml:space="preserve"> </w:t>
        </w:r>
        <w:r w:rsidRPr="00A11980">
          <w:rPr>
            <w:lang w:val="en-GB"/>
          </w:rPr>
          <w:t>T2s+HT2s (33.3%)</w:t>
        </w:r>
        <w:r>
          <w:rPr>
            <w:lang w:val="en-GB"/>
          </w:rPr>
          <w:t xml:space="preserve"> </w:t>
        </w:r>
        <w:r w:rsidRPr="00A4790E">
          <w:rPr>
            <w:lang w:val="en-GB"/>
          </w:rPr>
          <w:t>–</w:t>
        </w:r>
        <w:r>
          <w:rPr>
            <w:lang w:val="en-GB"/>
          </w:rPr>
          <w:t xml:space="preserve"> </w:t>
        </w:r>
        <w:r w:rsidRPr="00A11980">
          <w:rPr>
            <w:lang w:val="en-GB"/>
          </w:rPr>
          <w:t>NIVs (50.0%)</w:t>
        </w:r>
      </w:moveTo>
    </w:p>
    <w:p w14:paraId="59FBD374" w14:textId="77777777" w:rsidR="00426384" w:rsidRPr="00A11980" w:rsidRDefault="00426384" w:rsidP="00426384">
      <w:pPr>
        <w:pStyle w:val="MDPI37itemize"/>
        <w:rPr>
          <w:moveTo w:id="72" w:author="Robypalumb" w:date="2019-12-04T18:19:00Z"/>
          <w:lang w:val="en-GB"/>
        </w:rPr>
      </w:pPr>
      <w:moveTo w:id="73" w:author="Robypalumb" w:date="2019-12-04T18:19:00Z">
        <w:r w:rsidRPr="00A11980">
          <w:rPr>
            <w:lang w:val="en-GB"/>
          </w:rPr>
          <w:t>Wheat: DONs (61.2%)</w:t>
        </w:r>
        <w:r>
          <w:rPr>
            <w:lang w:val="en-GB"/>
          </w:rPr>
          <w:t xml:space="preserve"> </w:t>
        </w:r>
        <w:r w:rsidRPr="00A4790E">
          <w:rPr>
            <w:lang w:val="en-GB"/>
          </w:rPr>
          <w:t>–</w:t>
        </w:r>
        <w:r>
          <w:rPr>
            <w:lang w:val="en-GB"/>
          </w:rPr>
          <w:t xml:space="preserve"> </w:t>
        </w:r>
        <w:r w:rsidRPr="00A11980">
          <w:rPr>
            <w:lang w:val="en-GB"/>
          </w:rPr>
          <w:t>ZENs (35.3%)</w:t>
        </w:r>
        <w:r>
          <w:rPr>
            <w:lang w:val="en-GB"/>
          </w:rPr>
          <w:t xml:space="preserve"> </w:t>
        </w:r>
        <w:r w:rsidRPr="00A4790E">
          <w:rPr>
            <w:lang w:val="en-GB"/>
          </w:rPr>
          <w:t>–</w:t>
        </w:r>
        <w:r>
          <w:rPr>
            <w:lang w:val="en-GB"/>
          </w:rPr>
          <w:t xml:space="preserve"> </w:t>
        </w:r>
        <w:r w:rsidRPr="00A11980">
          <w:rPr>
            <w:lang w:val="en-GB"/>
          </w:rPr>
          <w:t>NIVs (3.5%)</w:t>
        </w:r>
        <w:commentRangeEnd w:id="66"/>
        <w:r>
          <w:rPr>
            <w:rStyle w:val="Rimandocommento"/>
            <w:color w:val="auto"/>
            <w:lang w:val="it-IT" w:eastAsia="it-IT"/>
          </w:rPr>
          <w:commentReference w:id="66"/>
        </w:r>
      </w:moveTo>
    </w:p>
    <w:moveToRangeEnd w:id="64"/>
    <w:p w14:paraId="1F753064" w14:textId="77777777" w:rsidR="00FB2ED4" w:rsidRDefault="00FB2ED4" w:rsidP="00FB2ED4">
      <w:pPr>
        <w:pStyle w:val="MDPI37itemize"/>
        <w:numPr>
          <w:ilvl w:val="0"/>
          <w:numId w:val="0"/>
        </w:numPr>
        <w:rPr>
          <w:ins w:id="74" w:author="Robypalumb" w:date="2019-12-04T19:14:00Z"/>
          <w:rStyle w:val="gd15mcfceub"/>
          <w:rFonts w:ascii="Lucida Console" w:hAnsi="Lucida Console"/>
          <w:b/>
          <w:bdr w:val="none" w:sz="0" w:space="0" w:color="auto" w:frame="1"/>
        </w:rPr>
        <w:pPrChange w:id="75" w:author="Robypalumb" w:date="2019-12-04T19:14:00Z">
          <w:pPr>
            <w:pStyle w:val="MDPI37itemize"/>
          </w:pPr>
        </w:pPrChange>
      </w:pPr>
    </w:p>
    <w:p w14:paraId="6A12E4D8" w14:textId="6D04AD6C" w:rsidR="00B44375" w:rsidRPr="00B44375" w:rsidRDefault="00B44375" w:rsidP="003D4495">
      <w:pPr>
        <w:pStyle w:val="PreformattatoHTML"/>
        <w:shd w:val="clear" w:color="auto" w:fill="FFFFFF"/>
        <w:wordWrap w:val="0"/>
        <w:rPr>
          <w:ins w:id="76" w:author="Robypalumb" w:date="2019-12-04T18:52:00Z"/>
          <w:rStyle w:val="gd15mcfceub"/>
          <w:rFonts w:ascii="Lucida Console" w:hAnsi="Lucida Console"/>
          <w:b/>
          <w:color w:val="000000"/>
          <w:bdr w:val="none" w:sz="0" w:space="0" w:color="auto" w:frame="1"/>
          <w:rPrChange w:id="77" w:author="Robypalumb" w:date="2019-12-04T18:53:00Z">
            <w:rPr>
              <w:ins w:id="78" w:author="Robypalumb" w:date="2019-12-04T18:52:00Z"/>
              <w:rStyle w:val="gd15mcfceub"/>
              <w:rFonts w:ascii="Lucida Console" w:hAnsi="Lucida Console"/>
              <w:color w:val="000000"/>
              <w:bdr w:val="none" w:sz="0" w:space="0" w:color="auto" w:frame="1"/>
              <w:lang w:val="it-IT"/>
            </w:rPr>
          </w:rPrChange>
        </w:rPr>
      </w:pPr>
      <w:bookmarkStart w:id="79" w:name="_GoBack"/>
      <w:bookmarkEnd w:id="79"/>
      <w:commentRangeStart w:id="80"/>
      <w:ins w:id="81" w:author="Robypalumb" w:date="2019-12-04T18:52:00Z">
        <w:r w:rsidRPr="00B44375">
          <w:rPr>
            <w:rStyle w:val="gd15mcfceub"/>
            <w:rFonts w:ascii="Lucida Console" w:hAnsi="Lucida Console"/>
            <w:b/>
            <w:color w:val="000000"/>
            <w:bdr w:val="none" w:sz="0" w:space="0" w:color="auto" w:frame="1"/>
            <w:rPrChange w:id="82" w:author="Robypalumb" w:date="2019-12-04T18:53:00Z">
              <w:rPr>
                <w:rStyle w:val="gd15mcfceub"/>
                <w:rFonts w:ascii="Lucida Console" w:hAnsi="Lucida Console"/>
                <w:color w:val="000000"/>
                <w:bdr w:val="none" w:sz="0" w:space="0" w:color="auto" w:frame="1"/>
                <w:lang w:val="it-IT"/>
              </w:rPr>
            </w:rPrChange>
          </w:rPr>
          <w:t>MAIZE</w:t>
        </w:r>
      </w:ins>
    </w:p>
    <w:p w14:paraId="462CCED2" w14:textId="2184461C" w:rsidR="00B44375" w:rsidRPr="00FB2ED4" w:rsidRDefault="00B44375" w:rsidP="00B44375">
      <w:pPr>
        <w:pStyle w:val="PreformattatoHTML"/>
        <w:shd w:val="clear" w:color="auto" w:fill="FFFFFF"/>
        <w:wordWrap w:val="0"/>
        <w:rPr>
          <w:ins w:id="83" w:author="Robypalumb" w:date="2019-12-04T18:52:00Z"/>
          <w:rFonts w:ascii="Lucida Console" w:hAnsi="Lucida Console"/>
          <w:color w:val="000000"/>
          <w:rPrChange w:id="84" w:author="Robypalumb" w:date="2019-12-04T19:10:00Z">
            <w:rPr>
              <w:ins w:id="85" w:author="Robypalumb" w:date="2019-12-04T18:52:00Z"/>
              <w:rFonts w:ascii="Lucida Console" w:hAnsi="Lucida Console"/>
              <w:color w:val="000000"/>
              <w:lang w:val="it-IT"/>
            </w:rPr>
          </w:rPrChange>
        </w:rPr>
      </w:pPr>
      <w:ins w:id="86" w:author="Robypalumb" w:date="2019-12-04T18:52:00Z">
        <w:r w:rsidRPr="00FB2ED4">
          <w:rPr>
            <w:rFonts w:ascii="Lucida Console" w:hAnsi="Lucida Console"/>
            <w:color w:val="000000"/>
            <w:rPrChange w:id="87" w:author="Robypalumb" w:date="2019-12-04T19:10:00Z">
              <w:rPr>
                <w:rFonts w:ascii="Lucida Console" w:hAnsi="Lucida Console"/>
                <w:color w:val="000000"/>
              </w:rPr>
            </w:rPrChange>
          </w:rPr>
          <w:t xml:space="preserve">    D</w:t>
        </w:r>
        <w:r w:rsidRPr="00FB2ED4">
          <w:rPr>
            <w:rFonts w:ascii="Lucida Console" w:hAnsi="Lucida Console"/>
            <w:color w:val="000000"/>
            <w:rPrChange w:id="88" w:author="Robypalumb" w:date="2019-12-04T19:10:00Z">
              <w:rPr>
                <w:rFonts w:ascii="Lucida Console" w:hAnsi="Lucida Console"/>
                <w:color w:val="000000"/>
                <w:lang w:val="it-IT"/>
              </w:rPr>
            </w:rPrChange>
          </w:rPr>
          <w:t>ON    FB    AF COUNT</w:t>
        </w:r>
      </w:ins>
      <w:ins w:id="89" w:author="Robypalumb" w:date="2019-12-04T18:53:00Z">
        <w:r w:rsidRPr="00FB2ED4">
          <w:rPr>
            <w:rFonts w:ascii="Lucida Console" w:hAnsi="Lucida Console"/>
            <w:color w:val="000000"/>
            <w:rPrChange w:id="90" w:author="Robypalumb" w:date="2019-12-04T19:10:00Z">
              <w:rPr>
                <w:rFonts w:ascii="Lucida Console" w:hAnsi="Lucida Console"/>
                <w:color w:val="000000"/>
              </w:rPr>
            </w:rPrChange>
          </w:rPr>
          <w:t xml:space="preserve">  </w:t>
        </w:r>
      </w:ins>
      <w:ins w:id="91" w:author="Robypalumb" w:date="2019-12-04T19:10:00Z">
        <w:r w:rsidR="00FB2ED4" w:rsidRPr="00FB2ED4">
          <w:rPr>
            <w:rFonts w:ascii="Lucida Console" w:hAnsi="Lucida Console"/>
            <w:color w:val="000000"/>
            <w:rPrChange w:id="92" w:author="Robypalumb" w:date="2019-12-04T19:10:00Z">
              <w:rPr>
                <w:rFonts w:ascii="Lucida Console" w:hAnsi="Lucida Console"/>
                <w:color w:val="000000"/>
                <w:lang w:val="it-IT"/>
              </w:rPr>
            </w:rPrChange>
          </w:rPr>
          <w:t xml:space="preserve">  </w:t>
        </w:r>
      </w:ins>
      <w:ins w:id="93" w:author="Robypalumb" w:date="2019-12-04T18:53:00Z">
        <w:r w:rsidRPr="00FB2ED4">
          <w:rPr>
            <w:rFonts w:ascii="Lucida Console" w:hAnsi="Lucida Console"/>
            <w:color w:val="000000"/>
            <w:rPrChange w:id="94" w:author="Robypalumb" w:date="2019-12-04T19:10:00Z">
              <w:rPr>
                <w:rFonts w:ascii="Lucida Console" w:hAnsi="Lucida Console"/>
                <w:color w:val="000000"/>
              </w:rPr>
            </w:rPrChange>
          </w:rPr>
          <w:t>%</w:t>
        </w:r>
      </w:ins>
    </w:p>
    <w:p w14:paraId="4007286E" w14:textId="29A364F2" w:rsidR="00B44375" w:rsidRPr="00B44375" w:rsidRDefault="00B44375" w:rsidP="00B44375">
      <w:pPr>
        <w:pStyle w:val="PreformattatoHTML"/>
        <w:shd w:val="clear" w:color="auto" w:fill="FFFFFF"/>
        <w:wordWrap w:val="0"/>
        <w:rPr>
          <w:ins w:id="95" w:author="Robypalumb" w:date="2019-12-04T18:52:00Z"/>
          <w:rFonts w:ascii="Lucida Console" w:hAnsi="Lucida Console"/>
          <w:color w:val="000000"/>
          <w:lang w:val="it-IT"/>
        </w:rPr>
      </w:pPr>
      <w:ins w:id="96" w:author="Robypalumb" w:date="2019-12-04T18:52:00Z">
        <w:r w:rsidRPr="00B44375">
          <w:rPr>
            <w:rFonts w:ascii="Lucida Console" w:hAnsi="Lucida Console"/>
            <w:color w:val="000000"/>
            <w:lang w:val="it-IT"/>
          </w:rPr>
          <w:t>1     0     1     0 0.107</w:t>
        </w:r>
      </w:ins>
      <w:ins w:id="97" w:author="Robypalumb" w:date="2019-12-04T18:53:00Z">
        <w:r>
          <w:rPr>
            <w:rFonts w:ascii="Lucida Console" w:hAnsi="Lucida Console"/>
            <w:color w:val="000000"/>
            <w:lang w:val="it-IT"/>
          </w:rPr>
          <w:t xml:space="preserve">   10,7%</w:t>
        </w:r>
      </w:ins>
    </w:p>
    <w:p w14:paraId="6DA6CB24" w14:textId="6118778E" w:rsidR="00B44375" w:rsidRPr="00B44375" w:rsidRDefault="00B44375" w:rsidP="00B44375">
      <w:pPr>
        <w:pStyle w:val="PreformattatoHTML"/>
        <w:shd w:val="clear" w:color="auto" w:fill="FFFFFF"/>
        <w:wordWrap w:val="0"/>
        <w:rPr>
          <w:ins w:id="98" w:author="Robypalumb" w:date="2019-12-04T18:52:00Z"/>
          <w:rFonts w:ascii="Lucida Console" w:hAnsi="Lucida Console"/>
          <w:color w:val="000000"/>
          <w:lang w:val="it-IT"/>
        </w:rPr>
      </w:pPr>
      <w:ins w:id="99" w:author="Robypalumb" w:date="2019-12-04T18:52:00Z">
        <w:r w:rsidRPr="00B44375">
          <w:rPr>
            <w:rFonts w:ascii="Lucida Console" w:hAnsi="Lucida Console"/>
            <w:color w:val="000000"/>
            <w:lang w:val="it-IT"/>
          </w:rPr>
          <w:t>2     0     1     1 0.005</w:t>
        </w:r>
      </w:ins>
      <w:ins w:id="100" w:author="Robypalumb" w:date="2019-12-04T18:54:00Z">
        <w:r>
          <w:rPr>
            <w:rFonts w:ascii="Lucida Console" w:hAnsi="Lucida Console"/>
            <w:color w:val="000000"/>
            <w:lang w:val="it-IT"/>
          </w:rPr>
          <w:t xml:space="preserve">   0,5 %</w:t>
        </w:r>
      </w:ins>
    </w:p>
    <w:p w14:paraId="32CC1359" w14:textId="090B94F9" w:rsidR="00B44375" w:rsidRPr="00B44375" w:rsidRDefault="00B44375" w:rsidP="00B44375">
      <w:pPr>
        <w:pStyle w:val="PreformattatoHTML"/>
        <w:shd w:val="clear" w:color="auto" w:fill="FFFFFF"/>
        <w:wordWrap w:val="0"/>
        <w:rPr>
          <w:ins w:id="101" w:author="Robypalumb" w:date="2019-12-04T18:52:00Z"/>
          <w:rFonts w:ascii="Lucida Console" w:hAnsi="Lucida Console"/>
          <w:color w:val="000000"/>
          <w:lang w:val="it-IT"/>
        </w:rPr>
      </w:pPr>
      <w:ins w:id="102" w:author="Robypalumb" w:date="2019-12-04T18:52:00Z">
        <w:r w:rsidRPr="00B44375">
          <w:rPr>
            <w:rFonts w:ascii="Lucida Console" w:hAnsi="Lucida Console"/>
            <w:color w:val="000000"/>
            <w:lang w:val="it-IT"/>
          </w:rPr>
          <w:t>3     1     0     0 0.131</w:t>
        </w:r>
      </w:ins>
      <w:ins w:id="103" w:author="Robypalumb" w:date="2019-12-04T18:54:00Z">
        <w:r>
          <w:rPr>
            <w:rFonts w:ascii="Lucida Console" w:hAnsi="Lucida Console"/>
            <w:color w:val="000000"/>
            <w:lang w:val="it-IT"/>
          </w:rPr>
          <w:t xml:space="preserve">   13,1 %</w:t>
        </w:r>
      </w:ins>
    </w:p>
    <w:p w14:paraId="5A0F0D21" w14:textId="1328837C" w:rsidR="00B44375" w:rsidRPr="00B44375" w:rsidRDefault="00B44375" w:rsidP="00B44375">
      <w:pPr>
        <w:pStyle w:val="PreformattatoHTML"/>
        <w:shd w:val="clear" w:color="auto" w:fill="FFFFFF"/>
        <w:wordWrap w:val="0"/>
        <w:rPr>
          <w:ins w:id="104" w:author="Robypalumb" w:date="2019-12-04T18:52:00Z"/>
          <w:rFonts w:ascii="Lucida Console" w:hAnsi="Lucida Console"/>
          <w:color w:val="000000"/>
          <w:lang w:val="it-IT"/>
        </w:rPr>
      </w:pPr>
      <w:ins w:id="105" w:author="Robypalumb" w:date="2019-12-04T18:52:00Z">
        <w:r w:rsidRPr="00B44375">
          <w:rPr>
            <w:rFonts w:ascii="Lucida Console" w:hAnsi="Lucida Console"/>
            <w:color w:val="000000"/>
            <w:lang w:val="it-IT"/>
          </w:rPr>
          <w:t>4     1     0     1 0.003</w:t>
        </w:r>
      </w:ins>
      <w:ins w:id="106" w:author="Robypalumb" w:date="2019-12-04T18:54:00Z">
        <w:r>
          <w:rPr>
            <w:rFonts w:ascii="Lucida Console" w:hAnsi="Lucida Console"/>
            <w:color w:val="000000"/>
            <w:lang w:val="it-IT"/>
          </w:rPr>
          <w:t xml:space="preserve">   0,3 %</w:t>
        </w:r>
      </w:ins>
    </w:p>
    <w:p w14:paraId="0E7795FD" w14:textId="6376241A" w:rsidR="00B44375" w:rsidRPr="00B44375" w:rsidRDefault="00B44375" w:rsidP="00B44375">
      <w:pPr>
        <w:pStyle w:val="PreformattatoHTML"/>
        <w:shd w:val="clear" w:color="auto" w:fill="FFFFFF"/>
        <w:wordWrap w:val="0"/>
        <w:rPr>
          <w:ins w:id="107" w:author="Robypalumb" w:date="2019-12-04T18:52:00Z"/>
          <w:rFonts w:ascii="Lucida Console" w:hAnsi="Lucida Console"/>
          <w:color w:val="000000"/>
          <w:lang w:val="it-IT"/>
        </w:rPr>
      </w:pPr>
      <w:ins w:id="108" w:author="Robypalumb" w:date="2019-12-04T18:52:00Z">
        <w:r w:rsidRPr="00B44375">
          <w:rPr>
            <w:rFonts w:ascii="Lucida Console" w:hAnsi="Lucida Console"/>
            <w:color w:val="000000"/>
            <w:lang w:val="it-IT"/>
          </w:rPr>
          <w:t>5     1     1     0 0.744</w:t>
        </w:r>
      </w:ins>
      <w:ins w:id="109" w:author="Robypalumb" w:date="2019-12-04T18:54:00Z">
        <w:r>
          <w:rPr>
            <w:rFonts w:ascii="Lucida Console" w:hAnsi="Lucida Console"/>
            <w:color w:val="000000"/>
            <w:lang w:val="it-IT"/>
          </w:rPr>
          <w:t xml:space="preserve">   74,4</w:t>
        </w:r>
      </w:ins>
      <w:ins w:id="110" w:author="Robypalumb" w:date="2019-12-04T18:55:00Z">
        <w:r>
          <w:rPr>
            <w:rFonts w:ascii="Lucida Console" w:hAnsi="Lucida Console"/>
            <w:color w:val="000000"/>
            <w:lang w:val="it-IT"/>
          </w:rPr>
          <w:t xml:space="preserve"> %</w:t>
        </w:r>
      </w:ins>
    </w:p>
    <w:p w14:paraId="494D8E30" w14:textId="5C0FC8BB" w:rsidR="00B44375" w:rsidRDefault="00B44375" w:rsidP="00B44375">
      <w:pPr>
        <w:pStyle w:val="PreformattatoHTML"/>
        <w:shd w:val="clear" w:color="auto" w:fill="FFFFFF"/>
        <w:wordWrap w:val="0"/>
        <w:rPr>
          <w:ins w:id="111" w:author="Robypalumb" w:date="2019-12-04T19:14:00Z"/>
          <w:rFonts w:ascii="Lucida Console" w:hAnsi="Lucida Console"/>
          <w:color w:val="000000"/>
          <w:lang w:val="it-IT"/>
        </w:rPr>
      </w:pPr>
      <w:ins w:id="112" w:author="Robypalumb" w:date="2019-12-04T18:52:00Z">
        <w:r w:rsidRPr="00B44375">
          <w:rPr>
            <w:rFonts w:ascii="Lucida Console" w:hAnsi="Lucida Console"/>
            <w:color w:val="000000"/>
            <w:lang w:val="it-IT"/>
          </w:rPr>
          <w:t>6     1     1     1 0.01</w:t>
        </w:r>
      </w:ins>
      <w:ins w:id="113" w:author="Robypalumb" w:date="2019-12-04T18:55:00Z">
        <w:r>
          <w:rPr>
            <w:rFonts w:ascii="Lucida Console" w:hAnsi="Lucida Console"/>
            <w:color w:val="000000"/>
            <w:lang w:val="it-IT"/>
          </w:rPr>
          <w:t xml:space="preserve">    1,0 %</w:t>
        </w:r>
      </w:ins>
      <w:commentRangeEnd w:id="80"/>
      <w:ins w:id="114" w:author="Robypalumb" w:date="2019-12-04T19:13:00Z">
        <w:r w:rsidR="00FB2ED4">
          <w:rPr>
            <w:rStyle w:val="Rimandocommento"/>
            <w:rFonts w:ascii="Palatino Linotype" w:eastAsia="SimSun" w:hAnsi="Palatino Linotype"/>
            <w:lang w:val="it-IT" w:eastAsia="it-IT"/>
          </w:rPr>
          <w:commentReference w:id="80"/>
        </w:r>
      </w:ins>
    </w:p>
    <w:p w14:paraId="4106EDA5" w14:textId="2420C245" w:rsidR="003D4495" w:rsidRPr="00FB2ED4" w:rsidRDefault="00FB2ED4" w:rsidP="00FB2ED4">
      <w:pPr>
        <w:pStyle w:val="MDPI37itemize"/>
        <w:numPr>
          <w:ilvl w:val="0"/>
          <w:numId w:val="0"/>
        </w:numPr>
        <w:ind w:left="425" w:hanging="425"/>
        <w:rPr>
          <w:ins w:id="115" w:author="Robypalumb" w:date="2019-12-04T17:38:00Z"/>
          <w:lang w:val="en-GB"/>
          <w:rPrChange w:id="116" w:author="Robypalumb" w:date="2019-12-04T19:17:00Z">
            <w:rPr>
              <w:ins w:id="117" w:author="Robypalumb" w:date="2019-12-04T17:38:00Z"/>
              <w:rFonts w:ascii="Lucida Console" w:eastAsia="Times New Roman" w:hAnsi="Lucida Console" w:cs="Courier New"/>
              <w:sz w:val="20"/>
              <w:lang w:eastAsia="en-US"/>
            </w:rPr>
          </w:rPrChange>
        </w:rPr>
        <w:pPrChange w:id="118" w:author="Robypalumb" w:date="2019-12-04T19:17:00Z">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jc w:val="left"/>
          </w:pPr>
        </w:pPrChange>
      </w:pPr>
      <w:ins w:id="119" w:author="Robypalumb" w:date="2019-12-04T19:16:00Z">
        <w:r>
          <w:rPr>
            <w:lang w:val="en-GB"/>
          </w:rPr>
          <w:t xml:space="preserve"> </w:t>
        </w:r>
      </w:ins>
    </w:p>
    <w:p w14:paraId="20FA27C2" w14:textId="62E2D42E" w:rsidR="00781ABD" w:rsidRDefault="00426384" w:rsidP="00426384">
      <w:pPr>
        <w:pStyle w:val="MDPI31text"/>
        <w:ind w:firstLine="0"/>
        <w:rPr>
          <w:ins w:id="120" w:author="Robypalumb" w:date="2019-12-04T18:58:00Z"/>
          <w:color w:val="FF0000"/>
          <w:lang w:val="it-IT"/>
        </w:rPr>
        <w:pPrChange w:id="121" w:author="Robypalumb" w:date="2019-12-04T18:21:00Z">
          <w:pPr>
            <w:pStyle w:val="MDPI31text"/>
          </w:pPr>
        </w:pPrChange>
      </w:pPr>
      <w:ins w:id="122" w:author="Robypalumb" w:date="2019-12-04T18:21:00Z">
        <w:r w:rsidRPr="00426384">
          <w:rPr>
            <w:color w:val="FF0000"/>
            <w:lang w:val="it-IT"/>
            <w:rPrChange w:id="123" w:author="Robypalumb" w:date="2019-12-04T18:21:00Z">
              <w:rPr>
                <w:color w:val="FF0000"/>
                <w:lang w:val="en-GB"/>
              </w:rPr>
            </w:rPrChange>
          </w:rPr>
          <w:t>Il modello simula le probabilità di trovare una micotossina da sola o in combinazione con alt</w:t>
        </w:r>
        <w:r>
          <w:rPr>
            <w:color w:val="FF0000"/>
            <w:lang w:val="it-IT"/>
          </w:rPr>
          <w:t xml:space="preserve">re. </w:t>
        </w:r>
      </w:ins>
      <w:ins w:id="124" w:author="Robypalumb" w:date="2019-12-04T18:23:00Z">
        <w:r>
          <w:rPr>
            <w:color w:val="FF0000"/>
            <w:lang w:val="it-IT"/>
          </w:rPr>
          <w:t xml:space="preserve">La probabilità </w:t>
        </w:r>
      </w:ins>
      <w:ins w:id="125" w:author="Robypalumb" w:date="2019-12-04T18:56:00Z">
        <w:r w:rsidR="00B44375">
          <w:rPr>
            <w:color w:val="FF0000"/>
            <w:lang w:val="it-IT"/>
          </w:rPr>
          <w:t xml:space="preserve">simulata nel mais </w:t>
        </w:r>
      </w:ins>
      <w:ins w:id="126" w:author="Robypalumb" w:date="2019-12-04T18:23:00Z">
        <w:r>
          <w:rPr>
            <w:color w:val="FF0000"/>
            <w:lang w:val="it-IT"/>
          </w:rPr>
          <w:t xml:space="preserve">più alta è di trovare </w:t>
        </w:r>
      </w:ins>
      <w:ins w:id="127" w:author="Robypalumb" w:date="2019-12-04T18:24:00Z">
        <w:r>
          <w:rPr>
            <w:color w:val="FF0000"/>
            <w:lang w:val="it-IT"/>
          </w:rPr>
          <w:t>DON+FB (</w:t>
        </w:r>
        <w:r w:rsidR="00B44375">
          <w:rPr>
            <w:color w:val="FF0000"/>
            <w:lang w:val="it-IT"/>
          </w:rPr>
          <w:t xml:space="preserve">74 </w:t>
        </w:r>
        <w:r>
          <w:rPr>
            <w:color w:val="FF0000"/>
            <w:lang w:val="it-IT"/>
          </w:rPr>
          <w:t xml:space="preserve">%), seguita da </w:t>
        </w:r>
      </w:ins>
      <w:ins w:id="128" w:author="Robypalumb" w:date="2019-12-04T18:56:00Z">
        <w:r w:rsidR="00B44375">
          <w:rPr>
            <w:color w:val="FF0000"/>
            <w:lang w:val="it-IT"/>
          </w:rPr>
          <w:t xml:space="preserve">DON da solo </w:t>
        </w:r>
      </w:ins>
      <w:ins w:id="129" w:author="Robypalumb" w:date="2019-12-04T18:57:00Z">
        <w:r w:rsidR="00B44375">
          <w:rPr>
            <w:color w:val="FF0000"/>
            <w:lang w:val="it-IT"/>
          </w:rPr>
          <w:t xml:space="preserve">(13%) </w:t>
        </w:r>
      </w:ins>
      <w:ins w:id="130" w:author="Robypalumb" w:date="2019-12-04T18:56:00Z">
        <w:r w:rsidR="00B44375">
          <w:rPr>
            <w:color w:val="FF0000"/>
            <w:lang w:val="it-IT"/>
          </w:rPr>
          <w:t xml:space="preserve">e </w:t>
        </w:r>
      </w:ins>
      <w:ins w:id="131" w:author="Robypalumb" w:date="2019-12-04T18:57:00Z">
        <w:r w:rsidR="00B44375">
          <w:rPr>
            <w:color w:val="FF0000"/>
            <w:lang w:val="it-IT"/>
          </w:rPr>
          <w:t xml:space="preserve">FB da sole (10%); </w:t>
        </w:r>
      </w:ins>
      <w:ins w:id="132" w:author="Robypalumb" w:date="2019-12-04T18:24:00Z">
        <w:r>
          <w:rPr>
            <w:color w:val="FF0000"/>
            <w:lang w:val="it-IT"/>
          </w:rPr>
          <w:t>FB+AF (</w:t>
        </w:r>
      </w:ins>
      <w:ins w:id="133" w:author="Robypalumb" w:date="2019-12-04T18:57:00Z">
        <w:r w:rsidR="00FF46EB">
          <w:rPr>
            <w:color w:val="FF0000"/>
            <w:lang w:val="it-IT"/>
          </w:rPr>
          <w:t>0,5</w:t>
        </w:r>
      </w:ins>
      <w:ins w:id="134" w:author="Robypalumb" w:date="2019-12-04T18:24:00Z">
        <w:r>
          <w:rPr>
            <w:color w:val="FF0000"/>
            <w:lang w:val="it-IT"/>
          </w:rPr>
          <w:t xml:space="preserve"> %)</w:t>
        </w:r>
        <w:r w:rsidR="00FF46EB">
          <w:rPr>
            <w:color w:val="FF0000"/>
            <w:lang w:val="it-IT"/>
          </w:rPr>
          <w:t xml:space="preserve">, </w:t>
        </w:r>
      </w:ins>
      <w:ins w:id="135" w:author="Robypalumb" w:date="2019-12-04T18:57:00Z">
        <w:r w:rsidR="00FF46EB">
          <w:rPr>
            <w:color w:val="FF0000"/>
            <w:lang w:val="it-IT"/>
          </w:rPr>
          <w:t xml:space="preserve">DON+AF (0,3 </w:t>
        </w:r>
      </w:ins>
      <w:ins w:id="136" w:author="Robypalumb" w:date="2019-12-04T18:58:00Z">
        <w:r w:rsidR="00FF46EB">
          <w:rPr>
            <w:color w:val="FF0000"/>
            <w:lang w:val="it-IT"/>
          </w:rPr>
          <w:t>%).</w:t>
        </w:r>
      </w:ins>
      <w:ins w:id="137" w:author="Robypalumb" w:date="2019-12-04T18:24:00Z">
        <w:r>
          <w:rPr>
            <w:color w:val="FF0000"/>
            <w:lang w:val="it-IT"/>
          </w:rPr>
          <w:t xml:space="preserve"> La probabilità stima</w:t>
        </w:r>
        <w:r w:rsidR="00FF46EB">
          <w:rPr>
            <w:color w:val="FF0000"/>
            <w:lang w:val="it-IT"/>
          </w:rPr>
          <w:t>ta di trovarle tutte e tre è 1</w:t>
        </w:r>
      </w:ins>
      <w:ins w:id="138" w:author="Robypalumb" w:date="2019-12-04T18:25:00Z">
        <w:r>
          <w:rPr>
            <w:color w:val="FF0000"/>
            <w:lang w:val="it-IT"/>
          </w:rPr>
          <w:t xml:space="preserve"> %. </w:t>
        </w:r>
      </w:ins>
    </w:p>
    <w:p w14:paraId="746DA620" w14:textId="52DBA38D" w:rsidR="00FF46EB" w:rsidRDefault="00FF46EB" w:rsidP="00426384">
      <w:pPr>
        <w:pStyle w:val="MDPI31text"/>
        <w:ind w:firstLine="0"/>
        <w:rPr>
          <w:ins w:id="139" w:author="Robypalumb" w:date="2019-12-04T19:07:00Z"/>
          <w:color w:val="FF0000"/>
          <w:lang w:val="it-IT"/>
        </w:rPr>
        <w:pPrChange w:id="140" w:author="Robypalumb" w:date="2019-12-04T18:21:00Z">
          <w:pPr>
            <w:pStyle w:val="MDPI31text"/>
          </w:pPr>
        </w:pPrChange>
      </w:pPr>
    </w:p>
    <w:p w14:paraId="4F1E41B9" w14:textId="60A2135D" w:rsidR="001A07B3" w:rsidRPr="001A07B3" w:rsidRDefault="001A07B3" w:rsidP="001A07B3">
      <w:pPr>
        <w:pStyle w:val="PreformattatoHTML"/>
        <w:shd w:val="clear" w:color="auto" w:fill="FFFFFF"/>
        <w:wordWrap w:val="0"/>
        <w:rPr>
          <w:ins w:id="141" w:author="Robypalumb" w:date="2019-12-04T19:07:00Z"/>
          <w:rStyle w:val="gd15mcfceub"/>
          <w:rFonts w:ascii="Lucida Console" w:hAnsi="Lucida Console"/>
          <w:b/>
          <w:color w:val="000000"/>
          <w:bdr w:val="none" w:sz="0" w:space="0" w:color="auto" w:frame="1"/>
          <w:rPrChange w:id="142" w:author="Robypalumb" w:date="2019-12-04T19:07:00Z">
            <w:rPr>
              <w:ins w:id="143" w:author="Robypalumb" w:date="2019-12-04T19:07:00Z"/>
              <w:color w:val="FF0000"/>
              <w:lang w:val="it-IT"/>
            </w:rPr>
          </w:rPrChange>
        </w:rPr>
        <w:pPrChange w:id="144" w:author="Robypalumb" w:date="2019-12-04T19:07:00Z">
          <w:pPr>
            <w:pStyle w:val="MDPI31text"/>
          </w:pPr>
        </w:pPrChange>
      </w:pPr>
      <w:ins w:id="145" w:author="Robypalumb" w:date="2019-12-04T19:07:00Z">
        <w:r w:rsidRPr="001A07B3">
          <w:rPr>
            <w:rStyle w:val="gd15mcfceub"/>
            <w:rFonts w:ascii="Lucida Console" w:hAnsi="Lucida Console"/>
            <w:b/>
            <w:color w:val="000000"/>
            <w:bdr w:val="none" w:sz="0" w:space="0" w:color="auto" w:frame="1"/>
            <w:rPrChange w:id="146" w:author="Robypalumb" w:date="2019-12-04T19:07:00Z">
              <w:rPr>
                <w:color w:val="FF0000"/>
                <w:lang w:val="it-IT"/>
              </w:rPr>
            </w:rPrChange>
          </w:rPr>
          <w:t>BARLEY</w:t>
        </w:r>
      </w:ins>
    </w:p>
    <w:p w14:paraId="0CC0A893" w14:textId="2367C719" w:rsidR="001A07B3" w:rsidRDefault="001A07B3" w:rsidP="001A07B3">
      <w:pPr>
        <w:pStyle w:val="PreformattatoHTML"/>
        <w:shd w:val="clear" w:color="auto" w:fill="FFFFFF"/>
        <w:wordWrap w:val="0"/>
        <w:rPr>
          <w:ins w:id="147" w:author="Robypalumb" w:date="2019-12-04T19:07:00Z"/>
          <w:rStyle w:val="gd15mcfceub"/>
          <w:rFonts w:ascii="Lucida Console" w:hAnsi="Lucida Console"/>
          <w:color w:val="000000"/>
          <w:bdr w:val="none" w:sz="0" w:space="0" w:color="auto" w:frame="1"/>
        </w:rPr>
      </w:pPr>
      <w:ins w:id="148" w:author="Robypalumb" w:date="2019-12-04T19:09:00Z">
        <w:r>
          <w:rPr>
            <w:rStyle w:val="gd15mcfceub"/>
            <w:rFonts w:ascii="Lucida Console" w:hAnsi="Lucida Console"/>
            <w:color w:val="000000"/>
            <w:bdr w:val="none" w:sz="0" w:space="0" w:color="auto" w:frame="1"/>
          </w:rPr>
          <w:t xml:space="preserve">     </w:t>
        </w:r>
      </w:ins>
      <w:ins w:id="149" w:author="Robypalumb" w:date="2019-12-04T19:07:00Z">
        <w:r>
          <w:rPr>
            <w:rStyle w:val="gd15mcfceub"/>
            <w:rFonts w:ascii="Lucida Console" w:hAnsi="Lucida Console"/>
            <w:color w:val="000000"/>
            <w:bdr w:val="none" w:sz="0" w:space="0" w:color="auto" w:frame="1"/>
          </w:rPr>
          <w:t>DON   NIV   ZEN COUNT</w:t>
        </w:r>
      </w:ins>
      <w:ins w:id="150" w:author="Robypalumb" w:date="2019-12-04T19:08:00Z">
        <w:r>
          <w:rPr>
            <w:rStyle w:val="gd15mcfceub"/>
            <w:rFonts w:ascii="Lucida Console" w:hAnsi="Lucida Console"/>
            <w:color w:val="000000"/>
            <w:bdr w:val="none" w:sz="0" w:space="0" w:color="auto" w:frame="1"/>
          </w:rPr>
          <w:t xml:space="preserve">     %</w:t>
        </w:r>
      </w:ins>
    </w:p>
    <w:p w14:paraId="560FD9A8" w14:textId="108793EE" w:rsidR="001A07B3" w:rsidRDefault="001A07B3" w:rsidP="001A07B3">
      <w:pPr>
        <w:pStyle w:val="PreformattatoHTML"/>
        <w:shd w:val="clear" w:color="auto" w:fill="FFFFFF"/>
        <w:wordWrap w:val="0"/>
        <w:rPr>
          <w:ins w:id="151" w:author="Robypalumb" w:date="2019-12-04T19:07:00Z"/>
          <w:rStyle w:val="gd15mcfceub"/>
          <w:rFonts w:ascii="Lucida Console" w:hAnsi="Lucida Console"/>
          <w:color w:val="000000"/>
          <w:bdr w:val="none" w:sz="0" w:space="0" w:color="auto" w:frame="1"/>
        </w:rPr>
      </w:pPr>
      <w:ins w:id="152" w:author="Robypalumb" w:date="2019-12-04T19:07:00Z">
        <w:r>
          <w:rPr>
            <w:rStyle w:val="gd15mcfceub"/>
            <w:rFonts w:ascii="Lucida Console" w:hAnsi="Lucida Console"/>
            <w:color w:val="000000"/>
            <w:bdr w:val="none" w:sz="0" w:space="0" w:color="auto" w:frame="1"/>
          </w:rPr>
          <w:t>1     0     0     1 0.013</w:t>
        </w:r>
      </w:ins>
      <w:ins w:id="153" w:author="Robypalumb" w:date="2019-12-04T19:08:00Z">
        <w:r>
          <w:rPr>
            <w:rStyle w:val="gd15mcfceub"/>
            <w:rFonts w:ascii="Lucida Console" w:hAnsi="Lucida Console"/>
            <w:color w:val="000000"/>
            <w:bdr w:val="none" w:sz="0" w:space="0" w:color="auto" w:frame="1"/>
          </w:rPr>
          <w:t xml:space="preserve">  </w:t>
        </w:r>
      </w:ins>
      <w:ins w:id="154" w:author="Robypalumb" w:date="2019-12-04T19:11:00Z">
        <w:r w:rsidR="00FB2ED4">
          <w:rPr>
            <w:rStyle w:val="gd15mcfceub"/>
            <w:rFonts w:ascii="Lucida Console" w:hAnsi="Lucida Console"/>
            <w:color w:val="000000"/>
            <w:bdr w:val="none" w:sz="0" w:space="0" w:color="auto" w:frame="1"/>
          </w:rPr>
          <w:t xml:space="preserve">   </w:t>
        </w:r>
      </w:ins>
      <w:ins w:id="155" w:author="Robypalumb" w:date="2019-12-04T19:08:00Z">
        <w:r>
          <w:rPr>
            <w:rStyle w:val="gd15mcfceub"/>
            <w:rFonts w:ascii="Lucida Console" w:hAnsi="Lucida Console"/>
            <w:color w:val="000000"/>
            <w:bdr w:val="none" w:sz="0" w:space="0" w:color="auto" w:frame="1"/>
          </w:rPr>
          <w:t>1,3%</w:t>
        </w:r>
      </w:ins>
    </w:p>
    <w:p w14:paraId="391DDC19" w14:textId="67309CEA" w:rsidR="001A07B3" w:rsidRDefault="001A07B3" w:rsidP="001A07B3">
      <w:pPr>
        <w:pStyle w:val="PreformattatoHTML"/>
        <w:shd w:val="clear" w:color="auto" w:fill="FFFFFF"/>
        <w:wordWrap w:val="0"/>
        <w:rPr>
          <w:ins w:id="156" w:author="Robypalumb" w:date="2019-12-04T19:07:00Z"/>
          <w:rStyle w:val="gd15mcfceub"/>
          <w:rFonts w:ascii="Lucida Console" w:hAnsi="Lucida Console"/>
          <w:color w:val="000000"/>
          <w:bdr w:val="none" w:sz="0" w:space="0" w:color="auto" w:frame="1"/>
        </w:rPr>
      </w:pPr>
      <w:ins w:id="157" w:author="Robypalumb" w:date="2019-12-04T19:07:00Z">
        <w:r>
          <w:rPr>
            <w:rStyle w:val="gd15mcfceub"/>
            <w:rFonts w:ascii="Lucida Console" w:hAnsi="Lucida Console"/>
            <w:color w:val="000000"/>
            <w:bdr w:val="none" w:sz="0" w:space="0" w:color="auto" w:frame="1"/>
          </w:rPr>
          <w:t>2     0     1     0 0.008</w:t>
        </w:r>
      </w:ins>
      <w:ins w:id="158" w:author="Robypalumb" w:date="2019-12-04T19:08:00Z">
        <w:r>
          <w:rPr>
            <w:rStyle w:val="gd15mcfceub"/>
            <w:rFonts w:ascii="Lucida Console" w:hAnsi="Lucida Console"/>
            <w:color w:val="000000"/>
            <w:bdr w:val="none" w:sz="0" w:space="0" w:color="auto" w:frame="1"/>
          </w:rPr>
          <w:t xml:space="preserve">  </w:t>
        </w:r>
      </w:ins>
      <w:ins w:id="159" w:author="Robypalumb" w:date="2019-12-04T19:11:00Z">
        <w:r w:rsidR="00FB2ED4">
          <w:rPr>
            <w:rStyle w:val="gd15mcfceub"/>
            <w:rFonts w:ascii="Lucida Console" w:hAnsi="Lucida Console"/>
            <w:color w:val="000000"/>
            <w:bdr w:val="none" w:sz="0" w:space="0" w:color="auto" w:frame="1"/>
          </w:rPr>
          <w:t xml:space="preserve">   </w:t>
        </w:r>
      </w:ins>
      <w:ins w:id="160" w:author="Robypalumb" w:date="2019-12-04T19:08:00Z">
        <w:r>
          <w:rPr>
            <w:rStyle w:val="gd15mcfceub"/>
            <w:rFonts w:ascii="Lucida Console" w:hAnsi="Lucida Console"/>
            <w:color w:val="000000"/>
            <w:bdr w:val="none" w:sz="0" w:space="0" w:color="auto" w:frame="1"/>
          </w:rPr>
          <w:t>0,8%</w:t>
        </w:r>
      </w:ins>
    </w:p>
    <w:p w14:paraId="49916B4C" w14:textId="526C3A38" w:rsidR="001A07B3" w:rsidRDefault="001A07B3" w:rsidP="001A07B3">
      <w:pPr>
        <w:pStyle w:val="PreformattatoHTML"/>
        <w:shd w:val="clear" w:color="auto" w:fill="FFFFFF"/>
        <w:wordWrap w:val="0"/>
        <w:rPr>
          <w:ins w:id="161" w:author="Robypalumb" w:date="2019-12-04T19:07:00Z"/>
          <w:rStyle w:val="gd15mcfceub"/>
          <w:rFonts w:ascii="Lucida Console" w:hAnsi="Lucida Console"/>
          <w:color w:val="000000"/>
          <w:bdr w:val="none" w:sz="0" w:space="0" w:color="auto" w:frame="1"/>
        </w:rPr>
      </w:pPr>
      <w:ins w:id="162" w:author="Robypalumb" w:date="2019-12-04T19:07:00Z">
        <w:r>
          <w:rPr>
            <w:rStyle w:val="gd15mcfceub"/>
            <w:rFonts w:ascii="Lucida Console" w:hAnsi="Lucida Console"/>
            <w:color w:val="000000"/>
            <w:bdr w:val="none" w:sz="0" w:space="0" w:color="auto" w:frame="1"/>
          </w:rPr>
          <w:t>3     0     1     1 0.045</w:t>
        </w:r>
      </w:ins>
      <w:ins w:id="163" w:author="Robypalumb" w:date="2019-12-04T19:08:00Z">
        <w:r>
          <w:rPr>
            <w:rStyle w:val="gd15mcfceub"/>
            <w:rFonts w:ascii="Lucida Console" w:hAnsi="Lucida Console"/>
            <w:color w:val="000000"/>
            <w:bdr w:val="none" w:sz="0" w:space="0" w:color="auto" w:frame="1"/>
          </w:rPr>
          <w:t xml:space="preserve">  </w:t>
        </w:r>
      </w:ins>
      <w:ins w:id="164" w:author="Robypalumb" w:date="2019-12-04T19:11:00Z">
        <w:r w:rsidR="00FB2ED4">
          <w:rPr>
            <w:rStyle w:val="gd15mcfceub"/>
            <w:rFonts w:ascii="Lucida Console" w:hAnsi="Lucida Console"/>
            <w:color w:val="000000"/>
            <w:bdr w:val="none" w:sz="0" w:space="0" w:color="auto" w:frame="1"/>
          </w:rPr>
          <w:t xml:space="preserve">   </w:t>
        </w:r>
      </w:ins>
      <w:ins w:id="165" w:author="Robypalumb" w:date="2019-12-04T19:08:00Z">
        <w:r>
          <w:rPr>
            <w:rStyle w:val="gd15mcfceub"/>
            <w:rFonts w:ascii="Lucida Console" w:hAnsi="Lucida Console"/>
            <w:color w:val="000000"/>
            <w:bdr w:val="none" w:sz="0" w:space="0" w:color="auto" w:frame="1"/>
          </w:rPr>
          <w:t>4,5%</w:t>
        </w:r>
      </w:ins>
    </w:p>
    <w:p w14:paraId="6ACE0FA2" w14:textId="773336E4" w:rsidR="001A07B3" w:rsidRDefault="001A07B3" w:rsidP="001A07B3">
      <w:pPr>
        <w:pStyle w:val="PreformattatoHTML"/>
        <w:shd w:val="clear" w:color="auto" w:fill="FFFFFF"/>
        <w:wordWrap w:val="0"/>
        <w:rPr>
          <w:ins w:id="166" w:author="Robypalumb" w:date="2019-12-04T19:07:00Z"/>
          <w:rStyle w:val="gd15mcfceub"/>
          <w:rFonts w:ascii="Lucida Console" w:hAnsi="Lucida Console"/>
          <w:color w:val="000000"/>
          <w:bdr w:val="none" w:sz="0" w:space="0" w:color="auto" w:frame="1"/>
        </w:rPr>
      </w:pPr>
      <w:ins w:id="167" w:author="Robypalumb" w:date="2019-12-04T19:07:00Z">
        <w:r>
          <w:rPr>
            <w:rStyle w:val="gd15mcfceub"/>
            <w:rFonts w:ascii="Lucida Console" w:hAnsi="Lucida Console"/>
            <w:color w:val="000000"/>
            <w:bdr w:val="none" w:sz="0" w:space="0" w:color="auto" w:frame="1"/>
          </w:rPr>
          <w:t>4     1     0     0 0.205</w:t>
        </w:r>
      </w:ins>
      <w:ins w:id="168" w:author="Robypalumb" w:date="2019-12-04T19:09:00Z">
        <w:r>
          <w:rPr>
            <w:rStyle w:val="gd15mcfceub"/>
            <w:rFonts w:ascii="Lucida Console" w:hAnsi="Lucida Console"/>
            <w:color w:val="000000"/>
            <w:bdr w:val="none" w:sz="0" w:space="0" w:color="auto" w:frame="1"/>
          </w:rPr>
          <w:t xml:space="preserve">  </w:t>
        </w:r>
      </w:ins>
      <w:ins w:id="169" w:author="Robypalumb" w:date="2019-12-04T19:11:00Z">
        <w:r w:rsidR="00FB2ED4">
          <w:rPr>
            <w:rStyle w:val="gd15mcfceub"/>
            <w:rFonts w:ascii="Lucida Console" w:hAnsi="Lucida Console"/>
            <w:color w:val="000000"/>
            <w:bdr w:val="none" w:sz="0" w:space="0" w:color="auto" w:frame="1"/>
          </w:rPr>
          <w:t xml:space="preserve">  </w:t>
        </w:r>
      </w:ins>
      <w:ins w:id="170" w:author="Robypalumb" w:date="2019-12-04T19:09:00Z">
        <w:r>
          <w:rPr>
            <w:rStyle w:val="gd15mcfceub"/>
            <w:rFonts w:ascii="Lucida Console" w:hAnsi="Lucida Console"/>
            <w:color w:val="000000"/>
            <w:bdr w:val="none" w:sz="0" w:space="0" w:color="auto" w:frame="1"/>
          </w:rPr>
          <w:t>20,5%</w:t>
        </w:r>
      </w:ins>
    </w:p>
    <w:p w14:paraId="7E3AAF8F" w14:textId="53A60D7A" w:rsidR="001A07B3" w:rsidRDefault="001A07B3" w:rsidP="001A07B3">
      <w:pPr>
        <w:pStyle w:val="PreformattatoHTML"/>
        <w:shd w:val="clear" w:color="auto" w:fill="FFFFFF"/>
        <w:wordWrap w:val="0"/>
        <w:rPr>
          <w:ins w:id="171" w:author="Robypalumb" w:date="2019-12-04T19:07:00Z"/>
          <w:rStyle w:val="gd15mcfceub"/>
          <w:rFonts w:ascii="Lucida Console" w:hAnsi="Lucida Console"/>
          <w:color w:val="000000"/>
          <w:bdr w:val="none" w:sz="0" w:space="0" w:color="auto" w:frame="1"/>
        </w:rPr>
      </w:pPr>
      <w:ins w:id="172" w:author="Robypalumb" w:date="2019-12-04T19:07:00Z">
        <w:r>
          <w:rPr>
            <w:rStyle w:val="gd15mcfceub"/>
            <w:rFonts w:ascii="Lucida Console" w:hAnsi="Lucida Console"/>
            <w:color w:val="000000"/>
            <w:bdr w:val="none" w:sz="0" w:space="0" w:color="auto" w:frame="1"/>
          </w:rPr>
          <w:t>5     1     0     1 0.329</w:t>
        </w:r>
      </w:ins>
      <w:ins w:id="173" w:author="Robypalumb" w:date="2019-12-04T19:09:00Z">
        <w:r>
          <w:rPr>
            <w:rStyle w:val="gd15mcfceub"/>
            <w:rFonts w:ascii="Lucida Console" w:hAnsi="Lucida Console"/>
            <w:color w:val="000000"/>
            <w:bdr w:val="none" w:sz="0" w:space="0" w:color="auto" w:frame="1"/>
          </w:rPr>
          <w:t xml:space="preserve">  </w:t>
        </w:r>
      </w:ins>
      <w:ins w:id="174" w:author="Robypalumb" w:date="2019-12-04T19:11:00Z">
        <w:r w:rsidR="00FB2ED4">
          <w:rPr>
            <w:rStyle w:val="gd15mcfceub"/>
            <w:rFonts w:ascii="Lucida Console" w:hAnsi="Lucida Console"/>
            <w:color w:val="000000"/>
            <w:bdr w:val="none" w:sz="0" w:space="0" w:color="auto" w:frame="1"/>
          </w:rPr>
          <w:t xml:space="preserve">  </w:t>
        </w:r>
      </w:ins>
      <w:ins w:id="175" w:author="Robypalumb" w:date="2019-12-04T19:09:00Z">
        <w:r>
          <w:rPr>
            <w:rStyle w:val="gd15mcfceub"/>
            <w:rFonts w:ascii="Lucida Console" w:hAnsi="Lucida Console"/>
            <w:color w:val="000000"/>
            <w:bdr w:val="none" w:sz="0" w:space="0" w:color="auto" w:frame="1"/>
          </w:rPr>
          <w:t>32,9%</w:t>
        </w:r>
      </w:ins>
    </w:p>
    <w:p w14:paraId="2C6E0EF1" w14:textId="5BB10D28" w:rsidR="001A07B3" w:rsidRDefault="001A07B3" w:rsidP="001A07B3">
      <w:pPr>
        <w:pStyle w:val="PreformattatoHTML"/>
        <w:shd w:val="clear" w:color="auto" w:fill="FFFFFF"/>
        <w:wordWrap w:val="0"/>
        <w:rPr>
          <w:ins w:id="176" w:author="Robypalumb" w:date="2019-12-04T19:07:00Z"/>
          <w:rStyle w:val="gd15mcfceub"/>
          <w:rFonts w:ascii="Lucida Console" w:hAnsi="Lucida Console"/>
          <w:color w:val="000000"/>
          <w:bdr w:val="none" w:sz="0" w:space="0" w:color="auto" w:frame="1"/>
        </w:rPr>
      </w:pPr>
      <w:ins w:id="177" w:author="Robypalumb" w:date="2019-12-04T19:07:00Z">
        <w:r>
          <w:rPr>
            <w:rStyle w:val="gd15mcfceub"/>
            <w:rFonts w:ascii="Lucida Console" w:hAnsi="Lucida Console"/>
            <w:color w:val="000000"/>
            <w:bdr w:val="none" w:sz="0" w:space="0" w:color="auto" w:frame="1"/>
          </w:rPr>
          <w:t>6     1     1     0 0.258</w:t>
        </w:r>
      </w:ins>
      <w:ins w:id="178" w:author="Robypalumb" w:date="2019-12-04T19:11:00Z">
        <w:r w:rsidR="00FB2ED4">
          <w:rPr>
            <w:rStyle w:val="gd15mcfceub"/>
            <w:rFonts w:ascii="Lucida Console" w:hAnsi="Lucida Console"/>
            <w:color w:val="000000"/>
            <w:bdr w:val="none" w:sz="0" w:space="0" w:color="auto" w:frame="1"/>
          </w:rPr>
          <w:t xml:space="preserve">    25,8%</w:t>
        </w:r>
      </w:ins>
    </w:p>
    <w:p w14:paraId="153FEF1F" w14:textId="66D7275E" w:rsidR="001A07B3" w:rsidRDefault="001A07B3" w:rsidP="001A07B3">
      <w:pPr>
        <w:pStyle w:val="PreformattatoHTML"/>
        <w:shd w:val="clear" w:color="auto" w:fill="FFFFFF"/>
        <w:wordWrap w:val="0"/>
        <w:rPr>
          <w:ins w:id="179" w:author="Robypalumb" w:date="2019-12-04T19:07:00Z"/>
          <w:rFonts w:ascii="Lucida Console" w:hAnsi="Lucida Console"/>
          <w:color w:val="000000"/>
        </w:rPr>
      </w:pPr>
      <w:ins w:id="180" w:author="Robypalumb" w:date="2019-12-04T19:07:00Z">
        <w:r>
          <w:rPr>
            <w:rStyle w:val="gd15mcfceub"/>
            <w:rFonts w:ascii="Lucida Console" w:hAnsi="Lucida Console"/>
            <w:color w:val="000000"/>
            <w:bdr w:val="none" w:sz="0" w:space="0" w:color="auto" w:frame="1"/>
          </w:rPr>
          <w:t>7     1     1     1 0.142</w:t>
        </w:r>
      </w:ins>
      <w:ins w:id="181" w:author="Robypalumb" w:date="2019-12-04T19:15:00Z">
        <w:r w:rsidR="00FB2ED4">
          <w:rPr>
            <w:rStyle w:val="gd15mcfceub"/>
            <w:rFonts w:ascii="Lucida Console" w:hAnsi="Lucida Console"/>
            <w:color w:val="000000"/>
            <w:bdr w:val="none" w:sz="0" w:space="0" w:color="auto" w:frame="1"/>
          </w:rPr>
          <w:t xml:space="preserve">    </w:t>
        </w:r>
      </w:ins>
      <w:ins w:id="182" w:author="Robypalumb" w:date="2019-12-04T19:19:00Z">
        <w:r w:rsidR="00E36F87">
          <w:rPr>
            <w:rStyle w:val="gd15mcfceub"/>
            <w:rFonts w:ascii="Lucida Console" w:hAnsi="Lucida Console"/>
            <w:color w:val="000000"/>
            <w:bdr w:val="none" w:sz="0" w:space="0" w:color="auto" w:frame="1"/>
          </w:rPr>
          <w:t>14,2%</w:t>
        </w:r>
      </w:ins>
    </w:p>
    <w:p w14:paraId="087D8F08" w14:textId="197D828D" w:rsidR="00FF46EB" w:rsidRDefault="00FF46EB" w:rsidP="00426384">
      <w:pPr>
        <w:pStyle w:val="MDPI31text"/>
        <w:ind w:firstLine="0"/>
        <w:rPr>
          <w:ins w:id="183" w:author="Robypalumb" w:date="2019-12-04T19:23:00Z"/>
          <w:color w:val="FF0000"/>
          <w:lang w:val="it-IT"/>
        </w:rPr>
        <w:pPrChange w:id="184" w:author="Robypalumb" w:date="2019-12-04T18:21:00Z">
          <w:pPr>
            <w:pStyle w:val="MDPI31text"/>
          </w:pPr>
        </w:pPrChange>
      </w:pPr>
    </w:p>
    <w:p w14:paraId="18348779" w14:textId="6A11A8B4" w:rsidR="00E36F87" w:rsidRPr="00E36F87" w:rsidRDefault="00E36F87" w:rsidP="00E36F87">
      <w:pPr>
        <w:pStyle w:val="PreformattatoHTML"/>
        <w:shd w:val="clear" w:color="auto" w:fill="FFFFFF"/>
        <w:wordWrap w:val="0"/>
        <w:rPr>
          <w:ins w:id="185" w:author="Robypalumb" w:date="2019-12-04T19:23:00Z"/>
          <w:rStyle w:val="gd15mcfceub"/>
          <w:rFonts w:ascii="Lucida Console" w:hAnsi="Lucida Console"/>
          <w:b/>
          <w:color w:val="000000"/>
          <w:bdr w:val="none" w:sz="0" w:space="0" w:color="auto" w:frame="1"/>
          <w:rPrChange w:id="186" w:author="Robypalumb" w:date="2019-12-04T19:23:00Z">
            <w:rPr>
              <w:ins w:id="187" w:author="Robypalumb" w:date="2019-12-04T19:23:00Z"/>
              <w:rStyle w:val="gd15mcfceub"/>
              <w:rFonts w:ascii="Lucida Console" w:hAnsi="Lucida Console"/>
              <w:color w:val="000000"/>
              <w:bdr w:val="none" w:sz="0" w:space="0" w:color="auto" w:frame="1"/>
            </w:rPr>
          </w:rPrChange>
        </w:rPr>
      </w:pPr>
      <w:ins w:id="188" w:author="Robypalumb" w:date="2019-12-04T19:23:00Z">
        <w:r w:rsidRPr="00E36F87">
          <w:rPr>
            <w:rStyle w:val="gd15mcfceub"/>
            <w:rFonts w:ascii="Lucida Console" w:hAnsi="Lucida Console"/>
            <w:b/>
            <w:color w:val="000000"/>
            <w:bdr w:val="none" w:sz="0" w:space="0" w:color="auto" w:frame="1"/>
            <w:rPrChange w:id="189" w:author="Robypalumb" w:date="2019-12-04T19:23:00Z">
              <w:rPr>
                <w:rStyle w:val="gd15mcfceub"/>
                <w:rFonts w:ascii="Lucida Console" w:hAnsi="Lucida Console"/>
                <w:color w:val="000000"/>
                <w:bdr w:val="none" w:sz="0" w:space="0" w:color="auto" w:frame="1"/>
              </w:rPr>
            </w:rPrChange>
          </w:rPr>
          <w:t>OAT</w:t>
        </w:r>
      </w:ins>
    </w:p>
    <w:p w14:paraId="587C41B1" w14:textId="32E3634F" w:rsidR="00E36F87" w:rsidRDefault="00E36F87" w:rsidP="00E36F87">
      <w:pPr>
        <w:pStyle w:val="PreformattatoHTML"/>
        <w:shd w:val="clear" w:color="auto" w:fill="FFFFFF"/>
        <w:wordWrap w:val="0"/>
        <w:rPr>
          <w:ins w:id="190" w:author="Robypalumb" w:date="2019-12-04T19:23:00Z"/>
          <w:rStyle w:val="gd15mcfceub"/>
          <w:rFonts w:ascii="Lucida Console" w:hAnsi="Lucida Console"/>
          <w:color w:val="000000"/>
          <w:bdr w:val="none" w:sz="0" w:space="0" w:color="auto" w:frame="1"/>
        </w:rPr>
      </w:pPr>
      <w:ins w:id="191" w:author="Robypalumb" w:date="2019-12-04T19:23:00Z">
        <w:r>
          <w:rPr>
            <w:rStyle w:val="gd15mcfceub"/>
            <w:rFonts w:ascii="Lucida Console" w:hAnsi="Lucida Console"/>
            <w:color w:val="000000"/>
            <w:bdr w:val="none" w:sz="0" w:space="0" w:color="auto" w:frame="1"/>
          </w:rPr>
          <w:t xml:space="preserve">      DON T2_HT2 </w:t>
        </w:r>
        <w:r>
          <w:rPr>
            <w:rStyle w:val="gd15mcfceub"/>
            <w:rFonts w:ascii="Lucida Console" w:hAnsi="Lucida Console"/>
            <w:color w:val="000000"/>
            <w:bdr w:val="none" w:sz="0" w:space="0" w:color="auto" w:frame="1"/>
          </w:rPr>
          <w:t>NIV COUNT</w:t>
        </w:r>
      </w:ins>
    </w:p>
    <w:p w14:paraId="04A225F6" w14:textId="77777777" w:rsidR="00E36F87" w:rsidRDefault="00E36F87" w:rsidP="00E36F87">
      <w:pPr>
        <w:pStyle w:val="PreformattatoHTML"/>
        <w:shd w:val="clear" w:color="auto" w:fill="FFFFFF"/>
        <w:wordWrap w:val="0"/>
        <w:rPr>
          <w:ins w:id="192" w:author="Robypalumb" w:date="2019-12-04T19:23:00Z"/>
          <w:rStyle w:val="gd15mcfceub"/>
          <w:rFonts w:ascii="Lucida Console" w:hAnsi="Lucida Console"/>
          <w:color w:val="000000"/>
          <w:bdr w:val="none" w:sz="0" w:space="0" w:color="auto" w:frame="1"/>
        </w:rPr>
      </w:pPr>
      <w:ins w:id="193" w:author="Robypalumb" w:date="2019-12-04T19:23:00Z">
        <w:r>
          <w:rPr>
            <w:rStyle w:val="gd15mcfceub"/>
            <w:rFonts w:ascii="Lucida Console" w:hAnsi="Lucida Console"/>
            <w:color w:val="000000"/>
            <w:bdr w:val="none" w:sz="0" w:space="0" w:color="auto" w:frame="1"/>
          </w:rPr>
          <w:t xml:space="preserve">1     0      0     1 0.03 </w:t>
        </w:r>
      </w:ins>
    </w:p>
    <w:p w14:paraId="5B970763" w14:textId="77777777" w:rsidR="00E36F87" w:rsidRDefault="00E36F87" w:rsidP="00E36F87">
      <w:pPr>
        <w:pStyle w:val="PreformattatoHTML"/>
        <w:shd w:val="clear" w:color="auto" w:fill="FFFFFF"/>
        <w:wordWrap w:val="0"/>
        <w:rPr>
          <w:ins w:id="194" w:author="Robypalumb" w:date="2019-12-04T19:23:00Z"/>
          <w:rStyle w:val="gd15mcfceub"/>
          <w:rFonts w:ascii="Lucida Console" w:hAnsi="Lucida Console"/>
          <w:color w:val="000000"/>
          <w:bdr w:val="none" w:sz="0" w:space="0" w:color="auto" w:frame="1"/>
        </w:rPr>
      </w:pPr>
      <w:ins w:id="195" w:author="Robypalumb" w:date="2019-12-04T19:23:00Z">
        <w:r>
          <w:rPr>
            <w:rStyle w:val="gd15mcfceub"/>
            <w:rFonts w:ascii="Lucida Console" w:hAnsi="Lucida Console"/>
            <w:color w:val="000000"/>
            <w:bdr w:val="none" w:sz="0" w:space="0" w:color="auto" w:frame="1"/>
          </w:rPr>
          <w:t xml:space="preserve">2     0      1     0 0.05 </w:t>
        </w:r>
      </w:ins>
    </w:p>
    <w:p w14:paraId="4C034392" w14:textId="77777777" w:rsidR="00E36F87" w:rsidRDefault="00E36F87" w:rsidP="00E36F87">
      <w:pPr>
        <w:pStyle w:val="PreformattatoHTML"/>
        <w:shd w:val="clear" w:color="auto" w:fill="FFFFFF"/>
        <w:wordWrap w:val="0"/>
        <w:rPr>
          <w:ins w:id="196" w:author="Robypalumb" w:date="2019-12-04T19:23:00Z"/>
          <w:rStyle w:val="gd15mcfceub"/>
          <w:rFonts w:ascii="Lucida Console" w:hAnsi="Lucida Console"/>
          <w:color w:val="000000"/>
          <w:bdr w:val="none" w:sz="0" w:space="0" w:color="auto" w:frame="1"/>
        </w:rPr>
      </w:pPr>
      <w:ins w:id="197" w:author="Robypalumb" w:date="2019-12-04T19:23:00Z">
        <w:r>
          <w:rPr>
            <w:rStyle w:val="gd15mcfceub"/>
            <w:rFonts w:ascii="Lucida Console" w:hAnsi="Lucida Console"/>
            <w:color w:val="000000"/>
            <w:bdr w:val="none" w:sz="0" w:space="0" w:color="auto" w:frame="1"/>
          </w:rPr>
          <w:t>3     0      1     1 0.223</w:t>
        </w:r>
      </w:ins>
    </w:p>
    <w:p w14:paraId="34441361" w14:textId="77777777" w:rsidR="00E36F87" w:rsidRDefault="00E36F87" w:rsidP="00E36F87">
      <w:pPr>
        <w:pStyle w:val="PreformattatoHTML"/>
        <w:shd w:val="clear" w:color="auto" w:fill="FFFFFF"/>
        <w:wordWrap w:val="0"/>
        <w:rPr>
          <w:ins w:id="198" w:author="Robypalumb" w:date="2019-12-04T19:23:00Z"/>
          <w:rStyle w:val="gd15mcfceub"/>
          <w:rFonts w:ascii="Lucida Console" w:hAnsi="Lucida Console"/>
          <w:color w:val="000000"/>
          <w:bdr w:val="none" w:sz="0" w:space="0" w:color="auto" w:frame="1"/>
        </w:rPr>
      </w:pPr>
      <w:ins w:id="199" w:author="Robypalumb" w:date="2019-12-04T19:23:00Z">
        <w:r>
          <w:rPr>
            <w:rStyle w:val="gd15mcfceub"/>
            <w:rFonts w:ascii="Lucida Console" w:hAnsi="Lucida Console"/>
            <w:color w:val="000000"/>
            <w:bdr w:val="none" w:sz="0" w:space="0" w:color="auto" w:frame="1"/>
          </w:rPr>
          <w:t xml:space="preserve">4     1      0     0 0.03 </w:t>
        </w:r>
      </w:ins>
    </w:p>
    <w:p w14:paraId="32A833D3" w14:textId="77777777" w:rsidR="00E36F87" w:rsidRDefault="00E36F87" w:rsidP="00E36F87">
      <w:pPr>
        <w:pStyle w:val="PreformattatoHTML"/>
        <w:shd w:val="clear" w:color="auto" w:fill="FFFFFF"/>
        <w:wordWrap w:val="0"/>
        <w:rPr>
          <w:ins w:id="200" w:author="Robypalumb" w:date="2019-12-04T19:23:00Z"/>
          <w:rStyle w:val="gd15mcfceub"/>
          <w:rFonts w:ascii="Lucida Console" w:hAnsi="Lucida Console"/>
          <w:color w:val="000000"/>
          <w:bdr w:val="none" w:sz="0" w:space="0" w:color="auto" w:frame="1"/>
        </w:rPr>
      </w:pPr>
      <w:ins w:id="201" w:author="Robypalumb" w:date="2019-12-04T19:23:00Z">
        <w:r>
          <w:rPr>
            <w:rStyle w:val="gd15mcfceub"/>
            <w:rFonts w:ascii="Lucida Console" w:hAnsi="Lucida Console"/>
            <w:color w:val="000000"/>
            <w:bdr w:val="none" w:sz="0" w:space="0" w:color="auto" w:frame="1"/>
          </w:rPr>
          <w:t>5     1      0     1 0.188</w:t>
        </w:r>
      </w:ins>
    </w:p>
    <w:p w14:paraId="79D8F958" w14:textId="77777777" w:rsidR="00E36F87" w:rsidRDefault="00E36F87" w:rsidP="00E36F87">
      <w:pPr>
        <w:pStyle w:val="PreformattatoHTML"/>
        <w:shd w:val="clear" w:color="auto" w:fill="FFFFFF"/>
        <w:wordWrap w:val="0"/>
        <w:rPr>
          <w:ins w:id="202" w:author="Robypalumb" w:date="2019-12-04T19:23:00Z"/>
          <w:rStyle w:val="gd15mcfceub"/>
          <w:rFonts w:ascii="Lucida Console" w:hAnsi="Lucida Console"/>
          <w:color w:val="000000"/>
          <w:bdr w:val="none" w:sz="0" w:space="0" w:color="auto" w:frame="1"/>
        </w:rPr>
      </w:pPr>
      <w:ins w:id="203" w:author="Robypalumb" w:date="2019-12-04T19:23:00Z">
        <w:r>
          <w:rPr>
            <w:rStyle w:val="gd15mcfceub"/>
            <w:rFonts w:ascii="Lucida Console" w:hAnsi="Lucida Console"/>
            <w:color w:val="000000"/>
            <w:bdr w:val="none" w:sz="0" w:space="0" w:color="auto" w:frame="1"/>
          </w:rPr>
          <w:t>6     1      1     0 0.254</w:t>
        </w:r>
      </w:ins>
    </w:p>
    <w:p w14:paraId="13E2A10E" w14:textId="77777777" w:rsidR="00E36F87" w:rsidRDefault="00E36F87" w:rsidP="00E36F87">
      <w:pPr>
        <w:pStyle w:val="PreformattatoHTML"/>
        <w:shd w:val="clear" w:color="auto" w:fill="FFFFFF"/>
        <w:wordWrap w:val="0"/>
        <w:rPr>
          <w:ins w:id="204" w:author="Robypalumb" w:date="2019-12-04T19:23:00Z"/>
          <w:rFonts w:ascii="Lucida Console" w:hAnsi="Lucida Console"/>
          <w:color w:val="000000"/>
        </w:rPr>
      </w:pPr>
      <w:ins w:id="205" w:author="Robypalumb" w:date="2019-12-04T19:23:00Z">
        <w:r>
          <w:rPr>
            <w:rStyle w:val="gd15mcfceub"/>
            <w:rFonts w:ascii="Lucida Console" w:hAnsi="Lucida Console"/>
            <w:color w:val="000000"/>
            <w:bdr w:val="none" w:sz="0" w:space="0" w:color="auto" w:frame="1"/>
          </w:rPr>
          <w:t>7     1      1     1 0.225</w:t>
        </w:r>
      </w:ins>
    </w:p>
    <w:p w14:paraId="7F0615D0" w14:textId="4DD00CB9" w:rsidR="00E36F87" w:rsidRDefault="00E36F87" w:rsidP="00426384">
      <w:pPr>
        <w:pStyle w:val="MDPI31text"/>
        <w:ind w:firstLine="0"/>
        <w:rPr>
          <w:ins w:id="206" w:author="Robypalumb" w:date="2019-12-04T19:30:00Z"/>
          <w:color w:val="FF0000"/>
          <w:lang w:val="it-IT"/>
        </w:rPr>
        <w:pPrChange w:id="207" w:author="Robypalumb" w:date="2019-12-04T18:21:00Z">
          <w:pPr>
            <w:pStyle w:val="MDPI31text"/>
          </w:pPr>
        </w:pPrChange>
      </w:pPr>
    </w:p>
    <w:p w14:paraId="440FB024" w14:textId="4F9DD5FB" w:rsidR="004A2EB8" w:rsidRPr="004A2EB8" w:rsidRDefault="004A2EB8" w:rsidP="004A2EB8">
      <w:pPr>
        <w:pStyle w:val="PreformattatoHTML"/>
        <w:shd w:val="clear" w:color="auto" w:fill="FFFFFF"/>
        <w:wordWrap w:val="0"/>
        <w:rPr>
          <w:ins w:id="208" w:author="Robypalumb" w:date="2019-12-04T19:30:00Z"/>
          <w:rStyle w:val="gd15mcfceub"/>
          <w:rFonts w:ascii="Lucida Console" w:hAnsi="Lucida Console"/>
          <w:b/>
          <w:color w:val="000000"/>
          <w:bdr w:val="none" w:sz="0" w:space="0" w:color="auto" w:frame="1"/>
          <w:rPrChange w:id="209" w:author="Robypalumb" w:date="2019-12-04T19:30:00Z">
            <w:rPr>
              <w:ins w:id="210" w:author="Robypalumb" w:date="2019-12-04T19:30:00Z"/>
              <w:rStyle w:val="gd15mcfceub"/>
              <w:rFonts w:ascii="Lucida Console" w:hAnsi="Lucida Console"/>
              <w:color w:val="000000"/>
              <w:bdr w:val="none" w:sz="0" w:space="0" w:color="auto" w:frame="1"/>
            </w:rPr>
          </w:rPrChange>
        </w:rPr>
      </w:pPr>
      <w:ins w:id="211" w:author="Robypalumb" w:date="2019-12-04T19:30:00Z">
        <w:r w:rsidRPr="004A2EB8">
          <w:rPr>
            <w:rStyle w:val="gd15mcfceub"/>
            <w:rFonts w:ascii="Lucida Console" w:hAnsi="Lucida Console"/>
            <w:b/>
            <w:color w:val="000000"/>
            <w:bdr w:val="none" w:sz="0" w:space="0" w:color="auto" w:frame="1"/>
            <w:rPrChange w:id="212" w:author="Robypalumb" w:date="2019-12-04T19:30:00Z">
              <w:rPr>
                <w:rStyle w:val="gd15mcfceub"/>
                <w:rFonts w:ascii="Lucida Console" w:hAnsi="Lucida Console"/>
                <w:color w:val="000000"/>
                <w:bdr w:val="none" w:sz="0" w:space="0" w:color="auto" w:frame="1"/>
              </w:rPr>
            </w:rPrChange>
          </w:rPr>
          <w:t>WHEAT</w:t>
        </w:r>
      </w:ins>
    </w:p>
    <w:p w14:paraId="4B40CF24" w14:textId="64DDDD2F" w:rsidR="004A2EB8" w:rsidRDefault="004A2EB8" w:rsidP="004A2EB8">
      <w:pPr>
        <w:pStyle w:val="PreformattatoHTML"/>
        <w:shd w:val="clear" w:color="auto" w:fill="FFFFFF"/>
        <w:wordWrap w:val="0"/>
        <w:rPr>
          <w:ins w:id="213" w:author="Robypalumb" w:date="2019-12-04T19:30:00Z"/>
          <w:rStyle w:val="gd15mcfceub"/>
          <w:rFonts w:ascii="Lucida Console" w:hAnsi="Lucida Console"/>
          <w:color w:val="000000"/>
          <w:bdr w:val="none" w:sz="0" w:space="0" w:color="auto" w:frame="1"/>
        </w:rPr>
      </w:pPr>
      <w:ins w:id="214" w:author="Robypalumb" w:date="2019-12-04T19:30:00Z">
        <w:r>
          <w:rPr>
            <w:rStyle w:val="gd15mcfceub"/>
            <w:rFonts w:ascii="Lucida Console" w:hAnsi="Lucida Console"/>
            <w:color w:val="000000"/>
            <w:bdr w:val="none" w:sz="0" w:space="0" w:color="auto" w:frame="1"/>
          </w:rPr>
          <w:t xml:space="preserve">     </w:t>
        </w:r>
        <w:r>
          <w:rPr>
            <w:rStyle w:val="gd15mcfceub"/>
            <w:rFonts w:ascii="Lucida Console" w:hAnsi="Lucida Console"/>
            <w:color w:val="000000"/>
            <w:bdr w:val="none" w:sz="0" w:space="0" w:color="auto" w:frame="1"/>
          </w:rPr>
          <w:t>DON   NIV   ZEN COUNT</w:t>
        </w:r>
      </w:ins>
    </w:p>
    <w:p w14:paraId="10576A34" w14:textId="77777777" w:rsidR="004A2EB8" w:rsidRDefault="004A2EB8" w:rsidP="004A2EB8">
      <w:pPr>
        <w:pStyle w:val="PreformattatoHTML"/>
        <w:shd w:val="clear" w:color="auto" w:fill="FFFFFF"/>
        <w:wordWrap w:val="0"/>
        <w:rPr>
          <w:ins w:id="215" w:author="Robypalumb" w:date="2019-12-04T19:30:00Z"/>
          <w:rStyle w:val="gd15mcfceub"/>
          <w:rFonts w:ascii="Lucida Console" w:hAnsi="Lucida Console"/>
          <w:color w:val="000000"/>
          <w:bdr w:val="none" w:sz="0" w:space="0" w:color="auto" w:frame="1"/>
        </w:rPr>
      </w:pPr>
      <w:ins w:id="216" w:author="Robypalumb" w:date="2019-12-04T19:30:00Z">
        <w:r>
          <w:rPr>
            <w:rStyle w:val="gd15mcfceub"/>
            <w:rFonts w:ascii="Lucida Console" w:hAnsi="Lucida Console"/>
            <w:color w:val="000000"/>
            <w:bdr w:val="none" w:sz="0" w:space="0" w:color="auto" w:frame="1"/>
          </w:rPr>
          <w:t>1     0     0     1 0.027</w:t>
        </w:r>
      </w:ins>
    </w:p>
    <w:p w14:paraId="0492035E" w14:textId="77777777" w:rsidR="004A2EB8" w:rsidRDefault="004A2EB8" w:rsidP="004A2EB8">
      <w:pPr>
        <w:pStyle w:val="PreformattatoHTML"/>
        <w:shd w:val="clear" w:color="auto" w:fill="FFFFFF"/>
        <w:wordWrap w:val="0"/>
        <w:rPr>
          <w:ins w:id="217" w:author="Robypalumb" w:date="2019-12-04T19:30:00Z"/>
          <w:rStyle w:val="gd15mcfceub"/>
          <w:rFonts w:ascii="Lucida Console" w:hAnsi="Lucida Console"/>
          <w:color w:val="000000"/>
          <w:bdr w:val="none" w:sz="0" w:space="0" w:color="auto" w:frame="1"/>
        </w:rPr>
      </w:pPr>
      <w:ins w:id="218" w:author="Robypalumb" w:date="2019-12-04T19:30:00Z">
        <w:r>
          <w:rPr>
            <w:rStyle w:val="gd15mcfceub"/>
            <w:rFonts w:ascii="Lucida Console" w:hAnsi="Lucida Console"/>
            <w:color w:val="000000"/>
            <w:bdr w:val="none" w:sz="0" w:space="0" w:color="auto" w:frame="1"/>
          </w:rPr>
          <w:t>2     0     1     0 0.002</w:t>
        </w:r>
      </w:ins>
    </w:p>
    <w:p w14:paraId="7097E2A5" w14:textId="77777777" w:rsidR="004A2EB8" w:rsidRDefault="004A2EB8" w:rsidP="004A2EB8">
      <w:pPr>
        <w:pStyle w:val="PreformattatoHTML"/>
        <w:shd w:val="clear" w:color="auto" w:fill="FFFFFF"/>
        <w:wordWrap w:val="0"/>
        <w:rPr>
          <w:ins w:id="219" w:author="Robypalumb" w:date="2019-12-04T19:30:00Z"/>
          <w:rStyle w:val="gd15mcfceub"/>
          <w:rFonts w:ascii="Lucida Console" w:hAnsi="Lucida Console"/>
          <w:color w:val="000000"/>
          <w:bdr w:val="none" w:sz="0" w:space="0" w:color="auto" w:frame="1"/>
        </w:rPr>
      </w:pPr>
      <w:ins w:id="220" w:author="Robypalumb" w:date="2019-12-04T19:30:00Z">
        <w:r>
          <w:rPr>
            <w:rStyle w:val="gd15mcfceub"/>
            <w:rFonts w:ascii="Lucida Console" w:hAnsi="Lucida Console"/>
            <w:color w:val="000000"/>
            <w:bdr w:val="none" w:sz="0" w:space="0" w:color="auto" w:frame="1"/>
          </w:rPr>
          <w:t xml:space="preserve">3     0     1     1 0.05 </w:t>
        </w:r>
      </w:ins>
    </w:p>
    <w:p w14:paraId="0DDEC84F" w14:textId="77777777" w:rsidR="004A2EB8" w:rsidRDefault="004A2EB8" w:rsidP="004A2EB8">
      <w:pPr>
        <w:pStyle w:val="PreformattatoHTML"/>
        <w:shd w:val="clear" w:color="auto" w:fill="FFFFFF"/>
        <w:wordWrap w:val="0"/>
        <w:rPr>
          <w:ins w:id="221" w:author="Robypalumb" w:date="2019-12-04T19:30:00Z"/>
          <w:rStyle w:val="gd15mcfceub"/>
          <w:rFonts w:ascii="Lucida Console" w:hAnsi="Lucida Console"/>
          <w:color w:val="000000"/>
          <w:bdr w:val="none" w:sz="0" w:space="0" w:color="auto" w:frame="1"/>
        </w:rPr>
      </w:pPr>
      <w:ins w:id="222" w:author="Robypalumb" w:date="2019-12-04T19:30:00Z">
        <w:r>
          <w:rPr>
            <w:rStyle w:val="gd15mcfceub"/>
            <w:rFonts w:ascii="Lucida Console" w:hAnsi="Lucida Console"/>
            <w:color w:val="000000"/>
            <w:bdr w:val="none" w:sz="0" w:space="0" w:color="auto" w:frame="1"/>
          </w:rPr>
          <w:lastRenderedPageBreak/>
          <w:t>4     1     0     0 0.181</w:t>
        </w:r>
      </w:ins>
    </w:p>
    <w:p w14:paraId="36B7359F" w14:textId="77777777" w:rsidR="004A2EB8" w:rsidRDefault="004A2EB8" w:rsidP="004A2EB8">
      <w:pPr>
        <w:pStyle w:val="PreformattatoHTML"/>
        <w:shd w:val="clear" w:color="auto" w:fill="FFFFFF"/>
        <w:wordWrap w:val="0"/>
        <w:rPr>
          <w:ins w:id="223" w:author="Robypalumb" w:date="2019-12-04T19:30:00Z"/>
          <w:rStyle w:val="gd15mcfceub"/>
          <w:rFonts w:ascii="Lucida Console" w:hAnsi="Lucida Console"/>
          <w:color w:val="000000"/>
          <w:bdr w:val="none" w:sz="0" w:space="0" w:color="auto" w:frame="1"/>
        </w:rPr>
      </w:pPr>
      <w:ins w:id="224" w:author="Robypalumb" w:date="2019-12-04T19:30:00Z">
        <w:r>
          <w:rPr>
            <w:rStyle w:val="gd15mcfceub"/>
            <w:rFonts w:ascii="Lucida Console" w:hAnsi="Lucida Console"/>
            <w:color w:val="000000"/>
            <w:bdr w:val="none" w:sz="0" w:space="0" w:color="auto" w:frame="1"/>
          </w:rPr>
          <w:t>5     1     0     1 0.461</w:t>
        </w:r>
      </w:ins>
    </w:p>
    <w:p w14:paraId="2D90F412" w14:textId="77777777" w:rsidR="004A2EB8" w:rsidRDefault="004A2EB8" w:rsidP="004A2EB8">
      <w:pPr>
        <w:pStyle w:val="PreformattatoHTML"/>
        <w:shd w:val="clear" w:color="auto" w:fill="FFFFFF"/>
        <w:wordWrap w:val="0"/>
        <w:rPr>
          <w:ins w:id="225" w:author="Robypalumb" w:date="2019-12-04T19:30:00Z"/>
          <w:rStyle w:val="gd15mcfceub"/>
          <w:rFonts w:ascii="Lucida Console" w:hAnsi="Lucida Console"/>
          <w:color w:val="000000"/>
          <w:bdr w:val="none" w:sz="0" w:space="0" w:color="auto" w:frame="1"/>
        </w:rPr>
      </w:pPr>
      <w:ins w:id="226" w:author="Robypalumb" w:date="2019-12-04T19:30:00Z">
        <w:r>
          <w:rPr>
            <w:rStyle w:val="gd15mcfceub"/>
            <w:rFonts w:ascii="Lucida Console" w:hAnsi="Lucida Console"/>
            <w:color w:val="000000"/>
            <w:bdr w:val="none" w:sz="0" w:space="0" w:color="auto" w:frame="1"/>
          </w:rPr>
          <w:t xml:space="preserve">6     1     1     0 0.15 </w:t>
        </w:r>
      </w:ins>
    </w:p>
    <w:p w14:paraId="2CF0322E" w14:textId="77777777" w:rsidR="004A2EB8" w:rsidRDefault="004A2EB8" w:rsidP="004A2EB8">
      <w:pPr>
        <w:pStyle w:val="PreformattatoHTML"/>
        <w:shd w:val="clear" w:color="auto" w:fill="FFFFFF"/>
        <w:wordWrap w:val="0"/>
        <w:rPr>
          <w:ins w:id="227" w:author="Robypalumb" w:date="2019-12-04T19:30:00Z"/>
          <w:rFonts w:ascii="Lucida Console" w:hAnsi="Lucida Console"/>
          <w:color w:val="000000"/>
        </w:rPr>
      </w:pPr>
      <w:ins w:id="228" w:author="Robypalumb" w:date="2019-12-04T19:30:00Z">
        <w:r>
          <w:rPr>
            <w:rStyle w:val="gd15mcfceub"/>
            <w:rFonts w:ascii="Lucida Console" w:hAnsi="Lucida Console"/>
            <w:color w:val="000000"/>
            <w:bdr w:val="none" w:sz="0" w:space="0" w:color="auto" w:frame="1"/>
          </w:rPr>
          <w:t>7     1     1     1 0.129</w:t>
        </w:r>
      </w:ins>
    </w:p>
    <w:p w14:paraId="41850021" w14:textId="77777777" w:rsidR="004A2EB8" w:rsidRPr="00426384" w:rsidRDefault="004A2EB8" w:rsidP="00426384">
      <w:pPr>
        <w:pStyle w:val="MDPI31text"/>
        <w:ind w:firstLine="0"/>
        <w:rPr>
          <w:color w:val="FF0000"/>
          <w:lang w:val="it-IT"/>
          <w:rPrChange w:id="229" w:author="Robypalumb" w:date="2019-12-04T18:21:00Z">
            <w:rPr>
              <w:lang w:val="en-GB"/>
            </w:rPr>
          </w:rPrChange>
        </w:rPr>
        <w:pPrChange w:id="230" w:author="Robypalumb" w:date="2019-12-04T18:21:00Z">
          <w:pPr>
            <w:pStyle w:val="MDPI31text"/>
          </w:pPr>
        </w:pPrChange>
      </w:pPr>
    </w:p>
    <w:p w14:paraId="3A846F7C" w14:textId="77777777" w:rsidR="006A5AC4" w:rsidRPr="00426384" w:rsidRDefault="006A5AC4" w:rsidP="009C3DAD">
      <w:pPr>
        <w:pStyle w:val="MDPI31text"/>
        <w:rPr>
          <w:lang w:val="it-IT"/>
          <w:rPrChange w:id="231" w:author="Robypalumb" w:date="2019-12-04T18:21:00Z">
            <w:rPr>
              <w:lang w:val="en-GB"/>
            </w:rPr>
          </w:rPrChange>
        </w:rPr>
      </w:pPr>
    </w:p>
    <w:p w14:paraId="05B5CCE7" w14:textId="5ACF15F3" w:rsidR="006A5AC4" w:rsidRPr="00426384" w:rsidDel="00426384" w:rsidRDefault="006A5AC4" w:rsidP="00346FA9">
      <w:pPr>
        <w:pStyle w:val="MDPI37itemize"/>
        <w:rPr>
          <w:moveFrom w:id="232" w:author="Robypalumb" w:date="2019-12-04T18:19:00Z"/>
          <w:lang w:val="it-IT"/>
          <w:rPrChange w:id="233" w:author="Robypalumb" w:date="2019-12-04T18:21:00Z">
            <w:rPr>
              <w:moveFrom w:id="234" w:author="Robypalumb" w:date="2019-12-04T18:19:00Z"/>
              <w:lang w:val="en-GB"/>
            </w:rPr>
          </w:rPrChange>
        </w:rPr>
      </w:pPr>
      <w:moveFromRangeStart w:id="235" w:author="Robypalumb" w:date="2019-12-04T18:19:00Z" w:name="move26375988"/>
      <w:commentRangeStart w:id="236"/>
      <w:commentRangeStart w:id="237"/>
      <w:moveFrom w:id="238" w:author="Robypalumb" w:date="2019-12-04T18:19:00Z">
        <w:r w:rsidRPr="00426384" w:rsidDel="00426384">
          <w:rPr>
            <w:lang w:val="it-IT"/>
            <w:rPrChange w:id="239" w:author="Robypalumb" w:date="2019-12-04T18:21:00Z">
              <w:rPr>
                <w:lang w:val="en-GB"/>
              </w:rPr>
            </w:rPrChange>
          </w:rPr>
          <w:t>B</w:t>
        </w:r>
        <w:r w:rsidR="008E5421" w:rsidRPr="00426384" w:rsidDel="00426384">
          <w:rPr>
            <w:lang w:val="it-IT"/>
            <w:rPrChange w:id="240" w:author="Robypalumb" w:date="2019-12-04T18:21:00Z">
              <w:rPr>
                <w:lang w:val="en-GB"/>
              </w:rPr>
            </w:rPrChange>
          </w:rPr>
          <w:t xml:space="preserve">arley: DONs (48.2 %) – NIVs (33.3 %) – </w:t>
        </w:r>
        <w:r w:rsidRPr="00426384" w:rsidDel="00426384">
          <w:rPr>
            <w:lang w:val="it-IT"/>
            <w:rPrChange w:id="241" w:author="Robypalumb" w:date="2019-12-04T18:21:00Z">
              <w:rPr>
                <w:lang w:val="en-GB"/>
              </w:rPr>
            </w:rPrChange>
          </w:rPr>
          <w:t>ZENs (18.5%)</w:t>
        </w:r>
        <w:commentRangeEnd w:id="236"/>
        <w:r w:rsidR="00766B9F" w:rsidDel="00426384">
          <w:rPr>
            <w:rStyle w:val="Rimandocommento"/>
            <w:color w:val="auto"/>
            <w:lang w:val="it-IT" w:eastAsia="it-IT"/>
          </w:rPr>
          <w:commentReference w:id="236"/>
        </w:r>
      </w:moveFrom>
    </w:p>
    <w:p w14:paraId="2A828021" w14:textId="285F087D" w:rsidR="006A5AC4" w:rsidRPr="00426384" w:rsidDel="00426384" w:rsidRDefault="006A5AC4" w:rsidP="00346FA9">
      <w:pPr>
        <w:pStyle w:val="MDPI37itemize"/>
        <w:rPr>
          <w:moveFrom w:id="242" w:author="Robypalumb" w:date="2019-12-04T18:19:00Z"/>
          <w:lang w:val="it-IT"/>
          <w:rPrChange w:id="243" w:author="Robypalumb" w:date="2019-12-04T18:21:00Z">
            <w:rPr>
              <w:moveFrom w:id="244" w:author="Robypalumb" w:date="2019-12-04T18:19:00Z"/>
              <w:lang w:val="en-GB"/>
            </w:rPr>
          </w:rPrChange>
        </w:rPr>
      </w:pPr>
      <w:moveFrom w:id="245" w:author="Robypalumb" w:date="2019-12-04T18:19:00Z">
        <w:r w:rsidRPr="00426384" w:rsidDel="00426384">
          <w:rPr>
            <w:lang w:val="it-IT"/>
            <w:rPrChange w:id="246" w:author="Robypalumb" w:date="2019-12-04T18:21:00Z">
              <w:rPr>
                <w:lang w:val="en-GB"/>
              </w:rPr>
            </w:rPrChange>
          </w:rPr>
          <w:t>Maize: DONs (45.1%)</w:t>
        </w:r>
        <w:r w:rsidR="008E5421" w:rsidRPr="00426384" w:rsidDel="00426384">
          <w:rPr>
            <w:lang w:val="it-IT"/>
            <w:rPrChange w:id="247" w:author="Robypalumb" w:date="2019-12-04T18:21:00Z">
              <w:rPr>
                <w:lang w:val="en-GB"/>
              </w:rPr>
            </w:rPrChange>
          </w:rPr>
          <w:t xml:space="preserve"> – </w:t>
        </w:r>
        <w:r w:rsidRPr="00426384" w:rsidDel="00426384">
          <w:rPr>
            <w:lang w:val="it-IT"/>
            <w:rPrChange w:id="248" w:author="Robypalumb" w:date="2019-12-04T18:21:00Z">
              <w:rPr>
                <w:lang w:val="en-GB"/>
              </w:rPr>
            </w:rPrChange>
          </w:rPr>
          <w:t>FBs (52.9%)</w:t>
        </w:r>
        <w:r w:rsidR="008E5421" w:rsidRPr="00426384" w:rsidDel="00426384">
          <w:rPr>
            <w:lang w:val="it-IT"/>
            <w:rPrChange w:id="249" w:author="Robypalumb" w:date="2019-12-04T18:21:00Z">
              <w:rPr>
                <w:lang w:val="en-GB"/>
              </w:rPr>
            </w:rPrChange>
          </w:rPr>
          <w:t xml:space="preserve"> – </w:t>
        </w:r>
        <w:r w:rsidRPr="00426384" w:rsidDel="00426384">
          <w:rPr>
            <w:lang w:val="it-IT"/>
            <w:rPrChange w:id="250" w:author="Robypalumb" w:date="2019-12-04T18:21:00Z">
              <w:rPr>
                <w:lang w:val="en-GB"/>
              </w:rPr>
            </w:rPrChange>
          </w:rPr>
          <w:t>AFs (2.0%)</w:t>
        </w:r>
      </w:moveFrom>
    </w:p>
    <w:p w14:paraId="6B7A2D08" w14:textId="6FB43203" w:rsidR="006A5AC4" w:rsidRPr="00426384" w:rsidDel="00426384" w:rsidRDefault="006A5AC4" w:rsidP="00346FA9">
      <w:pPr>
        <w:pStyle w:val="MDPI37itemize"/>
        <w:rPr>
          <w:moveFrom w:id="251" w:author="Robypalumb" w:date="2019-12-04T18:19:00Z"/>
          <w:lang w:val="it-IT"/>
          <w:rPrChange w:id="252" w:author="Robypalumb" w:date="2019-12-04T18:21:00Z">
            <w:rPr>
              <w:moveFrom w:id="253" w:author="Robypalumb" w:date="2019-12-04T18:19:00Z"/>
              <w:lang w:val="en-GB"/>
            </w:rPr>
          </w:rPrChange>
        </w:rPr>
      </w:pPr>
      <w:moveFrom w:id="254" w:author="Robypalumb" w:date="2019-12-04T18:19:00Z">
        <w:r w:rsidRPr="00426384" w:rsidDel="00426384">
          <w:rPr>
            <w:lang w:val="it-IT"/>
            <w:rPrChange w:id="255" w:author="Robypalumb" w:date="2019-12-04T18:21:00Z">
              <w:rPr>
                <w:lang w:val="en-GB"/>
              </w:rPr>
            </w:rPrChange>
          </w:rPr>
          <w:t>Oat: DONs (16.7%)</w:t>
        </w:r>
        <w:r w:rsidR="008E5421" w:rsidRPr="00426384" w:rsidDel="00426384">
          <w:rPr>
            <w:lang w:val="it-IT"/>
            <w:rPrChange w:id="256" w:author="Robypalumb" w:date="2019-12-04T18:21:00Z">
              <w:rPr>
                <w:lang w:val="en-GB"/>
              </w:rPr>
            </w:rPrChange>
          </w:rPr>
          <w:t xml:space="preserve"> – </w:t>
        </w:r>
        <w:r w:rsidRPr="00426384" w:rsidDel="00426384">
          <w:rPr>
            <w:lang w:val="it-IT"/>
            <w:rPrChange w:id="257" w:author="Robypalumb" w:date="2019-12-04T18:21:00Z">
              <w:rPr>
                <w:lang w:val="en-GB"/>
              </w:rPr>
            </w:rPrChange>
          </w:rPr>
          <w:t>T2s+HT2s (33.3%)</w:t>
        </w:r>
        <w:r w:rsidR="008E5421" w:rsidRPr="00426384" w:rsidDel="00426384">
          <w:rPr>
            <w:lang w:val="it-IT"/>
            <w:rPrChange w:id="258" w:author="Robypalumb" w:date="2019-12-04T18:21:00Z">
              <w:rPr>
                <w:lang w:val="en-GB"/>
              </w:rPr>
            </w:rPrChange>
          </w:rPr>
          <w:t xml:space="preserve"> – </w:t>
        </w:r>
        <w:r w:rsidRPr="00426384" w:rsidDel="00426384">
          <w:rPr>
            <w:lang w:val="it-IT"/>
            <w:rPrChange w:id="259" w:author="Robypalumb" w:date="2019-12-04T18:21:00Z">
              <w:rPr>
                <w:lang w:val="en-GB"/>
              </w:rPr>
            </w:rPrChange>
          </w:rPr>
          <w:t>NIVs (50.0%)</w:t>
        </w:r>
      </w:moveFrom>
    </w:p>
    <w:p w14:paraId="491E6AD7" w14:textId="14C50A16" w:rsidR="006A5AC4" w:rsidRPr="00426384" w:rsidDel="00426384" w:rsidRDefault="006A5AC4" w:rsidP="00346FA9">
      <w:pPr>
        <w:pStyle w:val="MDPI37itemize"/>
        <w:rPr>
          <w:moveFrom w:id="260" w:author="Robypalumb" w:date="2019-12-04T18:19:00Z"/>
          <w:lang w:val="it-IT"/>
          <w:rPrChange w:id="261" w:author="Robypalumb" w:date="2019-12-04T18:21:00Z">
            <w:rPr>
              <w:moveFrom w:id="262" w:author="Robypalumb" w:date="2019-12-04T18:19:00Z"/>
              <w:lang w:val="en-GB"/>
            </w:rPr>
          </w:rPrChange>
        </w:rPr>
      </w:pPr>
      <w:moveFrom w:id="263" w:author="Robypalumb" w:date="2019-12-04T18:19:00Z">
        <w:r w:rsidRPr="00426384" w:rsidDel="00426384">
          <w:rPr>
            <w:lang w:val="it-IT"/>
            <w:rPrChange w:id="264" w:author="Robypalumb" w:date="2019-12-04T18:21:00Z">
              <w:rPr>
                <w:lang w:val="en-GB"/>
              </w:rPr>
            </w:rPrChange>
          </w:rPr>
          <w:t>Wheat: DONs (61.2%)</w:t>
        </w:r>
        <w:r w:rsidR="008E5421" w:rsidRPr="00426384" w:rsidDel="00426384">
          <w:rPr>
            <w:lang w:val="it-IT"/>
            <w:rPrChange w:id="265" w:author="Robypalumb" w:date="2019-12-04T18:21:00Z">
              <w:rPr>
                <w:lang w:val="en-GB"/>
              </w:rPr>
            </w:rPrChange>
          </w:rPr>
          <w:t xml:space="preserve"> – </w:t>
        </w:r>
        <w:r w:rsidRPr="00426384" w:rsidDel="00426384">
          <w:rPr>
            <w:lang w:val="it-IT"/>
            <w:rPrChange w:id="266" w:author="Robypalumb" w:date="2019-12-04T18:21:00Z">
              <w:rPr>
                <w:lang w:val="en-GB"/>
              </w:rPr>
            </w:rPrChange>
          </w:rPr>
          <w:t>ZENs (35.3%)</w:t>
        </w:r>
        <w:r w:rsidR="008E5421" w:rsidRPr="00426384" w:rsidDel="00426384">
          <w:rPr>
            <w:lang w:val="it-IT"/>
            <w:rPrChange w:id="267" w:author="Robypalumb" w:date="2019-12-04T18:21:00Z">
              <w:rPr>
                <w:lang w:val="en-GB"/>
              </w:rPr>
            </w:rPrChange>
          </w:rPr>
          <w:t xml:space="preserve"> – </w:t>
        </w:r>
        <w:r w:rsidRPr="00426384" w:rsidDel="00426384">
          <w:rPr>
            <w:lang w:val="it-IT"/>
            <w:rPrChange w:id="268" w:author="Robypalumb" w:date="2019-12-04T18:21:00Z">
              <w:rPr>
                <w:lang w:val="en-GB"/>
              </w:rPr>
            </w:rPrChange>
          </w:rPr>
          <w:t>NIVs (3.5%)</w:t>
        </w:r>
        <w:commentRangeEnd w:id="237"/>
        <w:r w:rsidR="00426384" w:rsidDel="00426384">
          <w:rPr>
            <w:rStyle w:val="Rimandocommento"/>
            <w:color w:val="auto"/>
            <w:lang w:val="it-IT" w:eastAsia="it-IT"/>
          </w:rPr>
          <w:commentReference w:id="237"/>
        </w:r>
      </w:moveFrom>
    </w:p>
    <w:p w14:paraId="2EF59957" w14:textId="77777777" w:rsidR="006A5AC4" w:rsidRPr="00426384" w:rsidRDefault="006A5AC4" w:rsidP="009C3DAD">
      <w:pPr>
        <w:pStyle w:val="Didascalia"/>
        <w:spacing w:after="0"/>
        <w:rPr>
          <w:rFonts w:ascii="Palatino Linotype" w:hAnsi="Palatino Linotype"/>
          <w:color w:val="auto"/>
          <w:sz w:val="20"/>
          <w:szCs w:val="20"/>
          <w:lang w:val="it-IT"/>
          <w:rPrChange w:id="269" w:author="Robypalumb" w:date="2019-12-04T18:21:00Z">
            <w:rPr>
              <w:rFonts w:ascii="Palatino Linotype" w:hAnsi="Palatino Linotype"/>
              <w:color w:val="auto"/>
              <w:sz w:val="20"/>
              <w:szCs w:val="20"/>
            </w:rPr>
          </w:rPrChange>
        </w:rPr>
      </w:pPr>
      <w:bookmarkStart w:id="270" w:name="_Ref24113666"/>
      <w:moveFromRangeEnd w:id="235"/>
    </w:p>
    <w:p w14:paraId="1F087347" w14:textId="77777777" w:rsidR="006A5AC4" w:rsidRPr="00426384" w:rsidRDefault="006A5AC4" w:rsidP="009C3DAD">
      <w:pPr>
        <w:pStyle w:val="Didascalia"/>
        <w:spacing w:after="0"/>
        <w:rPr>
          <w:rFonts w:ascii="Palatino Linotype" w:hAnsi="Palatino Linotype"/>
          <w:color w:val="auto"/>
          <w:sz w:val="20"/>
          <w:szCs w:val="20"/>
          <w:lang w:val="it-IT"/>
          <w:rPrChange w:id="271" w:author="Robypalumb" w:date="2019-12-04T18:21:00Z">
            <w:rPr>
              <w:rFonts w:ascii="Palatino Linotype" w:hAnsi="Palatino Linotype"/>
              <w:color w:val="auto"/>
              <w:sz w:val="20"/>
              <w:szCs w:val="20"/>
            </w:rPr>
          </w:rPrChange>
        </w:rPr>
      </w:pPr>
    </w:p>
    <w:p w14:paraId="223B2803" w14:textId="77777777" w:rsidR="006A5AC4" w:rsidRPr="00426384" w:rsidRDefault="006A5AC4" w:rsidP="009C3DAD">
      <w:pPr>
        <w:pStyle w:val="Didascalia"/>
        <w:spacing w:after="0"/>
        <w:rPr>
          <w:rFonts w:ascii="Palatino Linotype" w:hAnsi="Palatino Linotype"/>
          <w:color w:val="auto"/>
          <w:sz w:val="20"/>
          <w:szCs w:val="20"/>
          <w:lang w:val="it-IT"/>
          <w:rPrChange w:id="272" w:author="Robypalumb" w:date="2019-12-04T18:21:00Z">
            <w:rPr>
              <w:rFonts w:ascii="Palatino Linotype" w:hAnsi="Palatino Linotype"/>
              <w:color w:val="auto"/>
              <w:sz w:val="20"/>
              <w:szCs w:val="20"/>
            </w:rPr>
          </w:rPrChange>
        </w:rPr>
      </w:pPr>
    </w:p>
    <w:bookmarkEnd w:id="270"/>
    <w:p w14:paraId="527ABDED" w14:textId="01A57412" w:rsidR="006A5AC4" w:rsidRPr="00A11980" w:rsidRDefault="00DB6E6D" w:rsidP="009C3DAD">
      <w:pPr>
        <w:tabs>
          <w:tab w:val="left" w:pos="1313"/>
        </w:tabs>
        <w:jc w:val="center"/>
        <w:rPr>
          <w:lang w:val="en-GB"/>
        </w:rPr>
      </w:pPr>
      <w:r>
        <w:rPr>
          <w:noProof/>
          <w:lang w:eastAsia="en-US"/>
        </w:rPr>
        <w:drawing>
          <wp:inline distT="0" distB="0" distL="0" distR="0" wp14:anchorId="134B68F4" wp14:editId="7E4CA4CD">
            <wp:extent cx="3507210" cy="4788000"/>
            <wp:effectExtent l="0" t="0" r="0" b="0"/>
            <wp:docPr id="11" name="Immagin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magine 9"/>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507210" cy="4788000"/>
                    </a:xfrm>
                    <a:prstGeom prst="rect">
                      <a:avLst/>
                    </a:prstGeom>
                    <a:noFill/>
                    <a:ln>
                      <a:noFill/>
                    </a:ln>
                  </pic:spPr>
                </pic:pic>
              </a:graphicData>
            </a:graphic>
          </wp:inline>
        </w:drawing>
      </w:r>
    </w:p>
    <w:p w14:paraId="49D507D6" w14:textId="516AB878" w:rsidR="006A5AC4" w:rsidRDefault="006A5AC4" w:rsidP="000F3521">
      <w:pPr>
        <w:pStyle w:val="Didascalia"/>
        <w:jc w:val="center"/>
        <w:rPr>
          <w:rFonts w:ascii="Palatino Linotype" w:hAnsi="Palatino Linotype"/>
          <w:b w:val="0"/>
          <w:bCs w:val="0"/>
          <w:color w:val="000000"/>
          <w:szCs w:val="20"/>
          <w:lang w:eastAsia="de-DE"/>
        </w:rPr>
      </w:pPr>
      <w:bookmarkStart w:id="273" w:name="_Ref25603894"/>
      <w:bookmarkStart w:id="274" w:name="_Ref24827099"/>
      <w:bookmarkStart w:id="275" w:name="_Ref24827096"/>
      <w:r w:rsidRPr="00A11980">
        <w:rPr>
          <w:rFonts w:ascii="Palatino Linotype" w:hAnsi="Palatino Linotype"/>
          <w:bCs w:val="0"/>
          <w:color w:val="000000"/>
          <w:szCs w:val="20"/>
          <w:lang w:eastAsia="de-DE"/>
        </w:rPr>
        <w:t xml:space="preserve">Figure </w:t>
      </w:r>
      <w:r w:rsidRPr="00A11980">
        <w:rPr>
          <w:rFonts w:ascii="Palatino Linotype" w:hAnsi="Palatino Linotype"/>
          <w:b w:val="0"/>
          <w:bCs w:val="0"/>
          <w:color w:val="000000"/>
          <w:szCs w:val="20"/>
          <w:lang w:eastAsia="de-DE"/>
        </w:rPr>
        <w:fldChar w:fldCharType="begin"/>
      </w:r>
      <w:r w:rsidRPr="00A11980">
        <w:rPr>
          <w:rFonts w:ascii="Palatino Linotype" w:hAnsi="Palatino Linotype"/>
          <w:b w:val="0"/>
          <w:bCs w:val="0"/>
          <w:color w:val="000000"/>
          <w:szCs w:val="20"/>
          <w:lang w:eastAsia="de-DE"/>
        </w:rPr>
        <w:instrText xml:space="preserve"> SEQ Figure \* ARABIC </w:instrText>
      </w:r>
      <w:r w:rsidRPr="00A11980">
        <w:rPr>
          <w:rFonts w:ascii="Palatino Linotype" w:hAnsi="Palatino Linotype"/>
          <w:b w:val="0"/>
          <w:bCs w:val="0"/>
          <w:color w:val="000000"/>
          <w:szCs w:val="20"/>
          <w:lang w:eastAsia="de-DE"/>
        </w:rPr>
        <w:fldChar w:fldCharType="separate"/>
      </w:r>
      <w:r>
        <w:rPr>
          <w:rFonts w:ascii="Palatino Linotype" w:hAnsi="Palatino Linotype"/>
          <w:b w:val="0"/>
          <w:bCs w:val="0"/>
          <w:noProof/>
          <w:color w:val="000000"/>
          <w:szCs w:val="20"/>
          <w:lang w:eastAsia="de-DE"/>
        </w:rPr>
        <w:t>9</w:t>
      </w:r>
      <w:r w:rsidRPr="00A11980">
        <w:rPr>
          <w:rFonts w:ascii="Palatino Linotype" w:hAnsi="Palatino Linotype"/>
          <w:b w:val="0"/>
          <w:bCs w:val="0"/>
          <w:color w:val="000000"/>
          <w:szCs w:val="20"/>
          <w:lang w:eastAsia="de-DE"/>
        </w:rPr>
        <w:fldChar w:fldCharType="end"/>
      </w:r>
      <w:bookmarkEnd w:id="273"/>
      <w:r w:rsidRPr="00A11980">
        <w:rPr>
          <w:rFonts w:ascii="Palatino Linotype" w:hAnsi="Palatino Linotype"/>
          <w:b w:val="0"/>
          <w:bCs w:val="0"/>
          <w:color w:val="000000"/>
          <w:szCs w:val="20"/>
          <w:lang w:eastAsia="de-DE"/>
        </w:rPr>
        <w:t xml:space="preserve">. Total number </w:t>
      </w:r>
      <w:bookmarkEnd w:id="274"/>
      <w:r w:rsidRPr="00A11980">
        <w:rPr>
          <w:rFonts w:ascii="Palatino Linotype" w:hAnsi="Palatino Linotype"/>
          <w:b w:val="0"/>
          <w:bCs w:val="0"/>
          <w:color w:val="000000"/>
          <w:szCs w:val="20"/>
          <w:lang w:eastAsia="de-DE"/>
        </w:rPr>
        <w:t>of observations with specific pattern of co-occurrence. Grey and white boxes display the presence and absence of mycotoxin, respectively.</w:t>
      </w:r>
      <w:bookmarkEnd w:id="275"/>
    </w:p>
    <w:p w14:paraId="0633B202" w14:textId="4C3FECB2" w:rsidR="00983807" w:rsidRDefault="00983807" w:rsidP="00983807">
      <w:pPr>
        <w:rPr>
          <w:lang w:val="en-GB"/>
        </w:rPr>
      </w:pPr>
    </w:p>
    <w:p w14:paraId="4B684546" w14:textId="77777777" w:rsidR="00983807" w:rsidRPr="00983807" w:rsidRDefault="00983807" w:rsidP="00983807">
      <w:pPr>
        <w:rPr>
          <w:lang w:val="en-GB"/>
        </w:rPr>
      </w:pPr>
    </w:p>
    <w:p w14:paraId="0C9A7550" w14:textId="77777777" w:rsidR="006A5AC4" w:rsidRPr="00A11980" w:rsidRDefault="006A5AC4" w:rsidP="002B1611">
      <w:pPr>
        <w:pStyle w:val="MDPI21heading1"/>
        <w:rPr>
          <w:lang w:val="en-GB"/>
        </w:rPr>
      </w:pPr>
      <w:r w:rsidRPr="00A11980">
        <w:rPr>
          <w:lang w:val="en-GB"/>
        </w:rPr>
        <w:t>4. Discussion</w:t>
      </w:r>
    </w:p>
    <w:p w14:paraId="1C932600" w14:textId="77777777" w:rsidR="006A5AC4" w:rsidRPr="00A11980" w:rsidRDefault="006A5AC4" w:rsidP="00A8284D">
      <w:pPr>
        <w:pStyle w:val="MDPI31text"/>
        <w:rPr>
          <w:color w:val="auto"/>
          <w:lang w:val="en-GB"/>
        </w:rPr>
      </w:pPr>
      <w:r w:rsidRPr="00A11980">
        <w:rPr>
          <w:color w:val="auto"/>
          <w:lang w:val="en-GB"/>
        </w:rPr>
        <w:t xml:space="preserve">Cereals are often contaminated by a wide range of mycotoxins and other fungal metabolites. Unsurprisingly, wheat and maize were the most reported cereals showing the highest concentrations of FBs, DON, AFs and ZEN. </w:t>
      </w:r>
    </w:p>
    <w:p w14:paraId="5425A0B8" w14:textId="0AD564B8" w:rsidR="006A5AC4" w:rsidRPr="00A11980" w:rsidRDefault="006A5AC4" w:rsidP="00A8284D">
      <w:pPr>
        <w:pStyle w:val="MDPI31text"/>
        <w:rPr>
          <w:color w:val="auto"/>
          <w:lang w:val="en-GB"/>
        </w:rPr>
      </w:pPr>
      <w:r w:rsidRPr="00A11980">
        <w:rPr>
          <w:color w:val="auto"/>
          <w:lang w:val="en-GB"/>
        </w:rPr>
        <w:lastRenderedPageBreak/>
        <w:t>FBs were widely reported in maize foods and feed where the max concentrations of FB</w:t>
      </w:r>
      <w:r w:rsidRPr="00A11980">
        <w:rPr>
          <w:color w:val="auto"/>
          <w:vertAlign w:val="subscript"/>
          <w:lang w:val="en-GB"/>
        </w:rPr>
        <w:t>1</w:t>
      </w:r>
      <w:r w:rsidRPr="00A11980">
        <w:rPr>
          <w:color w:val="auto"/>
          <w:lang w:val="en-GB"/>
        </w:rPr>
        <w:t>+FB</w:t>
      </w:r>
      <w:r w:rsidRPr="00A11980">
        <w:rPr>
          <w:color w:val="auto"/>
          <w:vertAlign w:val="subscript"/>
          <w:lang w:val="en-GB"/>
        </w:rPr>
        <w:t>2</w:t>
      </w:r>
      <w:r w:rsidRPr="00A11980">
        <w:rPr>
          <w:color w:val="auto"/>
          <w:lang w:val="en-GB"/>
        </w:rPr>
        <w:t xml:space="preserve"> exceeded the legal maximum levels (MLs) of 1,000 μg/kg and 4,000 μg/kg, respectively </w:t>
      </w:r>
      <w:r w:rsidRPr="00A11980">
        <w:rPr>
          <w:color w:val="auto"/>
          <w:lang w:val="en-GB"/>
        </w:rPr>
        <w:fldChar w:fldCharType="begin"/>
      </w:r>
      <w:r w:rsidR="00856F12">
        <w:rPr>
          <w:color w:val="auto"/>
          <w:lang w:val="en-GB"/>
        </w:rPr>
        <w:instrText xml:space="preserve"> ADDIN EN.CITE &lt;EndNote&gt;&lt;Cite&gt;&lt;Author&gt;European Commission&lt;/Author&gt;&lt;Year&gt;2007&lt;/Year&gt;&lt;RecNum&gt;84&lt;/RecNum&gt;&lt;DisplayText&gt;&lt;style size="10"&gt;[27]&lt;/style&gt;&lt;/DisplayText&gt;&lt;record&gt;&lt;rec-number&gt;84&lt;/rec-number&gt;&lt;foreign-keys&gt;&lt;key app="EN" db-id="pwsad5fsuds02pexdf2pafdvtaevf299v92z" timestamp="1574258756"&gt;84&lt;/key&gt;&lt;/foreign-keys&gt;&lt;ref-type name="Journal Article"&gt;17&lt;/ref-type&gt;&lt;contributors&gt;&lt;authors&gt;&lt;author&gt;European Commission,&lt;/author&gt;&lt;/authors&gt;&lt;/contributors&gt;&lt;titles&gt;&lt;title&gt;Regulation (1126/2007) amending Regulation (EC) No 1881/2006 setting maximum levels for certain contaminants in foodstuffs as regards Fusarium toxins in maize and maize products&lt;/title&gt;&lt;secondary-title&gt;Official Journal of the European Union&lt;/secondary-title&gt;&lt;/titles&gt;&lt;periodical&gt;&lt;full-title&gt;Official Journal of the European Union&lt;/full-title&gt;&lt;/periodical&gt;&lt;pages&gt;14-17&lt;/pages&gt;&lt;volume&gt;255&lt;/volume&gt;&lt;dates&gt;&lt;year&gt;2007&lt;/year&gt;&lt;/dates&gt;&lt;urls&gt;&lt;/urls&gt;&lt;/record&gt;&lt;/Cite&gt;&lt;/EndNote&gt;</w:instrText>
      </w:r>
      <w:r w:rsidRPr="00A11980">
        <w:rPr>
          <w:color w:val="auto"/>
          <w:lang w:val="en-GB"/>
        </w:rPr>
        <w:fldChar w:fldCharType="separate"/>
      </w:r>
      <w:r w:rsidR="00856F12">
        <w:rPr>
          <w:noProof/>
          <w:color w:val="auto"/>
          <w:lang w:val="en-GB"/>
        </w:rPr>
        <w:t>[27]</w:t>
      </w:r>
      <w:r w:rsidRPr="00A11980">
        <w:rPr>
          <w:color w:val="auto"/>
          <w:lang w:val="en-GB"/>
        </w:rPr>
        <w:fldChar w:fldCharType="end"/>
      </w:r>
      <w:r w:rsidRPr="00A11980">
        <w:rPr>
          <w:color w:val="auto"/>
          <w:lang w:val="en-GB"/>
        </w:rPr>
        <w:t xml:space="preserve">. </w:t>
      </w:r>
    </w:p>
    <w:p w14:paraId="4293A110" w14:textId="656A86C8" w:rsidR="006A5AC4" w:rsidRPr="00A11980" w:rsidRDefault="006A5AC4" w:rsidP="00A8284D">
      <w:pPr>
        <w:pStyle w:val="MDPI31text"/>
        <w:rPr>
          <w:color w:val="auto"/>
          <w:lang w:val="en-GB"/>
        </w:rPr>
      </w:pPr>
      <w:r w:rsidRPr="00A11980">
        <w:rPr>
          <w:color w:val="auto"/>
          <w:lang w:val="en-GB"/>
        </w:rPr>
        <w:t xml:space="preserve">In the context of food, the max concentrations of DON in barley, maize, oat and wheat exceeded the legal limits of 750 μg/kg </w:t>
      </w:r>
      <w:r w:rsidRPr="00A11980">
        <w:rPr>
          <w:color w:val="auto"/>
          <w:lang w:val="en-GB"/>
        </w:rPr>
        <w:fldChar w:fldCharType="begin"/>
      </w:r>
      <w:r w:rsidR="00856F12">
        <w:rPr>
          <w:color w:val="auto"/>
          <w:lang w:val="en-GB"/>
        </w:rPr>
        <w:instrText xml:space="preserve"> ADDIN EN.CITE &lt;EndNote&gt;&lt;Cite&gt;&lt;Author&gt;European Commission&lt;/Author&gt;&lt;Year&gt;2007&lt;/Year&gt;&lt;RecNum&gt;84&lt;/RecNum&gt;&lt;DisplayText&gt;&lt;style size="10"&gt;[27,28]&lt;/style&gt;&lt;/DisplayText&gt;&lt;record&gt;&lt;rec-number&gt;84&lt;/rec-number&gt;&lt;foreign-keys&gt;&lt;key app="EN" db-id="pwsad5fsuds02pexdf2pafdvtaevf299v92z" timestamp="1574258756"&gt;84&lt;/key&gt;&lt;/foreign-keys&gt;&lt;ref-type name="Journal Article"&gt;17&lt;/ref-type&gt;&lt;contributors&gt;&lt;authors&gt;&lt;author&gt;European Commission,&lt;/author&gt;&lt;/authors&gt;&lt;/contributors&gt;&lt;titles&gt;&lt;title&gt;Regulation (1126/2007) amending Regulation (EC) No 1881/2006 setting maximum levels for certain contaminants in foodstuffs as regards Fusarium toxins in maize and maize products&lt;/title&gt;&lt;secondary-title&gt;Official Journal of the European Union&lt;/secondary-title&gt;&lt;/titles&gt;&lt;periodical&gt;&lt;full-title&gt;Official Journal of the European Union&lt;/full-title&gt;&lt;/periodical&gt;&lt;pages&gt;14-17&lt;/pages&gt;&lt;volume&gt;255&lt;/volume&gt;&lt;dates&gt;&lt;year&gt;2007&lt;/year&gt;&lt;/dates&gt;&lt;urls&gt;&lt;/urls&gt;&lt;/record&gt;&lt;/Cite&gt;&lt;Cite&gt;&lt;Author&gt;European Commission&lt;/Author&gt;&lt;Year&gt;2006&lt;/Year&gt;&lt;RecNum&gt;7&lt;/RecNum&gt;&lt;record&gt;&lt;rec-number&gt;7&lt;/rec-number&gt;&lt;foreign-keys&gt;&lt;key app="EN" db-id="pwsad5fsuds02pexdf2pafdvtaevf299v92z" timestamp="1563093533"&gt;7&lt;/key&gt;&lt;/foreign-keys&gt;&lt;ref-type name="Journal Article"&gt;17&lt;/ref-type&gt;&lt;contributors&gt;&lt;authors&gt;&lt;author&gt;European Commission,&lt;/author&gt;&lt;/authors&gt;&lt;/contributors&gt;&lt;titles&gt;&lt;title&gt;Regulation (1881/2006) setting maximum levels for certain contaminants in foodstuffs&lt;/title&gt;&lt;secondary-title&gt;Official Journal of the European Union&lt;/secondary-title&gt;&lt;/titles&gt;&lt;periodical&gt;&lt;full-title&gt;Official Journal of the European Union&lt;/full-title&gt;&lt;/periodical&gt;&lt;pages&gt;4-24&lt;/pages&gt;&lt;volume&gt;364&lt;/volume&gt;&lt;dates&gt;&lt;year&gt;2006&lt;/year&gt;&lt;/dates&gt;&lt;urls&gt;&lt;/urls&gt;&lt;/record&gt;&lt;/Cite&gt;&lt;/EndNote&gt;</w:instrText>
      </w:r>
      <w:r w:rsidRPr="00A11980">
        <w:rPr>
          <w:color w:val="auto"/>
          <w:lang w:val="en-GB"/>
        </w:rPr>
        <w:fldChar w:fldCharType="separate"/>
      </w:r>
      <w:r w:rsidR="00856F12">
        <w:rPr>
          <w:noProof/>
          <w:color w:val="auto"/>
          <w:lang w:val="en-GB"/>
        </w:rPr>
        <w:t>[27,28]</w:t>
      </w:r>
      <w:r w:rsidRPr="00A11980">
        <w:rPr>
          <w:color w:val="auto"/>
          <w:lang w:val="en-GB"/>
        </w:rPr>
        <w:fldChar w:fldCharType="end"/>
      </w:r>
      <w:r w:rsidRPr="00A11980">
        <w:rPr>
          <w:color w:val="auto"/>
          <w:lang w:val="en-GB"/>
        </w:rPr>
        <w:t xml:space="preserve">; however, when looking at mean concentrations, none of the cereals showed very high concentrations. Similar results were observed in feed except that max concentrations </w:t>
      </w:r>
      <w:r w:rsidR="00766B9F">
        <w:rPr>
          <w:color w:val="auto"/>
          <w:lang w:val="en-GB"/>
        </w:rPr>
        <w:t>in</w:t>
      </w:r>
      <w:r w:rsidR="00766B9F" w:rsidRPr="00A11980">
        <w:rPr>
          <w:color w:val="auto"/>
          <w:lang w:val="en-GB"/>
        </w:rPr>
        <w:t xml:space="preserve"> </w:t>
      </w:r>
      <w:r w:rsidRPr="00A11980">
        <w:rPr>
          <w:color w:val="auto"/>
          <w:lang w:val="en-GB"/>
        </w:rPr>
        <w:t>barley did not exceed the ML</w:t>
      </w:r>
      <w:r>
        <w:rPr>
          <w:color w:val="auto"/>
          <w:lang w:val="en-GB"/>
        </w:rPr>
        <w:t>s</w:t>
      </w:r>
      <w:r w:rsidRPr="00A11980">
        <w:rPr>
          <w:color w:val="auto"/>
          <w:lang w:val="en-GB"/>
        </w:rPr>
        <w:t xml:space="preserve"> of 1,</w:t>
      </w:r>
      <w:r w:rsidR="00B85304">
        <w:rPr>
          <w:color w:val="auto"/>
          <w:lang w:val="en-GB"/>
        </w:rPr>
        <w:t>2</w:t>
      </w:r>
      <w:r w:rsidRPr="00A11980">
        <w:rPr>
          <w:color w:val="auto"/>
          <w:lang w:val="en-GB"/>
        </w:rPr>
        <w:t xml:space="preserve">50 μg/kg, in contrast to maize, oat and wheat </w:t>
      </w:r>
      <w:r w:rsidRPr="00A11980">
        <w:rPr>
          <w:color w:val="auto"/>
          <w:lang w:val="en-GB"/>
        </w:rPr>
        <w:fldChar w:fldCharType="begin"/>
      </w:r>
      <w:r w:rsidR="00856F12">
        <w:rPr>
          <w:color w:val="auto"/>
          <w:lang w:val="en-GB"/>
        </w:rPr>
        <w:instrText xml:space="preserve"> ADDIN EN.CITE &lt;EndNote&gt;&lt;Cite&gt;&lt;Author&gt;European Commission&lt;/Author&gt;&lt;Year&gt;2006&lt;/Year&gt;&lt;RecNum&gt;7&lt;/RecNum&gt;&lt;DisplayText&gt;&lt;style size="10"&gt;[27,28]&lt;/style&gt;&lt;/DisplayText&gt;&lt;record&gt;&lt;rec-number&gt;7&lt;/rec-number&gt;&lt;foreign-keys&gt;&lt;key app="EN" db-id="pwsad5fsuds02pexdf2pafdvtaevf299v92z" timestamp="1563093533"&gt;7&lt;/key&gt;&lt;/foreign-keys&gt;&lt;ref-type name="Journal Article"&gt;17&lt;/ref-type&gt;&lt;contributors&gt;&lt;authors&gt;&lt;author&gt;European Commission,&lt;/author&gt;&lt;/authors&gt;&lt;/contributors&gt;&lt;titles&gt;&lt;title&gt;Regulation (1881/2006) setting maximum levels for certain contaminants in foodstuffs&lt;/title&gt;&lt;secondary-title&gt;Official Journal of the European Union&lt;/secondary-title&gt;&lt;/titles&gt;&lt;periodical&gt;&lt;full-title&gt;Official Journal of the European Union&lt;/full-title&gt;&lt;/periodical&gt;&lt;pages&gt;4-24&lt;/pages&gt;&lt;volume&gt;364&lt;/volume&gt;&lt;dates&gt;&lt;year&gt;2006&lt;/year&gt;&lt;/dates&gt;&lt;urls&gt;&lt;/urls&gt;&lt;/record&gt;&lt;/Cite&gt;&lt;Cite&gt;&lt;Author&gt;European Commission&lt;/Author&gt;&lt;Year&gt;2007&lt;/Year&gt;&lt;RecNum&gt;84&lt;/RecNum&gt;&lt;record&gt;&lt;rec-number&gt;84&lt;/rec-number&gt;&lt;foreign-keys&gt;&lt;key app="EN" db-id="pwsad5fsuds02pexdf2pafdvtaevf299v92z" timestamp="1574258756"&gt;84&lt;/key&gt;&lt;/foreign-keys&gt;&lt;ref-type name="Journal Article"&gt;17&lt;/ref-type&gt;&lt;contributors&gt;&lt;authors&gt;&lt;author&gt;European Commission,&lt;/author&gt;&lt;/authors&gt;&lt;/contributors&gt;&lt;titles&gt;&lt;title&gt;Regulation (1126/2007) amending Regulation (EC) No 1881/2006 setting maximum levels for certain contaminants in foodstuffs as regards Fusarium toxins in maize and maize products&lt;/title&gt;&lt;secondary-title&gt;Official Journal of the European Union&lt;/secondary-title&gt;&lt;/titles&gt;&lt;periodical&gt;&lt;full-title&gt;Official Journal of the European Union&lt;/full-title&gt;&lt;/periodical&gt;&lt;pages&gt;14-17&lt;/pages&gt;&lt;volume&gt;255&lt;/volume&gt;&lt;dates&gt;&lt;year&gt;2007&lt;/year&gt;&lt;/dates&gt;&lt;urls&gt;&lt;/urls&gt;&lt;/record&gt;&lt;/Cite&gt;&lt;/EndNote&gt;</w:instrText>
      </w:r>
      <w:r w:rsidRPr="00A11980">
        <w:rPr>
          <w:color w:val="auto"/>
          <w:lang w:val="en-GB"/>
        </w:rPr>
        <w:fldChar w:fldCharType="separate"/>
      </w:r>
      <w:r w:rsidR="00856F12">
        <w:rPr>
          <w:noProof/>
          <w:color w:val="auto"/>
          <w:lang w:val="en-GB"/>
        </w:rPr>
        <w:t>[27,28]</w:t>
      </w:r>
      <w:r w:rsidRPr="00A11980">
        <w:rPr>
          <w:color w:val="auto"/>
          <w:lang w:val="en-GB"/>
        </w:rPr>
        <w:fldChar w:fldCharType="end"/>
      </w:r>
      <w:r w:rsidRPr="00A11980">
        <w:rPr>
          <w:color w:val="auto"/>
          <w:lang w:val="en-GB"/>
        </w:rPr>
        <w:t xml:space="preserve">. </w:t>
      </w:r>
    </w:p>
    <w:p w14:paraId="3496C412" w14:textId="4796D4FF" w:rsidR="006A5AC4" w:rsidRPr="00A11980" w:rsidRDefault="006A5AC4" w:rsidP="00A8284D">
      <w:pPr>
        <w:pStyle w:val="MDPI31text"/>
        <w:rPr>
          <w:color w:val="auto"/>
          <w:lang w:val="en-GB"/>
        </w:rPr>
      </w:pPr>
      <w:r w:rsidRPr="00A11980">
        <w:rPr>
          <w:color w:val="auto"/>
          <w:lang w:val="en-GB"/>
        </w:rPr>
        <w:t>In line with pre-existing knowledg</w:t>
      </w:r>
      <w:r w:rsidR="00E67CF1">
        <w:rPr>
          <w:color w:val="auto"/>
          <w:lang w:val="en-GB"/>
        </w:rPr>
        <w:t>e, maximum concentrations of T2+</w:t>
      </w:r>
      <w:r w:rsidRPr="00A11980">
        <w:rPr>
          <w:color w:val="auto"/>
          <w:lang w:val="en-GB"/>
        </w:rPr>
        <w:t>HT2 were particularly high in oat and oat-containing foods, exceeding the ML</w:t>
      </w:r>
      <w:r>
        <w:rPr>
          <w:color w:val="auto"/>
          <w:lang w:val="en-GB"/>
        </w:rPr>
        <w:t>s</w:t>
      </w:r>
      <w:r w:rsidRPr="00A11980">
        <w:rPr>
          <w:color w:val="auto"/>
          <w:lang w:val="en-GB"/>
        </w:rPr>
        <w:t xml:space="preserve"> of 200 μg/kg </w:t>
      </w:r>
      <w:r>
        <w:rPr>
          <w:color w:val="auto"/>
          <w:lang w:val="en-GB"/>
        </w:rPr>
        <w:fldChar w:fldCharType="begin"/>
      </w:r>
      <w:r>
        <w:rPr>
          <w:color w:val="auto"/>
          <w:lang w:val="en-GB"/>
        </w:rPr>
        <w:instrText xml:space="preserve"> ADDIN EN.CITE &lt;EndNote&gt;&lt;Cite&gt;&lt;Author&gt;European Commission&lt;/Author&gt;&lt;Year&gt;2013&lt;/Year&gt;&lt;RecNum&gt;22&lt;/RecNum&gt;&lt;DisplayText&gt;&lt;style size="10"&gt;[19]&lt;/style&gt;&lt;/DisplayText&gt;&lt;record&gt;&lt;rec-number&gt;22&lt;/rec-number&gt;&lt;foreign-keys&gt;&lt;key app="EN" db-id="25w2e0rvksevs7ewzsap0veqvdp2e2z2sxv2" timestamp="1568541481"&gt;22&lt;/key&gt;&lt;/foreign-keys&gt;&lt;ref-type name="Journal Article"&gt;17&lt;/ref-type&gt;&lt;contributors&gt;&lt;authors&gt;&lt;author&gt;European Commission,&lt;/author&gt;&lt;/authors&gt;&lt;/contributors&gt;&lt;titles&gt;&lt;title&gt;Recommendations (165/2013) on the presence of T-2 and HT-2 toxin in cereals and cereal products&lt;/title&gt;&lt;secondary-title&gt;Official Journal of the European Union&lt;/secondary-title&gt;&lt;/titles&gt;&lt;periodical&gt;&lt;full-title&gt;Official Journal of the European Union&lt;/full-title&gt;&lt;/periodical&gt;&lt;pages&gt;12-15&lt;/pages&gt;&lt;volume&gt;91&lt;/volume&gt;&lt;dates&gt;&lt;year&gt;2013&lt;/year&gt;&lt;/dates&gt;&lt;urls&gt;&lt;/urls&gt;&lt;/record&gt;&lt;/Cite&gt;&lt;/EndNote&gt;</w:instrText>
      </w:r>
      <w:r>
        <w:rPr>
          <w:color w:val="auto"/>
          <w:lang w:val="en-GB"/>
        </w:rPr>
        <w:fldChar w:fldCharType="separate"/>
      </w:r>
      <w:r w:rsidRPr="00A11980">
        <w:rPr>
          <w:noProof/>
          <w:color w:val="auto"/>
          <w:lang w:val="en-GB"/>
        </w:rPr>
        <w:t>[19]</w:t>
      </w:r>
      <w:r>
        <w:rPr>
          <w:color w:val="auto"/>
          <w:lang w:val="en-GB"/>
        </w:rPr>
        <w:fldChar w:fldCharType="end"/>
      </w:r>
      <w:r w:rsidRPr="00A11980">
        <w:rPr>
          <w:color w:val="auto"/>
          <w:lang w:val="en-GB"/>
        </w:rPr>
        <w:t xml:space="preserve">. </w:t>
      </w:r>
    </w:p>
    <w:p w14:paraId="16ECB78A" w14:textId="55BF81FC" w:rsidR="006A5AC4" w:rsidRPr="00A11980" w:rsidRDefault="006A5AC4" w:rsidP="000A0222">
      <w:pPr>
        <w:pStyle w:val="MDPI31text"/>
        <w:rPr>
          <w:color w:val="auto"/>
          <w:lang w:val="en-GB"/>
        </w:rPr>
      </w:pPr>
      <w:r w:rsidRPr="00A11980">
        <w:rPr>
          <w:color w:val="auto"/>
          <w:lang w:val="en-GB"/>
        </w:rPr>
        <w:t xml:space="preserve">AFs </w:t>
      </w:r>
      <w:r>
        <w:rPr>
          <w:color w:val="auto"/>
          <w:lang w:val="en-GB"/>
        </w:rPr>
        <w:t>were</w:t>
      </w:r>
      <w:r w:rsidRPr="00A11980">
        <w:rPr>
          <w:color w:val="auto"/>
          <w:lang w:val="en-GB"/>
        </w:rPr>
        <w:t xml:space="preserve"> predominately reported in rice and maize as a result of a pre- and postharvest colonization of the grains with </w:t>
      </w:r>
      <w:r w:rsidRPr="00A11980">
        <w:rPr>
          <w:i/>
          <w:color w:val="auto"/>
          <w:lang w:val="en-GB"/>
        </w:rPr>
        <w:t xml:space="preserve">A. ﬂavus </w:t>
      </w:r>
      <w:r w:rsidRPr="00A11980">
        <w:rPr>
          <w:color w:val="auto"/>
          <w:lang w:val="en-GB"/>
        </w:rPr>
        <w:fldChar w:fldCharType="begin"/>
      </w:r>
      <w:r w:rsidRPr="00A11980">
        <w:rPr>
          <w:color w:val="auto"/>
          <w:lang w:val="en-GB"/>
        </w:rPr>
        <w:instrText xml:space="preserve"> ADDIN EN.CITE &lt;EndNote&gt;&lt;Cite&gt;&lt;Author&gt;Gonçalves&lt;/Author&gt;&lt;Year&gt;2019&lt;/Year&gt;&lt;RecNum&gt;10&lt;/RecNum&gt;&lt;DisplayText&gt;&lt;style size="10"&gt;[7]&lt;/style&gt;&lt;/DisplayText&gt;&lt;record&gt;&lt;rec-number&gt;10&lt;/rec-number&gt;&lt;foreign-keys&gt;&lt;key app="EN" db-id="25w2e0rvksevs7ewzsap0veqvdp2e2z2sxv2" timestamp="1568539137"&gt;10&lt;/key&gt;&lt;/foreign-keys&gt;&lt;ref-type name="Journal Article"&gt;17&lt;/ref-type&gt;&lt;contributors&gt;&lt;authors&gt;&lt;author&gt;Gonçalves, A.&lt;/author&gt;&lt;author&gt;Gkrillas, A.&lt;/author&gt;&lt;author&gt;Dorne, J.L.&lt;/author&gt;&lt;author&gt;Dall&amp;apos;Asta, C.&lt;/author&gt;&lt;author&gt;Palumbo, R.&lt;/author&gt;&lt;author&gt;Lima, N.&lt;/author&gt;&lt;author&gt;Battilani, P.&lt;/author&gt;&lt;author&gt;Venâncio, A.&lt;/author&gt;&lt;author&gt;Giorni, P.&lt;/author&gt;&lt;/authors&gt;&lt;/contributors&gt;&lt;titles&gt;&lt;title&gt;Pre‐ and postharvest strategies to minimize mycotoxin contamination in the rice food chain&lt;/title&gt;&lt;secondary-title&gt;Comprehensive Reviews in Food Science and Food Safety&lt;/secondary-title&gt;&lt;/titles&gt;&lt;periodical&gt;&lt;full-title&gt;Comprehensive Reviews in Food Science and Food Safety&lt;/full-title&gt;&lt;/periodical&gt;&lt;pages&gt;441-454&lt;/pages&gt;&lt;volume&gt;18&lt;/volume&gt;&lt;dates&gt;&lt;year&gt;2019&lt;/year&gt;&lt;/dates&gt;&lt;urls&gt;&lt;/urls&gt;&lt;electronic-resource-num&gt;10.1111/1541-4337.12420&lt;/electronic-resource-num&gt;&lt;/record&gt;&lt;/Cite&gt;&lt;/EndNote&gt;</w:instrText>
      </w:r>
      <w:r w:rsidRPr="00A11980">
        <w:rPr>
          <w:color w:val="auto"/>
          <w:lang w:val="en-GB"/>
        </w:rPr>
        <w:fldChar w:fldCharType="separate"/>
      </w:r>
      <w:r w:rsidRPr="00A11980">
        <w:rPr>
          <w:noProof/>
          <w:color w:val="auto"/>
          <w:lang w:val="en-GB"/>
        </w:rPr>
        <w:t>[7]</w:t>
      </w:r>
      <w:r w:rsidRPr="00A11980">
        <w:rPr>
          <w:color w:val="auto"/>
          <w:lang w:val="en-GB"/>
        </w:rPr>
        <w:fldChar w:fldCharType="end"/>
      </w:r>
      <w:r w:rsidRPr="00A11980">
        <w:rPr>
          <w:color w:val="auto"/>
          <w:lang w:val="en-GB"/>
        </w:rPr>
        <w:t>. In addition, in rice high concentration of OTA were also reported in food, exceeding the legal limits of 3</w:t>
      </w:r>
      <w:r w:rsidR="00FE2EC7">
        <w:rPr>
          <w:color w:val="auto"/>
          <w:lang w:val="en-GB"/>
        </w:rPr>
        <w:t>.</w:t>
      </w:r>
      <w:r w:rsidRPr="00A11980">
        <w:rPr>
          <w:color w:val="auto"/>
          <w:lang w:val="en-GB"/>
        </w:rPr>
        <w:t xml:space="preserve">0 μg/kg </w:t>
      </w:r>
      <w:r w:rsidRPr="00A11980">
        <w:rPr>
          <w:color w:val="auto"/>
          <w:lang w:val="en-GB"/>
        </w:rPr>
        <w:fldChar w:fldCharType="begin"/>
      </w:r>
      <w:r w:rsidR="00F03E85">
        <w:rPr>
          <w:color w:val="auto"/>
          <w:lang w:val="en-GB"/>
        </w:rPr>
        <w:instrText xml:space="preserve"> ADDIN EN.CITE &lt;EndNote&gt;&lt;Cite&gt;&lt;Author&gt;European Commission&lt;/Author&gt;&lt;Year&gt;2006&lt;/Year&gt;&lt;RecNum&gt;23&lt;/RecNum&gt;&lt;DisplayText&gt;&lt;style size="10"&gt;[21]&lt;/style&gt;&lt;/DisplayText&gt;&lt;record&gt;&lt;rec-number&gt;23&lt;/rec-number&gt;&lt;foreign-keys&gt;&lt;key app="EN" db-id="25w2e0rvksevs7ewzsap0veqvdp2e2z2sxv2" timestamp="1568541582"&gt;23&lt;/key&gt;&lt;/foreign-keys&gt;&lt;ref-type name="Journal Article"&gt;17&lt;/ref-type&gt;&lt;contributors&gt;&lt;authors&gt;&lt;author&gt;European Commission,&lt;/author&gt;&lt;/authors&gt;&lt;/contributors&gt;&lt;titles&gt;&lt;title&gt;Regulation (1881/2006) setting maximum levels for certain contaminants in foodstuffs&lt;/title&gt;&lt;secondary-title&gt;Official Journal of the European Union&lt;/secondary-title&gt;&lt;/titles&gt;&lt;periodical&gt;&lt;full-title&gt;Official Journal of the European Union&lt;/full-title&gt;&lt;/periodical&gt;&lt;pages&gt;4-24&lt;/pages&gt;&lt;volume&gt;36&lt;/volume&gt;&lt;dates&gt;&lt;year&gt;2006&lt;/year&gt;&lt;/dates&gt;&lt;urls&gt;&lt;/urls&gt;&lt;/record&gt;&lt;/Cite&gt;&lt;/EndNote&gt;</w:instrText>
      </w:r>
      <w:r w:rsidRPr="00A11980">
        <w:rPr>
          <w:color w:val="auto"/>
          <w:lang w:val="en-GB"/>
        </w:rPr>
        <w:fldChar w:fldCharType="separate"/>
      </w:r>
      <w:r w:rsidR="00F03E85">
        <w:rPr>
          <w:noProof/>
          <w:color w:val="auto"/>
          <w:lang w:val="en-GB"/>
        </w:rPr>
        <w:t>[21]</w:t>
      </w:r>
      <w:r w:rsidRPr="00A11980">
        <w:rPr>
          <w:color w:val="auto"/>
          <w:lang w:val="en-GB"/>
        </w:rPr>
        <w:fldChar w:fldCharType="end"/>
      </w:r>
      <w:r w:rsidRPr="00A11980">
        <w:rPr>
          <w:color w:val="auto"/>
          <w:lang w:val="en-GB"/>
        </w:rPr>
        <w:t xml:space="preserve">. This result is in agreement with prior knowledge, being rice contaminated with the OTA-producer </w:t>
      </w:r>
      <w:r w:rsidRPr="00A11980">
        <w:rPr>
          <w:i/>
          <w:color w:val="auto"/>
          <w:lang w:val="en-GB"/>
        </w:rPr>
        <w:t>Aspergillus ochraceus</w:t>
      </w:r>
      <w:r w:rsidRPr="00A11980">
        <w:rPr>
          <w:color w:val="auto"/>
          <w:lang w:val="en-GB"/>
        </w:rPr>
        <w:t xml:space="preserve">. </w:t>
      </w:r>
    </w:p>
    <w:p w14:paraId="1249EA2C" w14:textId="5BBA7BAF" w:rsidR="006A5AC4" w:rsidRPr="00A11980" w:rsidRDefault="006A5AC4" w:rsidP="004F3CCD">
      <w:pPr>
        <w:pStyle w:val="MDPI31text"/>
        <w:rPr>
          <w:color w:val="auto"/>
          <w:lang w:val="en-GB"/>
        </w:rPr>
      </w:pPr>
      <w:r w:rsidRPr="00A11980">
        <w:rPr>
          <w:color w:val="auto"/>
          <w:lang w:val="en-GB"/>
        </w:rPr>
        <w:t xml:space="preserve">Contamination with NIV was more relevant in oat, wheat and barley, however, neither for </w:t>
      </w:r>
      <w:r w:rsidR="00FE2EC7">
        <w:rPr>
          <w:color w:val="auto"/>
          <w:lang w:val="en-GB"/>
        </w:rPr>
        <w:t>NIV</w:t>
      </w:r>
      <w:r w:rsidR="00FE2EC7" w:rsidRPr="00A11980">
        <w:rPr>
          <w:color w:val="auto"/>
          <w:lang w:val="en-GB"/>
        </w:rPr>
        <w:t xml:space="preserve"> </w:t>
      </w:r>
      <w:r w:rsidRPr="00A11980">
        <w:rPr>
          <w:color w:val="auto"/>
          <w:lang w:val="en-GB"/>
        </w:rPr>
        <w:t xml:space="preserve">nor for </w:t>
      </w:r>
      <w:r w:rsidR="00FE2EC7">
        <w:rPr>
          <w:color w:val="auto"/>
          <w:lang w:val="en-GB"/>
        </w:rPr>
        <w:t>its</w:t>
      </w:r>
      <w:r w:rsidR="00FE2EC7" w:rsidRPr="00A11980">
        <w:rPr>
          <w:color w:val="auto"/>
          <w:lang w:val="en-GB"/>
        </w:rPr>
        <w:t xml:space="preserve"> </w:t>
      </w:r>
      <w:r w:rsidRPr="00A11980">
        <w:rPr>
          <w:color w:val="auto"/>
          <w:lang w:val="en-GB"/>
        </w:rPr>
        <w:t>metabolites</w:t>
      </w:r>
      <w:r w:rsidR="00FE2EC7">
        <w:rPr>
          <w:color w:val="auto"/>
          <w:lang w:val="en-GB"/>
        </w:rPr>
        <w:t>,</w:t>
      </w:r>
      <w:r w:rsidRPr="00A11980">
        <w:rPr>
          <w:color w:val="auto"/>
          <w:lang w:val="en-GB"/>
        </w:rPr>
        <w:t xml:space="preserve"> MLs have been set in the current regulation </w:t>
      </w:r>
      <w:r w:rsidRPr="00A11980">
        <w:rPr>
          <w:color w:val="auto"/>
          <w:lang w:val="en-GB"/>
        </w:rPr>
        <w:fldChar w:fldCharType="begin"/>
      </w:r>
      <w:r w:rsidR="00F03E85">
        <w:rPr>
          <w:color w:val="auto"/>
          <w:lang w:val="en-GB"/>
        </w:rPr>
        <w:instrText xml:space="preserve"> ADDIN EN.CITE &lt;EndNote&gt;&lt;Cite&gt;&lt;Author&gt;European Commission&lt;/Author&gt;&lt;Year&gt;2006&lt;/Year&gt;&lt;RecNum&gt;23&lt;/RecNum&gt;&lt;DisplayText&gt;&lt;style size="10"&gt;[21]&lt;/style&gt;&lt;/DisplayText&gt;&lt;record&gt;&lt;rec-number&gt;23&lt;/rec-number&gt;&lt;foreign-keys&gt;&lt;key app="EN" db-id="25w2e0rvksevs7ewzsap0veqvdp2e2z2sxv2" timestamp="1568541582"&gt;23&lt;/key&gt;&lt;/foreign-keys&gt;&lt;ref-type name="Journal Article"&gt;17&lt;/ref-type&gt;&lt;contributors&gt;&lt;authors&gt;&lt;author&gt;European Commission,&lt;/author&gt;&lt;/authors&gt;&lt;/contributors&gt;&lt;titles&gt;&lt;title&gt;Regulation (1881/2006) setting maximum levels for certain contaminants in foodstuffs&lt;/title&gt;&lt;secondary-title&gt;Official Journal of the European Union&lt;/secondary-title&gt;&lt;/titles&gt;&lt;periodical&gt;&lt;full-title&gt;Official Journal of the European Union&lt;/full-title&gt;&lt;/periodical&gt;&lt;pages&gt;4-24&lt;/pages&gt;&lt;volume&gt;36&lt;/volume&gt;&lt;dates&gt;&lt;year&gt;2006&lt;/year&gt;&lt;/dates&gt;&lt;urls&gt;&lt;/urls&gt;&lt;/record&gt;&lt;/Cite&gt;&lt;/EndNote&gt;</w:instrText>
      </w:r>
      <w:r w:rsidRPr="00A11980">
        <w:rPr>
          <w:color w:val="auto"/>
          <w:lang w:val="en-GB"/>
        </w:rPr>
        <w:fldChar w:fldCharType="separate"/>
      </w:r>
      <w:r w:rsidR="00F03E85">
        <w:rPr>
          <w:noProof/>
          <w:color w:val="auto"/>
          <w:lang w:val="en-GB"/>
        </w:rPr>
        <w:t>[21]</w:t>
      </w:r>
      <w:r w:rsidRPr="00A11980">
        <w:rPr>
          <w:color w:val="auto"/>
          <w:lang w:val="en-GB"/>
        </w:rPr>
        <w:fldChar w:fldCharType="end"/>
      </w:r>
      <w:r w:rsidRPr="00A11980">
        <w:rPr>
          <w:color w:val="auto"/>
          <w:lang w:val="en-GB"/>
        </w:rPr>
        <w:t>.</w:t>
      </w:r>
    </w:p>
    <w:p w14:paraId="38A966F0" w14:textId="4B9C6F63" w:rsidR="006A5AC4" w:rsidRPr="00A11980" w:rsidRDefault="006A5AC4" w:rsidP="001C2258">
      <w:pPr>
        <w:pStyle w:val="MDPI31text"/>
        <w:rPr>
          <w:color w:val="auto"/>
          <w:lang w:val="en-GB"/>
        </w:rPr>
      </w:pPr>
      <w:r w:rsidRPr="00A11980">
        <w:rPr>
          <w:color w:val="auto"/>
          <w:lang w:val="en-GB"/>
        </w:rPr>
        <w:t>Concerning the occurrence of native forms, DON, FBs and ZEN showed the highest simulated potential co-occurrence value, and in particular, DON was more probable to be found in co-occurrence with FBs in maize and with ZEN in wheat.</w:t>
      </w:r>
      <w:r>
        <w:rPr>
          <w:color w:val="auto"/>
          <w:lang w:val="en-GB"/>
        </w:rPr>
        <w:t xml:space="preserve"> </w:t>
      </w:r>
      <w:r w:rsidRPr="00DA7A09">
        <w:rPr>
          <w:color w:val="auto"/>
          <w:lang w:val="en-GB"/>
        </w:rPr>
        <w:t xml:space="preserve">This ﬁnding is consistent with the </w:t>
      </w:r>
      <w:r>
        <w:rPr>
          <w:color w:val="auto"/>
          <w:lang w:val="en-GB"/>
        </w:rPr>
        <w:t>result</w:t>
      </w:r>
      <w:r w:rsidRPr="00DA7A09">
        <w:rPr>
          <w:color w:val="auto"/>
          <w:lang w:val="en-GB"/>
        </w:rPr>
        <w:t xml:space="preserve">s of a recent </w:t>
      </w:r>
      <w:r>
        <w:rPr>
          <w:color w:val="auto"/>
          <w:lang w:val="en-GB"/>
        </w:rPr>
        <w:t>study</w:t>
      </w:r>
      <w:r w:rsidRPr="00DA7A09">
        <w:rPr>
          <w:color w:val="auto"/>
          <w:lang w:val="en-GB"/>
        </w:rPr>
        <w:t xml:space="preserve"> conducted </w:t>
      </w:r>
      <w:r>
        <w:rPr>
          <w:color w:val="auto"/>
          <w:lang w:val="en-GB"/>
        </w:rPr>
        <w:t>on Canadian cereal samples where the c</w:t>
      </w:r>
      <w:r w:rsidRPr="00470D0B">
        <w:rPr>
          <w:color w:val="auto"/>
          <w:lang w:val="en-GB"/>
        </w:rPr>
        <w:t xml:space="preserve">o-occurrence of DON and other </w:t>
      </w:r>
      <w:r w:rsidRPr="001C2258">
        <w:rPr>
          <w:i/>
          <w:color w:val="auto"/>
          <w:lang w:val="en-GB"/>
        </w:rPr>
        <w:t>Fusarium</w:t>
      </w:r>
      <w:r w:rsidRPr="00470D0B">
        <w:rPr>
          <w:color w:val="auto"/>
          <w:lang w:val="en-GB"/>
        </w:rPr>
        <w:t xml:space="preserve"> mycotoxins was frequently observed</w:t>
      </w:r>
      <w:r>
        <w:rPr>
          <w:color w:val="auto"/>
          <w:lang w:val="en-GB"/>
        </w:rPr>
        <w:t xml:space="preserve"> in wheat and barley</w:t>
      </w:r>
      <w:r w:rsidR="00766B9F">
        <w:rPr>
          <w:color w:val="auto"/>
          <w:lang w:val="en-GB"/>
        </w:rPr>
        <w:t xml:space="preserve"> </w:t>
      </w:r>
      <w:r>
        <w:rPr>
          <w:color w:val="auto"/>
          <w:lang w:val="en-GB"/>
        </w:rPr>
        <w:fldChar w:fldCharType="begin"/>
      </w:r>
      <w:r w:rsidR="00856F12">
        <w:rPr>
          <w:color w:val="auto"/>
          <w:lang w:val="en-GB"/>
        </w:rPr>
        <w:instrText xml:space="preserve"> ADDIN EN.CITE &lt;EndNote&gt;&lt;Cite&gt;&lt;Author&gt;Shi&lt;/Author&gt;&lt;Year&gt;2019&lt;/Year&gt;&lt;RecNum&gt;28&lt;/RecNum&gt;&lt;DisplayText&gt;&lt;style size="10"&gt;[29]&lt;/style&gt;&lt;/DisplayText&gt;&lt;record&gt;&lt;rec-number&gt;28&lt;/rec-number&gt;&lt;foreign-keys&gt;&lt;key app="EN" db-id="25w2e0rvksevs7ewzsap0veqvdp2e2z2sxv2" timestamp="1574708800"&gt;28&lt;/key&gt;&lt;/foreign-keys&gt;&lt;ref-type name="Journal Article"&gt;17&lt;/ref-type&gt;&lt;contributors&gt;&lt;authors&gt;&lt;author&gt;Shi, H.&lt;/author&gt;&lt;author&gt;Schwab, W.&lt;/author&gt;&lt;author&gt;Yu, P.&lt;/author&gt;&lt;/authors&gt;&lt;/contributors&gt;&lt;titles&gt;&lt;title&gt;Natural Occurrence and Co-Contamination of Twelve Mycotoxins in Industry-Submitted Cool-Season Cereal Grains Grown under a Low Heat Unit Climate Condition&lt;/title&gt;&lt;secondary-title&gt;Toxins&lt;/secondary-title&gt;&lt;/titles&gt;&lt;periodical&gt;&lt;full-title&gt;Toxins&lt;/full-title&gt;&lt;/periodical&gt;&lt;volume&gt;11&lt;/volume&gt;&lt;number&gt;160&lt;/number&gt;&lt;dates&gt;&lt;year&gt;2019&lt;/year&gt;&lt;/dates&gt;&lt;urls&gt;&lt;/urls&gt;&lt;electronic-resource-num&gt;10.3390/toxins11030160&lt;/electronic-resource-num&gt;&lt;/record&gt;&lt;/Cite&gt;&lt;/EndNote&gt;</w:instrText>
      </w:r>
      <w:r>
        <w:rPr>
          <w:color w:val="auto"/>
          <w:lang w:val="en-GB"/>
        </w:rPr>
        <w:fldChar w:fldCharType="separate"/>
      </w:r>
      <w:r w:rsidR="00856F12">
        <w:rPr>
          <w:noProof/>
          <w:color w:val="auto"/>
          <w:lang w:val="en-GB"/>
        </w:rPr>
        <w:t>[29]</w:t>
      </w:r>
      <w:r>
        <w:rPr>
          <w:color w:val="auto"/>
          <w:lang w:val="en-GB"/>
        </w:rPr>
        <w:fldChar w:fldCharType="end"/>
      </w:r>
      <w:r>
        <w:rPr>
          <w:color w:val="auto"/>
          <w:lang w:val="en-GB"/>
        </w:rPr>
        <w:t xml:space="preserve">. </w:t>
      </w:r>
    </w:p>
    <w:p w14:paraId="55DECD91" w14:textId="77D97B53" w:rsidR="006A5AC4" w:rsidRPr="00A11980" w:rsidRDefault="006A5AC4" w:rsidP="00830845">
      <w:pPr>
        <w:pStyle w:val="MDPI31text"/>
        <w:numPr>
          <w:ins w:id="276" w:author="ibimet-srv8" w:date="2019-11-25T11:24:00Z"/>
        </w:numPr>
        <w:rPr>
          <w:color w:val="auto"/>
          <w:lang w:val="en-GB"/>
        </w:rPr>
      </w:pPr>
      <w:r w:rsidRPr="00A11980">
        <w:rPr>
          <w:color w:val="auto"/>
          <w:lang w:val="en-GB"/>
        </w:rPr>
        <w:t xml:space="preserve">With regards to the occurrence of modiﬁed forms, overall, more data are reported in food compared to feed. Apart from the occurrence of ZEN and its phase I and phase II modiﬁed forms only a limited number of </w:t>
      </w:r>
      <w:r w:rsidR="00FE2EC7" w:rsidRPr="00A11980">
        <w:rPr>
          <w:color w:val="auto"/>
          <w:lang w:val="en-GB"/>
        </w:rPr>
        <w:t>quanti</w:t>
      </w:r>
      <w:r w:rsidR="00FE2EC7">
        <w:rPr>
          <w:color w:val="auto"/>
          <w:lang w:val="en-GB"/>
        </w:rPr>
        <w:t>tative</w:t>
      </w:r>
      <w:r w:rsidR="00FE2EC7" w:rsidRPr="00A11980">
        <w:rPr>
          <w:color w:val="auto"/>
          <w:lang w:val="en-GB"/>
        </w:rPr>
        <w:t xml:space="preserve"> </w:t>
      </w:r>
      <w:r w:rsidRPr="00A11980">
        <w:rPr>
          <w:color w:val="auto"/>
          <w:lang w:val="en-GB"/>
        </w:rPr>
        <w:t xml:space="preserve">data </w:t>
      </w:r>
      <w:r w:rsidR="00FE2EC7">
        <w:rPr>
          <w:color w:val="auto"/>
          <w:lang w:val="en-GB"/>
        </w:rPr>
        <w:t>are</w:t>
      </w:r>
      <w:r w:rsidR="00FE2EC7" w:rsidRPr="00A11980">
        <w:rPr>
          <w:color w:val="auto"/>
          <w:lang w:val="en-GB"/>
        </w:rPr>
        <w:t xml:space="preserve"> </w:t>
      </w:r>
      <w:r w:rsidRPr="00A11980">
        <w:rPr>
          <w:color w:val="auto"/>
          <w:lang w:val="en-GB"/>
        </w:rPr>
        <w:t>available for other modified forms; i.e. ace</w:t>
      </w:r>
      <w:r w:rsidR="00AB7D90">
        <w:rPr>
          <w:color w:val="auto"/>
          <w:lang w:val="en-GB"/>
        </w:rPr>
        <w:t>tyl derivatives of DON; hydrolys</w:t>
      </w:r>
      <w:r w:rsidRPr="00A11980">
        <w:rPr>
          <w:color w:val="auto"/>
          <w:lang w:val="en-GB"/>
        </w:rPr>
        <w:t>ed FBs; phase I metabolites of T2</w:t>
      </w:r>
      <w:r w:rsidR="00983807">
        <w:rPr>
          <w:color w:val="auto"/>
          <w:lang w:val="en-GB"/>
        </w:rPr>
        <w:t>,</w:t>
      </w:r>
      <w:r w:rsidRPr="00A11980">
        <w:rPr>
          <w:color w:val="auto"/>
          <w:lang w:val="en-GB"/>
        </w:rPr>
        <w:t xml:space="preserve"> and NIV3G. Overall, data are still scarcely and unevenly reported regardless of an increased awareness of the importance of modified forms on the total toxic effect. </w:t>
      </w:r>
    </w:p>
    <w:p w14:paraId="5F811F59" w14:textId="69796709" w:rsidR="006A5AC4" w:rsidRPr="00470D0B" w:rsidRDefault="006A5AC4" w:rsidP="00470D0B">
      <w:pPr>
        <w:pStyle w:val="MDPI31text"/>
        <w:rPr>
          <w:color w:val="auto"/>
          <w:lang w:val="en-GB"/>
        </w:rPr>
      </w:pPr>
      <w:r w:rsidRPr="00A11980">
        <w:rPr>
          <w:color w:val="auto"/>
          <w:lang w:val="en-GB"/>
        </w:rPr>
        <w:t>To summarize, it can be highlight</w:t>
      </w:r>
      <w:r w:rsidR="00FE2EC7">
        <w:rPr>
          <w:color w:val="auto"/>
          <w:lang w:val="en-GB"/>
        </w:rPr>
        <w:t>ed</w:t>
      </w:r>
      <w:r w:rsidRPr="00A11980">
        <w:rPr>
          <w:color w:val="auto"/>
          <w:lang w:val="en-GB"/>
        </w:rPr>
        <w:t xml:space="preserve"> that wheat and maize may potentially contribute more to the human and animal co-exposure to mycotoxins</w:t>
      </w:r>
      <w:r w:rsidR="00FE2EC7">
        <w:rPr>
          <w:color w:val="auto"/>
          <w:lang w:val="en-GB"/>
        </w:rPr>
        <w:t xml:space="preserve"> compared to other crops</w:t>
      </w:r>
      <w:r w:rsidRPr="00A11980">
        <w:rPr>
          <w:color w:val="auto"/>
          <w:lang w:val="en-GB"/>
        </w:rPr>
        <w:t xml:space="preserve">. </w:t>
      </w:r>
      <w:r>
        <w:rPr>
          <w:color w:val="auto"/>
          <w:lang w:val="en-GB"/>
        </w:rPr>
        <w:t xml:space="preserve">The results </w:t>
      </w:r>
      <w:r w:rsidRPr="001C2258">
        <w:rPr>
          <w:color w:val="auto"/>
          <w:lang w:val="en-GB"/>
        </w:rPr>
        <w:t>indicate that mycotoxin co-occurrence is common in European cereal-based feed and food, and that it is very important to further conduct multi-mycotoxin monitoring</w:t>
      </w:r>
      <w:r>
        <w:rPr>
          <w:color w:val="auto"/>
          <w:lang w:val="en-GB"/>
        </w:rPr>
        <w:t>.</w:t>
      </w:r>
      <w:r w:rsidRPr="00A11980">
        <w:rPr>
          <w:color w:val="auto"/>
          <w:lang w:val="en-GB"/>
        </w:rPr>
        <w:t xml:space="preserve"> However, still scarce information is available for the co-occurrence of mycotoxins, as well as for the co-occurrence of modified</w:t>
      </w:r>
      <w:r w:rsidR="00983807">
        <w:rPr>
          <w:color w:val="auto"/>
          <w:lang w:val="en-GB"/>
        </w:rPr>
        <w:t xml:space="preserve"> </w:t>
      </w:r>
      <w:r w:rsidR="00FE2EC7">
        <w:rPr>
          <w:color w:val="auto"/>
          <w:lang w:val="en-GB"/>
        </w:rPr>
        <w:t>forms of the native</w:t>
      </w:r>
      <w:r w:rsidRPr="00A11980">
        <w:rPr>
          <w:color w:val="auto"/>
          <w:lang w:val="en-GB"/>
        </w:rPr>
        <w:t xml:space="preserve"> mycotoxin</w:t>
      </w:r>
      <w:r w:rsidR="00FE2EC7">
        <w:rPr>
          <w:color w:val="auto"/>
          <w:lang w:val="en-GB"/>
        </w:rPr>
        <w:t>. Further</w:t>
      </w:r>
      <w:r w:rsidRPr="00A11980">
        <w:rPr>
          <w:color w:val="auto"/>
          <w:lang w:val="en-GB"/>
        </w:rPr>
        <w:t xml:space="preserve"> scientific effort is necessary to identify possible combinations of mixtures that can really occur in the real world as well as to better understand the interaction between mycotoxins and its modu</w:t>
      </w:r>
      <w:r>
        <w:rPr>
          <w:color w:val="auto"/>
          <w:lang w:val="en-GB"/>
        </w:rPr>
        <w:t xml:space="preserve">lation of final toxic effects. </w:t>
      </w:r>
    </w:p>
    <w:p w14:paraId="779C73D8" w14:textId="4A0A1A76" w:rsidR="006A5AC4" w:rsidRDefault="006A5AC4" w:rsidP="002B1611">
      <w:pPr>
        <w:pStyle w:val="MDPI21heading1"/>
        <w:numPr>
          <w:ins w:id="277" w:author="ibimet-srv8" w:date="2019-11-27T11:55:00Z"/>
        </w:numPr>
        <w:rPr>
          <w:lang w:val="en-GB"/>
        </w:rPr>
      </w:pPr>
      <w:r w:rsidRPr="00A11980">
        <w:rPr>
          <w:lang w:val="en-GB"/>
        </w:rPr>
        <w:t>5. Conclusions</w:t>
      </w:r>
    </w:p>
    <w:p w14:paraId="1F801174" w14:textId="50542527" w:rsidR="00BD3618" w:rsidRPr="002D4FF0" w:rsidRDefault="00293489" w:rsidP="00BD3618">
      <w:pPr>
        <w:pStyle w:val="MDPI31text"/>
        <w:spacing w:before="240" w:after="120"/>
        <w:ind w:firstLine="0"/>
        <w:outlineLvl w:val="0"/>
        <w:rPr>
          <w:color w:val="auto"/>
          <w:lang w:val="en-GB"/>
        </w:rPr>
      </w:pPr>
      <w:r>
        <w:rPr>
          <w:lang w:val="en-GB"/>
        </w:rPr>
        <w:t>Cereals</w:t>
      </w:r>
      <w:r w:rsidRPr="0094375B">
        <w:rPr>
          <w:lang w:val="en-GB"/>
        </w:rPr>
        <w:t xml:space="preserve"> and their processed food products are frequently contaminated with mycotoxins</w:t>
      </w:r>
      <w:r>
        <w:rPr>
          <w:lang w:val="en-GB"/>
        </w:rPr>
        <w:t xml:space="preserve">, and co-occurrence </w:t>
      </w:r>
      <w:r w:rsidRPr="006133AE">
        <w:rPr>
          <w:lang w:val="en-GB"/>
        </w:rPr>
        <w:t xml:space="preserve">of </w:t>
      </w:r>
      <w:r w:rsidRPr="00E67CF1">
        <w:rPr>
          <w:i/>
          <w:lang w:val="en-GB"/>
        </w:rPr>
        <w:t>Fusarium</w:t>
      </w:r>
      <w:r w:rsidRPr="006133AE">
        <w:rPr>
          <w:lang w:val="en-GB"/>
        </w:rPr>
        <w:t xml:space="preserve"> mycotoxins</w:t>
      </w:r>
      <w:r>
        <w:rPr>
          <w:lang w:val="en-GB"/>
        </w:rPr>
        <w:t xml:space="preserve"> is highly reported in main cereals, especially wheat, maize, barley and oat. </w:t>
      </w:r>
      <w:r w:rsidRPr="00927B70">
        <w:rPr>
          <w:lang w:val="en-GB"/>
        </w:rPr>
        <w:t xml:space="preserve">However, </w:t>
      </w:r>
      <w:r>
        <w:rPr>
          <w:lang w:val="en-GB"/>
        </w:rPr>
        <w:t>t</w:t>
      </w:r>
      <w:r w:rsidRPr="00411A59">
        <w:rPr>
          <w:lang w:val="en-GB"/>
        </w:rPr>
        <w:t xml:space="preserve">here is </w:t>
      </w:r>
      <w:r>
        <w:rPr>
          <w:lang w:val="en-GB"/>
        </w:rPr>
        <w:t xml:space="preserve">still </w:t>
      </w:r>
      <w:r w:rsidRPr="00411A59">
        <w:rPr>
          <w:lang w:val="en-GB"/>
        </w:rPr>
        <w:t xml:space="preserve">limited knowledge on the </w:t>
      </w:r>
      <w:r w:rsidR="002B098B" w:rsidRPr="00411A59">
        <w:rPr>
          <w:lang w:val="en-GB"/>
        </w:rPr>
        <w:t>presen</w:t>
      </w:r>
      <w:r w:rsidR="002B098B">
        <w:rPr>
          <w:lang w:val="en-GB"/>
        </w:rPr>
        <w:t>ce</w:t>
      </w:r>
      <w:r w:rsidR="002B098B" w:rsidRPr="00411A59">
        <w:rPr>
          <w:lang w:val="en-GB"/>
        </w:rPr>
        <w:t xml:space="preserve"> </w:t>
      </w:r>
      <w:r w:rsidRPr="00411A59">
        <w:rPr>
          <w:lang w:val="en-GB"/>
        </w:rPr>
        <w:t>and co-occurrence of multiple mycotoxins</w:t>
      </w:r>
      <w:r w:rsidR="002B098B">
        <w:rPr>
          <w:lang w:val="en-GB"/>
        </w:rPr>
        <w:t>, both in term of different native</w:t>
      </w:r>
      <w:r w:rsidRPr="00411A59">
        <w:rPr>
          <w:lang w:val="en-GB"/>
        </w:rPr>
        <w:t xml:space="preserve"> </w:t>
      </w:r>
      <w:r>
        <w:rPr>
          <w:lang w:val="en-GB"/>
        </w:rPr>
        <w:t xml:space="preserve">mycotoxins and </w:t>
      </w:r>
      <w:r w:rsidR="002B098B">
        <w:rPr>
          <w:lang w:val="en-GB"/>
        </w:rPr>
        <w:t xml:space="preserve">of native plus </w:t>
      </w:r>
      <w:r>
        <w:rPr>
          <w:lang w:val="en-GB"/>
        </w:rPr>
        <w:t>modified forms</w:t>
      </w:r>
      <w:r w:rsidR="002B098B">
        <w:rPr>
          <w:lang w:val="en-GB"/>
        </w:rPr>
        <w:t>,</w:t>
      </w:r>
      <w:r>
        <w:rPr>
          <w:lang w:val="en-GB"/>
        </w:rPr>
        <w:t xml:space="preserve"> in food and feed</w:t>
      </w:r>
      <w:r w:rsidR="002B098B">
        <w:rPr>
          <w:lang w:val="en-GB"/>
        </w:rPr>
        <w:t xml:space="preserve">. Therefore, </w:t>
      </w:r>
      <w:r w:rsidRPr="00927B70">
        <w:rPr>
          <w:lang w:val="en-GB"/>
        </w:rPr>
        <w:t xml:space="preserve">the challenge </w:t>
      </w:r>
      <w:r>
        <w:rPr>
          <w:lang w:val="en-GB"/>
        </w:rPr>
        <w:t xml:space="preserve">of depicting realistic </w:t>
      </w:r>
      <w:r w:rsidRPr="00927B70">
        <w:rPr>
          <w:lang w:val="en-GB"/>
        </w:rPr>
        <w:t>pattern of co-exposure in humans and animals</w:t>
      </w:r>
      <w:r>
        <w:rPr>
          <w:lang w:val="en-GB"/>
        </w:rPr>
        <w:t xml:space="preserve"> remains. T</w:t>
      </w:r>
      <w:r w:rsidRPr="00927B70">
        <w:rPr>
          <w:lang w:val="en-GB"/>
        </w:rPr>
        <w:t>o bring forward the risk assessment of mycotoxin mixture, the refinement of assessment factors to determine safe level of exposure is needed</w:t>
      </w:r>
      <w:r w:rsidR="00287464" w:rsidRPr="002D4FF0">
        <w:rPr>
          <w:color w:val="auto"/>
          <w:lang w:val="en-GB"/>
        </w:rPr>
        <w:t>, and</w:t>
      </w:r>
      <w:r w:rsidR="002D4FF0" w:rsidRPr="002D4FF0">
        <w:rPr>
          <w:color w:val="auto"/>
          <w:lang w:val="en-GB"/>
        </w:rPr>
        <w:t xml:space="preserve"> </w:t>
      </w:r>
      <w:r w:rsidR="00BD3618" w:rsidRPr="002D4FF0">
        <w:rPr>
          <w:color w:val="auto"/>
          <w:lang w:val="en-GB"/>
        </w:rPr>
        <w:t>the following is recommended:</w:t>
      </w:r>
    </w:p>
    <w:p w14:paraId="5ADD4BFC" w14:textId="4B8C529F" w:rsidR="00BD3618" w:rsidRPr="00EA367F" w:rsidRDefault="00BD3618" w:rsidP="00BD3618">
      <w:pPr>
        <w:pStyle w:val="MDPI31text"/>
        <w:numPr>
          <w:ilvl w:val="0"/>
          <w:numId w:val="9"/>
        </w:numPr>
        <w:spacing w:before="240" w:after="120"/>
        <w:outlineLvl w:val="0"/>
        <w:rPr>
          <w:color w:val="auto"/>
          <w:lang w:val="en-GB"/>
        </w:rPr>
      </w:pPr>
      <w:r w:rsidRPr="00EA367F">
        <w:rPr>
          <w:color w:val="auto"/>
          <w:lang w:val="en-GB"/>
        </w:rPr>
        <w:t>T</w:t>
      </w:r>
      <w:r w:rsidR="00293489" w:rsidRPr="00EA367F">
        <w:rPr>
          <w:color w:val="auto"/>
          <w:lang w:val="en-GB"/>
        </w:rPr>
        <w:t>he necessity of continuous monitoring o</w:t>
      </w:r>
      <w:r w:rsidR="00735B7A" w:rsidRPr="00EA367F">
        <w:rPr>
          <w:color w:val="auto"/>
          <w:lang w:val="en-GB"/>
        </w:rPr>
        <w:t xml:space="preserve">f the major </w:t>
      </w:r>
      <w:r w:rsidR="00293489" w:rsidRPr="00EA367F">
        <w:rPr>
          <w:color w:val="auto"/>
          <w:lang w:val="en-GB"/>
        </w:rPr>
        <w:t>mycotoxins in different agricultural commodities and the creation of harmonised methods for generating accurate (co)occurrence data is strongly suggested</w:t>
      </w:r>
      <w:r w:rsidR="002B098B" w:rsidRPr="00EA367F">
        <w:rPr>
          <w:color w:val="auto"/>
          <w:lang w:val="en-GB"/>
        </w:rPr>
        <w:t>. This is mandatory</w:t>
      </w:r>
      <w:r w:rsidR="00293489" w:rsidRPr="00EA367F">
        <w:rPr>
          <w:color w:val="auto"/>
          <w:lang w:val="en-GB"/>
        </w:rPr>
        <w:t xml:space="preserve"> to provide a consistent and coherent background of data for </w:t>
      </w:r>
      <w:r w:rsidR="002B098B" w:rsidRPr="00EA367F">
        <w:rPr>
          <w:color w:val="auto"/>
          <w:lang w:val="en-GB"/>
        </w:rPr>
        <w:t xml:space="preserve">risk </w:t>
      </w:r>
      <w:r w:rsidR="00293489" w:rsidRPr="00EA367F">
        <w:rPr>
          <w:color w:val="auto"/>
          <w:lang w:val="en-GB"/>
        </w:rPr>
        <w:t>modelling from which prioritisation criteria of mycotoxin mixtures to be investigated may be derived</w:t>
      </w:r>
      <w:r w:rsidR="00287464" w:rsidRPr="00EA367F">
        <w:rPr>
          <w:color w:val="auto"/>
          <w:lang w:val="en-GB"/>
        </w:rPr>
        <w:t>;</w:t>
      </w:r>
    </w:p>
    <w:p w14:paraId="34C63BC4" w14:textId="7FC18625" w:rsidR="00BD3618" w:rsidRPr="00EA367F" w:rsidRDefault="003B49BC" w:rsidP="00BD3618">
      <w:pPr>
        <w:pStyle w:val="MDPI31text"/>
        <w:numPr>
          <w:ilvl w:val="0"/>
          <w:numId w:val="9"/>
        </w:numPr>
        <w:spacing w:before="240" w:after="120"/>
        <w:outlineLvl w:val="0"/>
        <w:rPr>
          <w:color w:val="auto"/>
          <w:lang w:val="en-GB"/>
        </w:rPr>
      </w:pPr>
      <w:r w:rsidRPr="00EA367F">
        <w:rPr>
          <w:color w:val="auto"/>
          <w:lang w:val="en-GB"/>
        </w:rPr>
        <w:lastRenderedPageBreak/>
        <w:t xml:space="preserve">LOD/LOQ vary significantly across </w:t>
      </w:r>
      <w:r w:rsidR="00FC2866" w:rsidRPr="00EA367F">
        <w:rPr>
          <w:color w:val="auto"/>
          <w:lang w:val="en-GB"/>
        </w:rPr>
        <w:t xml:space="preserve">studies, as well as across </w:t>
      </w:r>
      <w:r w:rsidRPr="00EA367F">
        <w:rPr>
          <w:color w:val="auto"/>
          <w:lang w:val="en-GB"/>
        </w:rPr>
        <w:t xml:space="preserve">measurements in relation to the mycotoxin and the analytical method used. </w:t>
      </w:r>
      <w:r w:rsidR="00FC2866" w:rsidRPr="00EA367F">
        <w:rPr>
          <w:color w:val="auto"/>
          <w:lang w:val="en-GB"/>
        </w:rPr>
        <w:t>It is known that t</w:t>
      </w:r>
      <w:r w:rsidRPr="00EA367F">
        <w:rPr>
          <w:color w:val="auto"/>
          <w:lang w:val="en-GB"/>
        </w:rPr>
        <w:t xml:space="preserve">he degree of LCD </w:t>
      </w:r>
      <w:r w:rsidR="00FC2866" w:rsidRPr="00EA367F">
        <w:rPr>
          <w:color w:val="auto"/>
          <w:lang w:val="en-GB"/>
        </w:rPr>
        <w:t xml:space="preserve">in the dataset </w:t>
      </w:r>
      <w:r w:rsidRPr="00EA367F">
        <w:rPr>
          <w:color w:val="auto"/>
          <w:lang w:val="en-GB"/>
        </w:rPr>
        <w:t xml:space="preserve">has a large impact on the uncertainty of the exposure assessment; this uncertainty is further magniﬁed when assessing exposure to multiple chemical substances. </w:t>
      </w:r>
      <w:r w:rsidR="00287464" w:rsidRPr="00EA367F">
        <w:rPr>
          <w:color w:val="auto"/>
          <w:lang w:val="en-GB"/>
        </w:rPr>
        <w:t>Thus, a</w:t>
      </w:r>
      <w:r w:rsidRPr="00EA367F">
        <w:rPr>
          <w:color w:val="auto"/>
          <w:lang w:val="en-GB"/>
        </w:rPr>
        <w:t xml:space="preserve"> more harmonise approach should be adopted </w:t>
      </w:r>
      <w:r w:rsidR="00363819" w:rsidRPr="00EA367F">
        <w:rPr>
          <w:color w:val="auto"/>
          <w:lang w:val="en-GB"/>
        </w:rPr>
        <w:t xml:space="preserve">to reduce this source of uncertainty but also to </w:t>
      </w:r>
      <w:r w:rsidR="00BA654D" w:rsidRPr="00EA367F">
        <w:rPr>
          <w:color w:val="auto"/>
          <w:lang w:val="en-GB"/>
        </w:rPr>
        <w:t>allow the us</w:t>
      </w:r>
      <w:r w:rsidR="00AC0649" w:rsidRPr="00EA367F">
        <w:rPr>
          <w:color w:val="auto"/>
          <w:lang w:val="en-GB"/>
        </w:rPr>
        <w:t>ability</w:t>
      </w:r>
      <w:r w:rsidR="00BA654D" w:rsidRPr="00EA367F">
        <w:rPr>
          <w:color w:val="auto"/>
          <w:lang w:val="en-GB"/>
        </w:rPr>
        <w:t xml:space="preserve"> of </w:t>
      </w:r>
      <w:r w:rsidR="00363819" w:rsidRPr="00EA367F">
        <w:rPr>
          <w:color w:val="auto"/>
          <w:lang w:val="en-GB"/>
        </w:rPr>
        <w:t>published data</w:t>
      </w:r>
      <w:r w:rsidR="00BA654D" w:rsidRPr="00EA367F">
        <w:rPr>
          <w:color w:val="auto"/>
          <w:lang w:val="en-GB"/>
        </w:rPr>
        <w:t xml:space="preserve"> that</w:t>
      </w:r>
      <w:r w:rsidR="002D4FF0" w:rsidRPr="00EA367F">
        <w:rPr>
          <w:color w:val="auto"/>
          <w:lang w:val="en-GB"/>
        </w:rPr>
        <w:t xml:space="preserve">, currently, in some </w:t>
      </w:r>
      <w:del w:id="278" w:author="Armando" w:date="2019-12-01T18:29:00Z">
        <w:r w:rsidR="002D4FF0" w:rsidRPr="00EA367F" w:rsidDel="004F6554">
          <w:rPr>
            <w:color w:val="auto"/>
            <w:lang w:val="en-GB"/>
          </w:rPr>
          <w:delText xml:space="preserve">are </w:delText>
        </w:r>
      </w:del>
      <w:r w:rsidR="002D4FF0" w:rsidRPr="00EA367F">
        <w:rPr>
          <w:color w:val="auto"/>
          <w:lang w:val="en-GB"/>
        </w:rPr>
        <w:t xml:space="preserve">cases are unusable </w:t>
      </w:r>
      <w:r w:rsidR="00BA654D" w:rsidRPr="00EA367F">
        <w:rPr>
          <w:color w:val="auto"/>
          <w:lang w:val="en-GB"/>
        </w:rPr>
        <w:t>(e.g. authors reporting range of LOD/LOD across different class of mycotoxins)</w:t>
      </w:r>
      <w:r w:rsidR="00363819" w:rsidRPr="00EA367F">
        <w:rPr>
          <w:color w:val="auto"/>
          <w:lang w:val="en-GB"/>
        </w:rPr>
        <w:t>;</w:t>
      </w:r>
    </w:p>
    <w:p w14:paraId="0D574EDB" w14:textId="33591225" w:rsidR="005658E3" w:rsidRPr="00EA367F" w:rsidRDefault="005658E3" w:rsidP="00BD3618">
      <w:pPr>
        <w:pStyle w:val="MDPI31text"/>
        <w:numPr>
          <w:ilvl w:val="0"/>
          <w:numId w:val="9"/>
        </w:numPr>
        <w:spacing w:before="240" w:after="120"/>
        <w:outlineLvl w:val="0"/>
        <w:rPr>
          <w:color w:val="auto"/>
          <w:lang w:val="en-GB"/>
        </w:rPr>
      </w:pPr>
      <w:r w:rsidRPr="00EA367F">
        <w:rPr>
          <w:color w:val="auto"/>
          <w:lang w:val="en-GB"/>
        </w:rPr>
        <w:t xml:space="preserve">More accurate reporting of </w:t>
      </w:r>
      <w:r w:rsidR="005F73AD" w:rsidRPr="00EA367F">
        <w:rPr>
          <w:color w:val="auto"/>
          <w:lang w:val="en-GB"/>
        </w:rPr>
        <w:t xml:space="preserve">geographical </w:t>
      </w:r>
      <w:r w:rsidRPr="00EA367F">
        <w:rPr>
          <w:color w:val="auto"/>
          <w:lang w:val="en-GB"/>
        </w:rPr>
        <w:t>information</w:t>
      </w:r>
      <w:r w:rsidR="005F73AD" w:rsidRPr="00EA367F">
        <w:rPr>
          <w:color w:val="auto"/>
          <w:lang w:val="en-GB"/>
        </w:rPr>
        <w:t xml:space="preserve"> </w:t>
      </w:r>
      <w:r w:rsidR="00AC0649" w:rsidRPr="00EA367F">
        <w:rPr>
          <w:color w:val="auto"/>
          <w:lang w:val="en-GB"/>
        </w:rPr>
        <w:t xml:space="preserve">of the samples </w:t>
      </w:r>
      <w:r w:rsidRPr="00EA367F">
        <w:rPr>
          <w:color w:val="auto"/>
          <w:lang w:val="en-GB"/>
        </w:rPr>
        <w:t xml:space="preserve">could </w:t>
      </w:r>
      <w:r w:rsidR="005F73AD" w:rsidRPr="00EA367F">
        <w:rPr>
          <w:color w:val="auto"/>
          <w:lang w:val="en-GB"/>
        </w:rPr>
        <w:t>also optimise the effort</w:t>
      </w:r>
      <w:r w:rsidR="00AC0649" w:rsidRPr="00EA367F">
        <w:rPr>
          <w:color w:val="auto"/>
          <w:lang w:val="en-GB"/>
        </w:rPr>
        <w:t>s</w:t>
      </w:r>
      <w:r w:rsidR="005F73AD" w:rsidRPr="00EA367F">
        <w:rPr>
          <w:color w:val="auto"/>
          <w:lang w:val="en-GB"/>
        </w:rPr>
        <w:t xml:space="preserve"> to better</w:t>
      </w:r>
      <w:r w:rsidRPr="00EA367F">
        <w:rPr>
          <w:color w:val="auto"/>
          <w:lang w:val="en-GB"/>
        </w:rPr>
        <w:t xml:space="preserve"> understan</w:t>
      </w:r>
      <w:r w:rsidR="00AC0649" w:rsidRPr="00EA367F">
        <w:rPr>
          <w:color w:val="auto"/>
          <w:lang w:val="en-GB"/>
        </w:rPr>
        <w:t>d</w:t>
      </w:r>
      <w:r w:rsidRPr="00EA367F">
        <w:rPr>
          <w:color w:val="auto"/>
          <w:lang w:val="en-GB"/>
        </w:rPr>
        <w:t xml:space="preserve"> and mapping of mycotoxin problem in EU</w:t>
      </w:r>
      <w:r w:rsidR="002D4FF0" w:rsidRPr="00EA367F">
        <w:rPr>
          <w:color w:val="auto"/>
          <w:lang w:val="en-GB"/>
        </w:rPr>
        <w:t>.</w:t>
      </w:r>
    </w:p>
    <w:p w14:paraId="00A5F384" w14:textId="79D3F69C" w:rsidR="00293489" w:rsidRDefault="00293489" w:rsidP="00E66261">
      <w:pPr>
        <w:pStyle w:val="MDPI21heading1"/>
        <w:jc w:val="both"/>
        <w:rPr>
          <w:b w:val="0"/>
          <w:lang w:val="en-GB"/>
        </w:rPr>
      </w:pPr>
      <w:r w:rsidRPr="00293489">
        <w:rPr>
          <w:b w:val="0"/>
          <w:lang w:val="en-GB"/>
        </w:rPr>
        <w:t xml:space="preserve">In this context, this article provides a source of ready-to-use data for the implementation of exposure assessment. </w:t>
      </w:r>
    </w:p>
    <w:p w14:paraId="6EACF934" w14:textId="75F15B7E" w:rsidR="006A5AC4" w:rsidRDefault="006A5AC4" w:rsidP="00B9608B">
      <w:pPr>
        <w:pStyle w:val="MDPI21heading1"/>
        <w:spacing w:before="0"/>
        <w:rPr>
          <w:b w:val="0"/>
          <w:lang w:val="en-GB"/>
        </w:rPr>
      </w:pPr>
    </w:p>
    <w:p w14:paraId="611CAB8D" w14:textId="04C6F181" w:rsidR="00E66261" w:rsidRPr="00A11980" w:rsidRDefault="00E66261" w:rsidP="00E66261">
      <w:pPr>
        <w:pStyle w:val="MDPI61Supplementary"/>
        <w:rPr>
          <w:lang w:val="en-GB"/>
        </w:rPr>
      </w:pPr>
      <w:r w:rsidRPr="00A11980">
        <w:rPr>
          <w:b/>
          <w:lang w:val="en-GB"/>
        </w:rPr>
        <w:t>Supplementary Materials:</w:t>
      </w:r>
      <w:r w:rsidRPr="00A11980">
        <w:rPr>
          <w:lang w:val="en-GB"/>
        </w:rPr>
        <w:t xml:space="preserve"> The following are available online at www.mdpi.com/xxx/s1, </w:t>
      </w:r>
      <w:del w:id="279" w:author="Robypalumb" w:date="2019-12-03T11:35:00Z">
        <w:r w:rsidRPr="00A11980" w:rsidDel="000514A6">
          <w:rPr>
            <w:lang w:val="en-GB"/>
          </w:rPr>
          <w:delText xml:space="preserve">Figure S1: title, </w:delText>
        </w:r>
      </w:del>
      <w:r w:rsidRPr="00A11980">
        <w:rPr>
          <w:lang w:val="en-GB"/>
        </w:rPr>
        <w:t xml:space="preserve">Table S1: </w:t>
      </w:r>
      <w:ins w:id="280" w:author="Robypalumb" w:date="2019-12-03T11:35:00Z">
        <w:r w:rsidR="000514A6" w:rsidRPr="000514A6">
          <w:rPr>
            <w:lang w:val="en-GB"/>
          </w:rPr>
          <w:t>Occurrence and co-occurrence of DON and secondary metabolites (μg/kg) for Barley, Cereals, Maize, Oat, Rice, Rye and W</w:t>
        </w:r>
        <w:r w:rsidR="000514A6">
          <w:rPr>
            <w:lang w:val="en-GB"/>
          </w:rPr>
          <w:t>heat for feed and food products</w:t>
        </w:r>
      </w:ins>
      <w:ins w:id="281" w:author="Robypalumb" w:date="2019-12-03T11:36:00Z">
        <w:r w:rsidR="000514A6">
          <w:rPr>
            <w:lang w:val="en-GB"/>
          </w:rPr>
          <w:t>; Table S2:</w:t>
        </w:r>
        <w:r w:rsidR="000514A6" w:rsidRPr="000514A6">
          <w:rPr>
            <w:lang w:val="en-GB"/>
          </w:rPr>
          <w:t xml:space="preserve"> Occurrence and co-occurrence of FB and secondary metabolites (μg/kg) for Barley, Cereals, Maize, Oat, Rice, Rye and W</w:t>
        </w:r>
        <w:r w:rsidR="000514A6">
          <w:rPr>
            <w:lang w:val="en-GB"/>
          </w:rPr>
          <w:t xml:space="preserve">heat for feed and food products; </w:t>
        </w:r>
      </w:ins>
      <w:ins w:id="282" w:author="Robypalumb" w:date="2019-12-03T11:37:00Z">
        <w:r w:rsidR="000514A6">
          <w:rPr>
            <w:lang w:val="en-GB"/>
          </w:rPr>
          <w:t>Table S3:</w:t>
        </w:r>
        <w:r w:rsidR="000514A6" w:rsidRPr="000514A6">
          <w:rPr>
            <w:lang w:val="en-GB"/>
          </w:rPr>
          <w:t xml:space="preserve"> Occurrence and co-occurrence of AF and secondary metabolites (μg/kg) for Barley, Cereals, Maize, Oat, Rice, Rye and Wh</w:t>
        </w:r>
        <w:r w:rsidR="000514A6">
          <w:rPr>
            <w:lang w:val="en-GB"/>
          </w:rPr>
          <w:t>eat for feed and food products; Table S4 a:</w:t>
        </w:r>
        <w:r w:rsidR="000514A6" w:rsidRPr="000514A6">
          <w:rPr>
            <w:lang w:val="en-GB"/>
          </w:rPr>
          <w:t xml:space="preserve"> Occurrence and co-occurrence of ZEN and secondary metabolites (μg/kg) for Barley, Cereals, Maize, Oat, Rice, Rye</w:t>
        </w:r>
        <w:r w:rsidR="000514A6">
          <w:rPr>
            <w:lang w:val="en-GB"/>
          </w:rPr>
          <w:t xml:space="preserve"> and Wheat for food products</w:t>
        </w:r>
      </w:ins>
      <w:ins w:id="283" w:author="Robypalumb" w:date="2019-12-03T11:38:00Z">
        <w:r w:rsidR="000514A6">
          <w:rPr>
            <w:lang w:val="en-GB"/>
          </w:rPr>
          <w:t xml:space="preserve">; </w:t>
        </w:r>
      </w:ins>
      <w:ins w:id="284" w:author="Robypalumb" w:date="2019-12-03T11:37:00Z">
        <w:r w:rsidR="000514A6">
          <w:rPr>
            <w:lang w:val="en-GB"/>
          </w:rPr>
          <w:t>Table S4 b</w:t>
        </w:r>
      </w:ins>
      <w:ins w:id="285" w:author="Robypalumb" w:date="2019-12-03T11:38:00Z">
        <w:r w:rsidR="000514A6">
          <w:rPr>
            <w:lang w:val="en-GB"/>
          </w:rPr>
          <w:t>:</w:t>
        </w:r>
      </w:ins>
      <w:ins w:id="286" w:author="Robypalumb" w:date="2019-12-03T11:37:00Z">
        <w:r w:rsidR="000514A6" w:rsidRPr="000514A6">
          <w:rPr>
            <w:lang w:val="en-GB"/>
          </w:rPr>
          <w:t xml:space="preserve"> Occurrence and co-occurrence of ZEN and secondary metabolites (μg/kg) for Barley, Cereals, Maize, Oat, Rice, Rye</w:t>
        </w:r>
        <w:r w:rsidR="000514A6">
          <w:rPr>
            <w:lang w:val="en-GB"/>
          </w:rPr>
          <w:t xml:space="preserve"> and Wheat for feed products. </w:t>
        </w:r>
      </w:ins>
      <w:ins w:id="287" w:author="Robypalumb" w:date="2019-12-03T11:38:00Z">
        <w:r w:rsidR="000514A6">
          <w:rPr>
            <w:lang w:val="en-GB"/>
          </w:rPr>
          <w:t>T</w:t>
        </w:r>
      </w:ins>
      <w:ins w:id="288" w:author="Robypalumb" w:date="2019-12-03T11:37:00Z">
        <w:r w:rsidR="000514A6">
          <w:rPr>
            <w:lang w:val="en-GB"/>
          </w:rPr>
          <w:t>able S5</w:t>
        </w:r>
      </w:ins>
      <w:ins w:id="289" w:author="Robypalumb" w:date="2019-12-03T11:38:00Z">
        <w:r w:rsidR="000514A6">
          <w:rPr>
            <w:lang w:val="en-GB"/>
          </w:rPr>
          <w:t>:</w:t>
        </w:r>
      </w:ins>
      <w:ins w:id="290" w:author="Robypalumb" w:date="2019-12-03T11:37:00Z">
        <w:r w:rsidR="000514A6" w:rsidRPr="000514A6">
          <w:rPr>
            <w:lang w:val="en-GB"/>
          </w:rPr>
          <w:t xml:space="preserve"> Occurrence and co-occurrence of T2-HT2 and secondary metabolites (μg/kg) for Barley, Cereals, Maize, Oat, Rice, Rye and Wheat for feed and food products</w:t>
        </w:r>
      </w:ins>
      <w:ins w:id="291" w:author="Robypalumb" w:date="2019-12-03T11:38:00Z">
        <w:r w:rsidR="000514A6">
          <w:rPr>
            <w:lang w:val="en-GB"/>
          </w:rPr>
          <w:t xml:space="preserve">; </w:t>
        </w:r>
      </w:ins>
      <w:ins w:id="292" w:author="Robypalumb" w:date="2019-12-03T11:37:00Z">
        <w:r w:rsidR="000514A6">
          <w:rPr>
            <w:lang w:val="en-GB"/>
          </w:rPr>
          <w:t>Table S6</w:t>
        </w:r>
      </w:ins>
      <w:ins w:id="293" w:author="Robypalumb" w:date="2019-12-03T11:38:00Z">
        <w:r w:rsidR="000514A6">
          <w:rPr>
            <w:lang w:val="en-GB"/>
          </w:rPr>
          <w:t>:</w:t>
        </w:r>
      </w:ins>
      <w:ins w:id="294" w:author="Robypalumb" w:date="2019-12-03T11:37:00Z">
        <w:r w:rsidR="000514A6" w:rsidRPr="000514A6">
          <w:rPr>
            <w:lang w:val="en-GB"/>
          </w:rPr>
          <w:t xml:space="preserve"> Occurrence and co-occurrence of NIV, NIV3G and OTA (μg/kg) for Barley, Cereals, Maize, Oat, Rice, Rye and Wheat for feed and food products.</w:t>
        </w:r>
      </w:ins>
      <w:ins w:id="295" w:author="Robypalumb" w:date="2019-12-03T11:38:00Z">
        <w:r w:rsidR="000514A6">
          <w:rPr>
            <w:lang w:val="en-GB"/>
          </w:rPr>
          <w:t xml:space="preserve"> </w:t>
        </w:r>
      </w:ins>
      <w:del w:id="296" w:author="Robypalumb" w:date="2019-12-03T11:35:00Z">
        <w:r w:rsidRPr="00A11980" w:rsidDel="000514A6">
          <w:rPr>
            <w:lang w:val="en-GB"/>
          </w:rPr>
          <w:delText>title,</w:delText>
        </w:r>
      </w:del>
      <w:r w:rsidRPr="00A11980">
        <w:rPr>
          <w:lang w:val="en-GB"/>
        </w:rPr>
        <w:t xml:space="preserve"> </w:t>
      </w:r>
      <w:del w:id="297" w:author="Robypalumb" w:date="2019-12-03T11:35:00Z">
        <w:r w:rsidRPr="00A11980" w:rsidDel="000514A6">
          <w:rPr>
            <w:lang w:val="en-GB"/>
          </w:rPr>
          <w:delText xml:space="preserve">Video S1: title. </w:delText>
        </w:r>
      </w:del>
    </w:p>
    <w:p w14:paraId="23EE2EE5" w14:textId="574EA894" w:rsidR="00E66261" w:rsidRPr="00A11980" w:rsidRDefault="00E66261" w:rsidP="00E66261">
      <w:pPr>
        <w:pStyle w:val="MDPI62Acknowledgments"/>
        <w:rPr>
          <w:lang w:val="en-GB"/>
        </w:rPr>
      </w:pPr>
      <w:r w:rsidRPr="00A11980">
        <w:rPr>
          <w:b/>
          <w:lang w:val="en-GB"/>
        </w:rPr>
        <w:t xml:space="preserve">Author Contributions: </w:t>
      </w:r>
      <w:commentRangeStart w:id="298"/>
      <w:r w:rsidR="00021E27">
        <w:rPr>
          <w:lang w:val="en-GB"/>
        </w:rPr>
        <w:t>C</w:t>
      </w:r>
      <w:r w:rsidRPr="00A11980">
        <w:rPr>
          <w:lang w:val="en-GB"/>
        </w:rPr>
        <w:t xml:space="preserve">onceptualization, X.X. and Y.Y.; methodology, X.X.; software, X.X.; validation, X.X., Y.Y. and Z.Z.; formal analysis, X.X.; investigation, X.X.; resources, X.X.; data curation, X.X.; writing—original draft preparation, </w:t>
      </w:r>
      <w:r w:rsidR="00021E27">
        <w:rPr>
          <w:lang w:val="en-GB"/>
        </w:rPr>
        <w:t>R.P.</w:t>
      </w:r>
      <w:r w:rsidRPr="00A11980">
        <w:rPr>
          <w:lang w:val="en-GB"/>
        </w:rPr>
        <w:t xml:space="preserve">.; writing—review and editing, X.X.; visualization, X.X.; supervision, X.X.; project administration, </w:t>
      </w:r>
      <w:r w:rsidR="00021E27">
        <w:rPr>
          <w:lang w:val="en-GB"/>
        </w:rPr>
        <w:t>X.X.; funding acquisition, Y.Y.</w:t>
      </w:r>
      <w:commentRangeEnd w:id="298"/>
      <w:r w:rsidR="00021E27">
        <w:rPr>
          <w:rStyle w:val="Rimandocommento"/>
          <w:color w:val="auto"/>
          <w:lang w:val="it-IT" w:eastAsia="it-IT"/>
        </w:rPr>
        <w:commentReference w:id="298"/>
      </w:r>
    </w:p>
    <w:p w14:paraId="0389C589" w14:textId="77777777" w:rsidR="00E66261" w:rsidRPr="00A11980" w:rsidRDefault="00E66261" w:rsidP="00E66261">
      <w:pPr>
        <w:pStyle w:val="MDPI62Acknowledgments"/>
        <w:rPr>
          <w:lang w:val="en-GB"/>
        </w:rPr>
      </w:pPr>
      <w:commentRangeStart w:id="299"/>
      <w:r w:rsidRPr="00A11980">
        <w:rPr>
          <w:b/>
          <w:lang w:val="en-GB"/>
        </w:rPr>
        <w:t xml:space="preserve">Funding: </w:t>
      </w:r>
      <w:r w:rsidRPr="00A11980">
        <w:rPr>
          <w:lang w:val="en-GB"/>
        </w:rPr>
        <w:t>Please add: “This research received no external funding” or “This research was funded by NAME OF FUNDER, grant number XXX” and “The APC was funded by XXX”. Check carefully that the details given are accurate and use the standard spelling of funding agency names at https://search.crossref.org/funding, any errors may affect your future funding.</w:t>
      </w:r>
      <w:commentRangeEnd w:id="299"/>
      <w:r w:rsidR="000514A6">
        <w:rPr>
          <w:rStyle w:val="Rimandocommento"/>
          <w:color w:val="auto"/>
          <w:lang w:val="it-IT" w:eastAsia="it-IT"/>
        </w:rPr>
        <w:commentReference w:id="299"/>
      </w:r>
    </w:p>
    <w:p w14:paraId="576BD10A" w14:textId="65CB7898" w:rsidR="00E66261" w:rsidRPr="00021E27" w:rsidRDefault="00E66261" w:rsidP="00021E27">
      <w:pPr>
        <w:pStyle w:val="MDPI62Acknowledgments"/>
        <w:rPr>
          <w:lang w:val="en-GB"/>
        </w:rPr>
      </w:pPr>
      <w:r w:rsidRPr="00A11980">
        <w:rPr>
          <w:b/>
          <w:lang w:val="en-GB"/>
        </w:rPr>
        <w:t>Acknowledgments:</w:t>
      </w:r>
      <w:r w:rsidRPr="00A11980">
        <w:rPr>
          <w:lang w:val="en-GB"/>
        </w:rPr>
        <w:t xml:space="preserve"> </w:t>
      </w:r>
      <w:del w:id="300" w:author="Robypalumb" w:date="2019-12-03T11:32:00Z">
        <w:r w:rsidRPr="00A11980" w:rsidDel="00021E27">
          <w:rPr>
            <w:lang w:val="en-GB"/>
          </w:rPr>
          <w:delText>In this section you can acknowledge any support given which is not covered by the author contribution or funding sections. This may include administrative and technical support, or donations in kind (e.g., materials used for experiments).</w:delText>
        </w:r>
      </w:del>
      <w:ins w:id="301" w:author="Robypalumb" w:date="2019-12-03T11:32:00Z">
        <w:r w:rsidR="00021E27" w:rsidRPr="00021E27">
          <w:t xml:space="preserve"> </w:t>
        </w:r>
        <w:r w:rsidR="00021E27" w:rsidRPr="00021E27">
          <w:rPr>
            <w:lang w:val="en-GB"/>
          </w:rPr>
          <w:t>This review was prepared as part of MYCHIF EFSA project (GP/EFSA/AFSCO/2016/01). Roberta Palumbo carried out this work within the PhD school Agrisystem of Università Cattolica del Sacro Cuore (</w:t>
        </w:r>
        <w:commentRangeStart w:id="302"/>
        <w:r w:rsidR="00021E27" w:rsidRPr="00021E27">
          <w:rPr>
            <w:lang w:val="en-GB"/>
          </w:rPr>
          <w:t>Italy</w:t>
        </w:r>
        <w:commentRangeEnd w:id="302"/>
        <w:r w:rsidR="00021E27">
          <w:rPr>
            <w:rStyle w:val="Rimandocommento"/>
            <w:color w:val="auto"/>
            <w:lang w:val="it-IT" w:eastAsia="it-IT"/>
          </w:rPr>
          <w:commentReference w:id="302"/>
        </w:r>
        <w:r w:rsidR="00021E27" w:rsidRPr="00021E27">
          <w:rPr>
            <w:lang w:val="en-GB"/>
          </w:rPr>
          <w:t>).</w:t>
        </w:r>
      </w:ins>
    </w:p>
    <w:p w14:paraId="5E3F5648" w14:textId="2EA7FB8A" w:rsidR="00E66261" w:rsidRPr="00A11980" w:rsidRDefault="00E66261" w:rsidP="00E66261">
      <w:pPr>
        <w:pStyle w:val="MDPI64CoI"/>
        <w:rPr>
          <w:lang w:val="en-GB"/>
        </w:rPr>
      </w:pPr>
      <w:r w:rsidRPr="00A11980">
        <w:rPr>
          <w:b/>
          <w:lang w:val="en-GB"/>
        </w:rPr>
        <w:t>Conflicts of Interest:</w:t>
      </w:r>
      <w:r w:rsidRPr="00A11980">
        <w:rPr>
          <w:lang w:val="en-GB"/>
        </w:rPr>
        <w:t xml:space="preserve"> </w:t>
      </w:r>
      <w:del w:id="303" w:author="Robypalumb" w:date="2019-12-03T11:32:00Z">
        <w:r w:rsidRPr="00A11980" w:rsidDel="000514A6">
          <w:rPr>
            <w:lang w:val="en-GB"/>
          </w:rPr>
          <w:delText>Declare conflicts of interest or state “</w:delText>
        </w:r>
      </w:del>
      <w:r w:rsidRPr="00A11980">
        <w:rPr>
          <w:lang w:val="en-GB"/>
        </w:rPr>
        <w:t>The authors declare no conflict of interest.</w:t>
      </w:r>
      <w:del w:id="304" w:author="Robypalumb" w:date="2019-12-03T11:33:00Z">
        <w:r w:rsidRPr="00A11980" w:rsidDel="000514A6">
          <w:rPr>
            <w:lang w:val="en-GB"/>
          </w:rPr>
          <w:delText>” Authors must identify and declare any personal circumstances or interest that may be perceived as inappropriately influencing the representation or interpretation of reported research results. Any role of the funders in the design of the study; in the collection, analyses or interpretation of data; in the writing of the manuscript, or in the decision to publish the results must be declared in this section. If there is no role, please state “The funders had no role in the design of the study; in the collection, analyses, or interpretation of data; in the writing of the manuscript, or in the decision to publish the results”.</w:delText>
        </w:r>
      </w:del>
    </w:p>
    <w:p w14:paraId="6E753FBF" w14:textId="77777777" w:rsidR="00E66261" w:rsidRPr="00A11980" w:rsidRDefault="00E66261" w:rsidP="00B9608B">
      <w:pPr>
        <w:pStyle w:val="MDPI21heading1"/>
        <w:spacing w:before="0"/>
        <w:rPr>
          <w:lang w:val="en-GB"/>
        </w:rPr>
      </w:pPr>
    </w:p>
    <w:p w14:paraId="7CE13646" w14:textId="77777777" w:rsidR="006A5AC4" w:rsidRPr="00A11980" w:rsidRDefault="006A5AC4" w:rsidP="00B9608B">
      <w:pPr>
        <w:pStyle w:val="MDPI21heading1"/>
        <w:rPr>
          <w:lang w:val="en-GB"/>
        </w:rPr>
      </w:pPr>
      <w:r w:rsidRPr="00A11980">
        <w:rPr>
          <w:lang w:val="en-GB"/>
        </w:rPr>
        <w:t>References</w:t>
      </w:r>
    </w:p>
    <w:p w14:paraId="0FD60A27" w14:textId="77777777" w:rsidR="00856F12" w:rsidRPr="00856F12" w:rsidRDefault="006A5AC4" w:rsidP="00856F12">
      <w:pPr>
        <w:pStyle w:val="EndNoteBibliography"/>
        <w:ind w:left="720" w:hanging="720"/>
      </w:pPr>
      <w:r w:rsidRPr="001363AC">
        <w:rPr>
          <w:lang w:val="en-GB"/>
        </w:rPr>
        <w:fldChar w:fldCharType="begin"/>
      </w:r>
      <w:r w:rsidRPr="001363AC">
        <w:rPr>
          <w:lang w:val="en-GB"/>
        </w:rPr>
        <w:instrText xml:space="preserve"> ADDIN EN.REFLIST </w:instrText>
      </w:r>
      <w:r w:rsidRPr="001363AC">
        <w:rPr>
          <w:lang w:val="en-GB"/>
        </w:rPr>
        <w:fldChar w:fldCharType="separate"/>
      </w:r>
      <w:r w:rsidR="00856F12" w:rsidRPr="00856F12">
        <w:t>1.</w:t>
      </w:r>
      <w:r w:rsidR="00856F12" w:rsidRPr="00856F12">
        <w:tab/>
        <w:t xml:space="preserve">Gruber-Dorninger, C.; Jenkins, T.; Schatzmayr, G. Global mycotoxin occurrence in feed: A ten-year survey. </w:t>
      </w:r>
      <w:r w:rsidR="00856F12" w:rsidRPr="00856F12">
        <w:rPr>
          <w:i/>
        </w:rPr>
        <w:t xml:space="preserve">Toxins </w:t>
      </w:r>
      <w:r w:rsidR="00856F12" w:rsidRPr="00856F12">
        <w:rPr>
          <w:b/>
        </w:rPr>
        <w:t>2019</w:t>
      </w:r>
      <w:r w:rsidR="00856F12" w:rsidRPr="00856F12">
        <w:t xml:space="preserve">, </w:t>
      </w:r>
      <w:r w:rsidR="00856F12" w:rsidRPr="00856F12">
        <w:rPr>
          <w:i/>
        </w:rPr>
        <w:t>11</w:t>
      </w:r>
      <w:r w:rsidR="00856F12" w:rsidRPr="00856F12">
        <w:t>, 375.</w:t>
      </w:r>
    </w:p>
    <w:p w14:paraId="0E0476BB" w14:textId="77777777" w:rsidR="00856F12" w:rsidRPr="00856F12" w:rsidRDefault="00856F12" w:rsidP="00856F12">
      <w:pPr>
        <w:pStyle w:val="EndNoteBibliography"/>
        <w:ind w:left="720" w:hanging="720"/>
      </w:pPr>
      <w:r w:rsidRPr="00856F12">
        <w:t>2.</w:t>
      </w:r>
      <w:r w:rsidRPr="00856F12">
        <w:tab/>
        <w:t xml:space="preserve">Ingenbleek, L.; Sulyok, M.; Adegboye, A.; Hossou, S.E.; Koné, A.Z.; Oyedele, A.D.; Kisito, K.J.C.S.; Dembélé, Y.K.; Eyangoh, S.; Verger, P., et al. Regional Sub-Saharan Africa total diet study in Benin, Cameroon, Mali and Nigeria reveals the presence of 164 mycotoxins and other secondary metabolites in foods </w:t>
      </w:r>
      <w:r w:rsidRPr="00856F12">
        <w:rPr>
          <w:i/>
        </w:rPr>
        <w:t xml:space="preserve">Toxins </w:t>
      </w:r>
      <w:r w:rsidRPr="00856F12">
        <w:rPr>
          <w:b/>
        </w:rPr>
        <w:t>2019</w:t>
      </w:r>
      <w:r w:rsidRPr="00856F12">
        <w:t xml:space="preserve">, </w:t>
      </w:r>
      <w:r w:rsidRPr="00856F12">
        <w:rPr>
          <w:i/>
        </w:rPr>
        <w:t>11</w:t>
      </w:r>
      <w:r w:rsidRPr="00856F12">
        <w:t>, doi:10.3390/toxins11010054.</w:t>
      </w:r>
    </w:p>
    <w:p w14:paraId="43FF59BF" w14:textId="77777777" w:rsidR="00856F12" w:rsidRPr="00856F12" w:rsidRDefault="00856F12" w:rsidP="00856F12">
      <w:pPr>
        <w:pStyle w:val="EndNoteBibliography"/>
        <w:ind w:left="720" w:hanging="720"/>
      </w:pPr>
      <w:r w:rsidRPr="00856F12">
        <w:lastRenderedPageBreak/>
        <w:t>3.</w:t>
      </w:r>
      <w:r w:rsidRPr="00856F12">
        <w:tab/>
        <w:t xml:space="preserve">EFSA. Risks for animal health related to the presence of zearalenone and its modiﬁed forms in feed. </w:t>
      </w:r>
      <w:r w:rsidRPr="00856F12">
        <w:rPr>
          <w:i/>
        </w:rPr>
        <w:t xml:space="preserve">EFSA Journal </w:t>
      </w:r>
      <w:r w:rsidRPr="00856F12">
        <w:rPr>
          <w:b/>
        </w:rPr>
        <w:t>2017</w:t>
      </w:r>
      <w:r w:rsidRPr="00856F12">
        <w:t xml:space="preserve">, </w:t>
      </w:r>
      <w:r w:rsidRPr="00856F12">
        <w:rPr>
          <w:i/>
        </w:rPr>
        <w:t>15</w:t>
      </w:r>
      <w:r w:rsidRPr="00856F12">
        <w:t>, 4851, doi:10.2903/j.efsa.2017.4851.</w:t>
      </w:r>
    </w:p>
    <w:p w14:paraId="102BBD91" w14:textId="77777777" w:rsidR="00856F12" w:rsidRPr="00856F12" w:rsidRDefault="00856F12" w:rsidP="00856F12">
      <w:pPr>
        <w:pStyle w:val="EndNoteBibliography"/>
        <w:ind w:left="720" w:hanging="720"/>
      </w:pPr>
      <w:r w:rsidRPr="00856F12">
        <w:t>4.</w:t>
      </w:r>
      <w:r w:rsidRPr="00856F12">
        <w:tab/>
        <w:t xml:space="preserve">EFSA. Risks to human and animal health related to the presence of deoxynivalenol and its acetylated and modiﬁed forms in food and feed. </w:t>
      </w:r>
      <w:r w:rsidRPr="00856F12">
        <w:rPr>
          <w:i/>
        </w:rPr>
        <w:t xml:space="preserve">EFSA Journal </w:t>
      </w:r>
      <w:r w:rsidRPr="00856F12">
        <w:rPr>
          <w:b/>
        </w:rPr>
        <w:t>2017</w:t>
      </w:r>
      <w:r w:rsidRPr="00856F12">
        <w:t xml:space="preserve">, </w:t>
      </w:r>
      <w:r w:rsidRPr="00856F12">
        <w:rPr>
          <w:i/>
        </w:rPr>
        <w:t>5</w:t>
      </w:r>
      <w:r w:rsidRPr="00856F12">
        <w:t>, 4718, doi:10.2903/j.efsa.2017.4718.</w:t>
      </w:r>
    </w:p>
    <w:p w14:paraId="687CEC13" w14:textId="77777777" w:rsidR="00856F12" w:rsidRPr="00856F12" w:rsidRDefault="00856F12" w:rsidP="00856F12">
      <w:pPr>
        <w:pStyle w:val="EndNoteBibliography"/>
        <w:ind w:left="720" w:hanging="720"/>
      </w:pPr>
      <w:r w:rsidRPr="00856F12">
        <w:t>5.</w:t>
      </w:r>
      <w:r w:rsidRPr="00856F12">
        <w:tab/>
        <w:t xml:space="preserve">EFSA. Risks for animal health related to the presence of fumonisins, their modiﬁed forms and hidden forms in feed. </w:t>
      </w:r>
      <w:r w:rsidRPr="00856F12">
        <w:rPr>
          <w:i/>
        </w:rPr>
        <w:t xml:space="preserve">EFSA Journal </w:t>
      </w:r>
      <w:r w:rsidRPr="00856F12">
        <w:rPr>
          <w:b/>
        </w:rPr>
        <w:t>2018</w:t>
      </w:r>
      <w:r w:rsidRPr="00856F12">
        <w:t xml:space="preserve">, </w:t>
      </w:r>
      <w:r w:rsidRPr="00856F12">
        <w:rPr>
          <w:i/>
        </w:rPr>
        <w:t>16</w:t>
      </w:r>
      <w:r w:rsidRPr="00856F12">
        <w:t>, 5242, doi:10.2903/j.efsa.2018.5242.</w:t>
      </w:r>
    </w:p>
    <w:p w14:paraId="2109AD9D" w14:textId="77777777" w:rsidR="00856F12" w:rsidRPr="00856F12" w:rsidRDefault="00856F12" w:rsidP="00856F12">
      <w:pPr>
        <w:pStyle w:val="EndNoteBibliography"/>
        <w:ind w:left="720" w:hanging="720"/>
      </w:pPr>
      <w:r w:rsidRPr="00856F12">
        <w:t>6.</w:t>
      </w:r>
      <w:r w:rsidRPr="00856F12">
        <w:tab/>
        <w:t xml:space="preserve">Grenier, B.; Oswald, I.P. Mycotoxin co-contamination of food and feed: meta-analysis of publications describing toxicological interactions. </w:t>
      </w:r>
      <w:r w:rsidRPr="00856F12">
        <w:rPr>
          <w:i/>
        </w:rPr>
        <w:t xml:space="preserve">Mycotoxin Journal </w:t>
      </w:r>
      <w:r w:rsidRPr="00856F12">
        <w:rPr>
          <w:b/>
        </w:rPr>
        <w:t>2011</w:t>
      </w:r>
      <w:r w:rsidRPr="00856F12">
        <w:t>, 10.3920/WMJ2011.1281, doi:10.3920/WMJ2011.1281.</w:t>
      </w:r>
    </w:p>
    <w:p w14:paraId="33083EF3" w14:textId="77777777" w:rsidR="00856F12" w:rsidRPr="00856F12" w:rsidRDefault="00856F12" w:rsidP="00856F12">
      <w:pPr>
        <w:pStyle w:val="EndNoteBibliography"/>
        <w:ind w:left="720" w:hanging="720"/>
      </w:pPr>
      <w:r w:rsidRPr="00856F12">
        <w:t>7.</w:t>
      </w:r>
      <w:r w:rsidRPr="00856F12">
        <w:tab/>
        <w:t>Gonçalves, A.; Gkrillas, A.; Dor</w:t>
      </w:r>
      <w:r w:rsidRPr="00856F12">
        <w:rPr>
          <w:rFonts w:hint="eastAsia"/>
        </w:rPr>
        <w:t>ne, J.L.; Dall'Asta, C.; Palumbo, R.; Lima, N.; Battilani, P.; Venâncio, A.; Giorni, P. Pre</w:t>
      </w:r>
      <w:r w:rsidRPr="00856F12">
        <w:rPr>
          <w:rFonts w:hint="eastAsia"/>
        </w:rPr>
        <w:t>‐</w:t>
      </w:r>
      <w:r w:rsidRPr="00856F12">
        <w:rPr>
          <w:rFonts w:hint="eastAsia"/>
        </w:rPr>
        <w:t xml:space="preserve"> and postharvest strategies to minimize mycotoxin contamination in the rice food chain. </w:t>
      </w:r>
      <w:r w:rsidRPr="00856F12">
        <w:rPr>
          <w:rFonts w:hint="eastAsia"/>
          <w:i/>
        </w:rPr>
        <w:t xml:space="preserve">Comprehensive Reviews in Food Science and Food Safety </w:t>
      </w:r>
      <w:r w:rsidRPr="00856F12">
        <w:rPr>
          <w:rFonts w:hint="eastAsia"/>
          <w:b/>
        </w:rPr>
        <w:t>2019</w:t>
      </w:r>
      <w:r w:rsidRPr="00856F12">
        <w:rPr>
          <w:rFonts w:hint="eastAsia"/>
        </w:rPr>
        <w:t xml:space="preserve">, </w:t>
      </w:r>
      <w:r w:rsidRPr="00856F12">
        <w:rPr>
          <w:rFonts w:hint="eastAsia"/>
          <w:i/>
        </w:rPr>
        <w:t>18</w:t>
      </w:r>
      <w:r w:rsidRPr="00856F12">
        <w:rPr>
          <w:rFonts w:hint="eastAsia"/>
        </w:rPr>
        <w:t>, 441-454, do</w:t>
      </w:r>
      <w:r w:rsidRPr="00856F12">
        <w:t>i:10.1111/1541-4337.12420.</w:t>
      </w:r>
    </w:p>
    <w:p w14:paraId="3242B59E" w14:textId="77777777" w:rsidR="00856F12" w:rsidRPr="00856F12" w:rsidRDefault="00856F12" w:rsidP="00856F12">
      <w:pPr>
        <w:pStyle w:val="EndNoteBibliography"/>
        <w:ind w:left="720" w:hanging="720"/>
      </w:pPr>
      <w:r w:rsidRPr="00856F12">
        <w:t>8.</w:t>
      </w:r>
      <w:r w:rsidRPr="00856F12">
        <w:tab/>
        <w:t xml:space="preserve">Gonçalves, A.; Palumbo, R.; Guimarães, A.; Gkrillas, A.; Dall’Asta, C.; Dorne, J.L.; Battilani, P.; Venâncio, A. The route of mycotoxins in the grape food chain. </w:t>
      </w:r>
      <w:r w:rsidRPr="00856F12">
        <w:rPr>
          <w:i/>
        </w:rPr>
        <w:t>American Journal of Enology and Viticulture</w:t>
      </w:r>
      <w:r w:rsidRPr="00856F12">
        <w:t>.</w:t>
      </w:r>
    </w:p>
    <w:p w14:paraId="749A6630" w14:textId="77777777" w:rsidR="00856F12" w:rsidRPr="00856F12" w:rsidRDefault="00856F12" w:rsidP="00856F12">
      <w:pPr>
        <w:pStyle w:val="EndNoteBibliography"/>
        <w:ind w:left="720" w:hanging="720"/>
      </w:pPr>
      <w:r w:rsidRPr="00856F12">
        <w:t>9.</w:t>
      </w:r>
      <w:r w:rsidRPr="00856F12">
        <w:tab/>
        <w:t xml:space="preserve">Palumbo, R.; Gonçalves, A.; Gkrillas, A.; Logrieco, A.; Dorne, J.L.; Dall’Asta, C.; Venâncio, A.; Battilani, P. Mycotoxins in maize: mitigation actions with a chain management approach. </w:t>
      </w:r>
      <w:r w:rsidRPr="00856F12">
        <w:rPr>
          <w:i/>
        </w:rPr>
        <w:t>Phytopathologia Mediterranea</w:t>
      </w:r>
      <w:r w:rsidRPr="00856F12">
        <w:t>.</w:t>
      </w:r>
    </w:p>
    <w:p w14:paraId="4AE9D593" w14:textId="77777777" w:rsidR="00856F12" w:rsidRPr="00856F12" w:rsidRDefault="00856F12" w:rsidP="00856F12">
      <w:pPr>
        <w:pStyle w:val="EndNoteBibliography"/>
        <w:ind w:left="720" w:hanging="720"/>
      </w:pPr>
      <w:r w:rsidRPr="00856F12">
        <w:t>10.</w:t>
      </w:r>
      <w:r w:rsidRPr="00856F12">
        <w:tab/>
        <w:t xml:space="preserve">Torres, A.M.; Barros, G.G.; Palacios, S.A.; Chulze, S.N.; Battilani, P. Review on pre- and post - harvest management of peanuts to minimize aflatoxin contamination. </w:t>
      </w:r>
      <w:r w:rsidRPr="00856F12">
        <w:rPr>
          <w:i/>
        </w:rPr>
        <w:t xml:space="preserve">Food Research International </w:t>
      </w:r>
      <w:r w:rsidRPr="00856F12">
        <w:rPr>
          <w:b/>
        </w:rPr>
        <w:t>2014</w:t>
      </w:r>
      <w:r w:rsidRPr="00856F12">
        <w:t xml:space="preserve">, </w:t>
      </w:r>
      <w:r w:rsidRPr="00856F12">
        <w:rPr>
          <w:i/>
        </w:rPr>
        <w:t>62</w:t>
      </w:r>
      <w:r w:rsidRPr="00856F12">
        <w:t>, 11-19.</w:t>
      </w:r>
    </w:p>
    <w:p w14:paraId="478149D8" w14:textId="77777777" w:rsidR="00856F12" w:rsidRPr="00856F12" w:rsidRDefault="00856F12" w:rsidP="00856F12">
      <w:pPr>
        <w:pStyle w:val="EndNoteBibliography"/>
        <w:ind w:left="720" w:hanging="720"/>
      </w:pPr>
      <w:r w:rsidRPr="00856F12">
        <w:t>11.</w:t>
      </w:r>
      <w:r w:rsidRPr="00856F12">
        <w:tab/>
        <w:t xml:space="preserve">Torres, A.M.; Palacios, S.A.; Yerkovich, N.; Palazzini, J.M.; Battilani, P.; Leslie, J.F.; Logrieco, A.F.; Chulze, S.N. Fusarium Head Blight and mycotoxins in wheat: Prevention and control strategies across the food chain. </w:t>
      </w:r>
      <w:r w:rsidRPr="00856F12">
        <w:rPr>
          <w:i/>
        </w:rPr>
        <w:t xml:space="preserve">World Mycotoxin Journal World Mycotoxin Journal </w:t>
      </w:r>
      <w:r w:rsidRPr="00856F12">
        <w:rPr>
          <w:b/>
        </w:rPr>
        <w:t>2019</w:t>
      </w:r>
      <w:r w:rsidRPr="00856F12">
        <w:t xml:space="preserve">, </w:t>
      </w:r>
      <w:r w:rsidRPr="00856F12">
        <w:rPr>
          <w:i/>
        </w:rPr>
        <w:t>in press</w:t>
      </w:r>
      <w:r w:rsidRPr="00856F12">
        <w:t>, 1-24, doi:10.3920/WMJ2019.2438.</w:t>
      </w:r>
    </w:p>
    <w:p w14:paraId="6AF19B45" w14:textId="77777777" w:rsidR="00856F12" w:rsidRPr="00856F12" w:rsidRDefault="00856F12" w:rsidP="00856F12">
      <w:pPr>
        <w:pStyle w:val="EndNoteBibliography"/>
        <w:ind w:left="720" w:hanging="720"/>
      </w:pPr>
      <w:r w:rsidRPr="00856F12">
        <w:t>12.</w:t>
      </w:r>
      <w:r w:rsidRPr="00856F12">
        <w:tab/>
        <w:t xml:space="preserve">Rychlik, M.; Humpf, H.U.; Marko, D.; Danicke, S.; Mally, A.; Berthiller, F.H.; Lorenz, N. Proposal of a comprehensive definition of modified and other forms of mycotoxins including “masked” mycotoxins. </w:t>
      </w:r>
      <w:r w:rsidRPr="00856F12">
        <w:rPr>
          <w:i/>
        </w:rPr>
        <w:t xml:space="preserve">Mycotoxin Research </w:t>
      </w:r>
      <w:r w:rsidRPr="00856F12">
        <w:rPr>
          <w:b/>
        </w:rPr>
        <w:t>2014</w:t>
      </w:r>
      <w:r w:rsidRPr="00856F12">
        <w:t xml:space="preserve">, </w:t>
      </w:r>
      <w:r w:rsidRPr="00856F12">
        <w:rPr>
          <w:i/>
        </w:rPr>
        <w:t>30</w:t>
      </w:r>
      <w:r w:rsidRPr="00856F12">
        <w:t>, 197–205, doi:10.1007/s12550-014-0203-5.</w:t>
      </w:r>
    </w:p>
    <w:p w14:paraId="2878EEA9" w14:textId="77777777" w:rsidR="00856F12" w:rsidRPr="00856F12" w:rsidRDefault="00856F12" w:rsidP="00856F12">
      <w:pPr>
        <w:pStyle w:val="EndNoteBibliography"/>
        <w:ind w:left="720" w:hanging="720"/>
      </w:pPr>
      <w:r w:rsidRPr="00856F12">
        <w:t>13.</w:t>
      </w:r>
      <w:r w:rsidRPr="00856F12">
        <w:tab/>
        <w:t xml:space="preserve">IARC, I.A.f.R.o.C. Agents Classifed by the IARC Monographs Volumes 1–124. Availabe online: </w:t>
      </w:r>
      <w:r w:rsidRPr="00856F12">
        <w:rPr>
          <w:u w:val="single"/>
        </w:rPr>
        <w:t>file:///C:/Users/palumro/Downloads/Agents%20Classified%20by%20the%20IARC%20Monographs,%20Volumes%201%E2%80%93124.pdf</w:t>
      </w:r>
      <w:r w:rsidRPr="00856F12">
        <w:t xml:space="preserve">  (accessed on 30 August 2019).</w:t>
      </w:r>
    </w:p>
    <w:p w14:paraId="32E595B1" w14:textId="77777777" w:rsidR="00856F12" w:rsidRPr="00856F12" w:rsidRDefault="00856F12" w:rsidP="00856F12">
      <w:pPr>
        <w:pStyle w:val="EndNoteBibliography"/>
        <w:ind w:left="720" w:hanging="720"/>
      </w:pPr>
      <w:r w:rsidRPr="00856F12">
        <w:t>14.</w:t>
      </w:r>
      <w:r w:rsidRPr="00856F12">
        <w:tab/>
        <w:t xml:space="preserve">Fremy, J.M.; Alassane-Kpembi, I.; Oswald, I.P.; Cottrill, B.; Van Egmond, H.P. A review on combined effects of moniliformin and co-occurring Fusarium toxins in farm animals. </w:t>
      </w:r>
      <w:r w:rsidRPr="00856F12">
        <w:rPr>
          <w:i/>
        </w:rPr>
        <w:t xml:space="preserve">World Mycotoxin Journal </w:t>
      </w:r>
      <w:r w:rsidRPr="00856F12">
        <w:rPr>
          <w:b/>
        </w:rPr>
        <w:t>2019</w:t>
      </w:r>
      <w:r w:rsidRPr="00856F12">
        <w:t xml:space="preserve">, </w:t>
      </w:r>
      <w:r w:rsidRPr="00856F12">
        <w:rPr>
          <w:i/>
        </w:rPr>
        <w:t>12</w:t>
      </w:r>
      <w:r w:rsidRPr="00856F12">
        <w:t>, 1-12, doi:10.3920/WMJ2018.2405.</w:t>
      </w:r>
    </w:p>
    <w:p w14:paraId="417A9EAC" w14:textId="77777777" w:rsidR="00856F12" w:rsidRPr="00856F12" w:rsidRDefault="00856F12" w:rsidP="00856F12">
      <w:pPr>
        <w:pStyle w:val="EndNoteBibliography"/>
        <w:ind w:left="720" w:hanging="720"/>
      </w:pPr>
      <w:r w:rsidRPr="00856F12">
        <w:t>15.</w:t>
      </w:r>
      <w:r w:rsidRPr="00856F12">
        <w:tab/>
        <w:t xml:space="preserve">Gkrillas, A.; Terciolo, C.; Neves, M.; Palumbo, R.; Dorne, J.L.; Battilani, P.; Oswald, I.P.; Dall’Asta, C. Comparative Toxicokinetics of mycotoxins, alone or in combination in different animal species: a review. </w:t>
      </w:r>
      <w:r w:rsidRPr="00856F12">
        <w:rPr>
          <w:i/>
        </w:rPr>
        <w:t>Food and Chemical Toxicology</w:t>
      </w:r>
      <w:r w:rsidRPr="00856F12">
        <w:t>.</w:t>
      </w:r>
    </w:p>
    <w:p w14:paraId="72C4E8AD" w14:textId="77777777" w:rsidR="00856F12" w:rsidRPr="00856F12" w:rsidRDefault="00856F12" w:rsidP="00856F12">
      <w:pPr>
        <w:pStyle w:val="EndNoteBibliography"/>
        <w:ind w:left="720" w:hanging="720"/>
      </w:pPr>
      <w:r w:rsidRPr="00856F12">
        <w:t>16.</w:t>
      </w:r>
      <w:r w:rsidRPr="00856F12">
        <w:tab/>
        <w:t xml:space="preserve">Steinkellner, H.; Binaglia, M.; Dall'Asta, C.; Gutleb, A.C.; Metzler, M.; Oswald, I.P.; Parent-Massin, D.; Alexander, J. Combined hazard assessment of mycotoxins and their modified forms applying relative potency factors: Zearalenone and T2/HT2 toxin. </w:t>
      </w:r>
      <w:r w:rsidRPr="00856F12">
        <w:rPr>
          <w:i/>
        </w:rPr>
        <w:t xml:space="preserve">Food and Chemical Toxicology </w:t>
      </w:r>
      <w:r w:rsidRPr="00856F12">
        <w:rPr>
          <w:b/>
        </w:rPr>
        <w:t>2019</w:t>
      </w:r>
      <w:r w:rsidRPr="00856F12">
        <w:t xml:space="preserve">, </w:t>
      </w:r>
      <w:r w:rsidRPr="00856F12">
        <w:rPr>
          <w:i/>
        </w:rPr>
        <w:t>131</w:t>
      </w:r>
      <w:r w:rsidRPr="00856F12">
        <w:t>, doi:10.1016/j.fct.2019.110599.</w:t>
      </w:r>
    </w:p>
    <w:p w14:paraId="5997EE30" w14:textId="77777777" w:rsidR="00856F12" w:rsidRPr="00856F12" w:rsidRDefault="00856F12" w:rsidP="00856F12">
      <w:pPr>
        <w:pStyle w:val="EndNoteBibliography"/>
        <w:ind w:left="720" w:hanging="720"/>
      </w:pPr>
      <w:r w:rsidRPr="00856F12">
        <w:lastRenderedPageBreak/>
        <w:t>17.</w:t>
      </w:r>
      <w:r w:rsidRPr="00856F12">
        <w:tab/>
        <w:t xml:space="preserve">European Commission. Regulation (576/2006) on the presence of deoxynivalenol, zearalenone, ochratoxin A, T-2 and HT-2 and fumonisins in products intended for animal feeding. </w:t>
      </w:r>
      <w:r w:rsidRPr="00856F12">
        <w:rPr>
          <w:i/>
        </w:rPr>
        <w:t xml:space="preserve">Official Journal of the European Union </w:t>
      </w:r>
      <w:r w:rsidRPr="00856F12">
        <w:rPr>
          <w:b/>
        </w:rPr>
        <w:t>2006</w:t>
      </w:r>
      <w:r w:rsidRPr="00856F12">
        <w:t xml:space="preserve">, </w:t>
      </w:r>
      <w:r w:rsidRPr="00856F12">
        <w:rPr>
          <w:i/>
        </w:rPr>
        <w:t>229</w:t>
      </w:r>
      <w:r w:rsidRPr="00856F12">
        <w:t>, 7-9.</w:t>
      </w:r>
    </w:p>
    <w:p w14:paraId="493D01DA" w14:textId="77777777" w:rsidR="00856F12" w:rsidRPr="00856F12" w:rsidRDefault="00856F12" w:rsidP="00856F12">
      <w:pPr>
        <w:pStyle w:val="EndNoteBibliography"/>
        <w:ind w:left="720" w:hanging="720"/>
      </w:pPr>
      <w:r w:rsidRPr="00856F12">
        <w:t>18.</w:t>
      </w:r>
      <w:r w:rsidRPr="00856F12">
        <w:tab/>
        <w:t xml:space="preserve">European Commission. Regulation (574/2011) amending Annex I to Directive 2002/32/EC of the European Parliament and of the Council as regards maximum levels for nitrite, melamine, Ambrosia spp. and carry-over of certain coccidiostats and histomonostats and consolidating Annexes I and II thereto. </w:t>
      </w:r>
      <w:r w:rsidRPr="00856F12">
        <w:rPr>
          <w:i/>
        </w:rPr>
        <w:t xml:space="preserve">Official Journal of the European Union </w:t>
      </w:r>
      <w:r w:rsidRPr="00856F12">
        <w:rPr>
          <w:b/>
        </w:rPr>
        <w:t>2011</w:t>
      </w:r>
      <w:r w:rsidRPr="00856F12">
        <w:t xml:space="preserve">, </w:t>
      </w:r>
      <w:r w:rsidRPr="00856F12">
        <w:rPr>
          <w:i/>
        </w:rPr>
        <w:t>159</w:t>
      </w:r>
      <w:r w:rsidRPr="00856F12">
        <w:t>, 7-23.</w:t>
      </w:r>
    </w:p>
    <w:p w14:paraId="1EB1E3FC" w14:textId="77777777" w:rsidR="00856F12" w:rsidRPr="00856F12" w:rsidRDefault="00856F12" w:rsidP="00856F12">
      <w:pPr>
        <w:pStyle w:val="EndNoteBibliography"/>
        <w:ind w:left="720" w:hanging="720"/>
      </w:pPr>
      <w:r w:rsidRPr="00856F12">
        <w:t>19.</w:t>
      </w:r>
      <w:r w:rsidRPr="00856F12">
        <w:tab/>
        <w:t xml:space="preserve">European Commission. Recommendations (165/2013) on the presence of T-2 and HT-2 toxin in cereals and cereal products. </w:t>
      </w:r>
      <w:r w:rsidRPr="00856F12">
        <w:rPr>
          <w:i/>
        </w:rPr>
        <w:t xml:space="preserve">Official Journal of the European Union </w:t>
      </w:r>
      <w:r w:rsidRPr="00856F12">
        <w:rPr>
          <w:b/>
        </w:rPr>
        <w:t>2013</w:t>
      </w:r>
      <w:r w:rsidRPr="00856F12">
        <w:t xml:space="preserve">, </w:t>
      </w:r>
      <w:r w:rsidRPr="00856F12">
        <w:rPr>
          <w:i/>
        </w:rPr>
        <w:t>91</w:t>
      </w:r>
      <w:r w:rsidRPr="00856F12">
        <w:t>, 12-15.</w:t>
      </w:r>
    </w:p>
    <w:p w14:paraId="49657EC7" w14:textId="77777777" w:rsidR="00856F12" w:rsidRPr="00856F12" w:rsidRDefault="00856F12" w:rsidP="00856F12">
      <w:pPr>
        <w:pStyle w:val="EndNoteBibliography"/>
        <w:ind w:left="720" w:hanging="720"/>
      </w:pPr>
      <w:r w:rsidRPr="00856F12">
        <w:t>20.</w:t>
      </w:r>
      <w:r w:rsidRPr="00856F12">
        <w:tab/>
        <w:t xml:space="preserve">European Commission. Commission Recommendation (EU) 2016/1319 of 29 July 2016 amending Recommendation 2006/576/EC as regards deoxynivalenol, zearalenone and ochratoxin A in pet food. </w:t>
      </w:r>
      <w:r w:rsidRPr="00856F12">
        <w:rPr>
          <w:b/>
        </w:rPr>
        <w:t>2016</w:t>
      </w:r>
      <w:r w:rsidRPr="00856F12">
        <w:t>, 58–60.</w:t>
      </w:r>
    </w:p>
    <w:p w14:paraId="5A4045E9" w14:textId="77777777" w:rsidR="00856F12" w:rsidRPr="00856F12" w:rsidRDefault="00856F12" w:rsidP="00856F12">
      <w:pPr>
        <w:pStyle w:val="EndNoteBibliography"/>
        <w:ind w:left="720" w:hanging="720"/>
      </w:pPr>
      <w:r w:rsidRPr="00856F12">
        <w:t>21.</w:t>
      </w:r>
      <w:r w:rsidRPr="00856F12">
        <w:tab/>
        <w:t xml:space="preserve">European Commission. Regulation (1881/2006) setting maximum levels for certain contaminants in foodstuffs. </w:t>
      </w:r>
      <w:r w:rsidRPr="00856F12">
        <w:rPr>
          <w:i/>
        </w:rPr>
        <w:t xml:space="preserve">Official Journal of the European Union </w:t>
      </w:r>
      <w:r w:rsidRPr="00856F12">
        <w:rPr>
          <w:b/>
        </w:rPr>
        <w:t>2006</w:t>
      </w:r>
      <w:r w:rsidRPr="00856F12">
        <w:t xml:space="preserve">, </w:t>
      </w:r>
      <w:r w:rsidRPr="00856F12">
        <w:rPr>
          <w:i/>
        </w:rPr>
        <w:t>36</w:t>
      </w:r>
      <w:r w:rsidRPr="00856F12">
        <w:t>, 4-24.</w:t>
      </w:r>
    </w:p>
    <w:p w14:paraId="2B806DFC" w14:textId="77777777" w:rsidR="00856F12" w:rsidRPr="00856F12" w:rsidRDefault="00856F12" w:rsidP="00856F12">
      <w:pPr>
        <w:pStyle w:val="EndNoteBibliography"/>
        <w:ind w:left="720" w:hanging="720"/>
      </w:pPr>
      <w:r w:rsidRPr="00856F12">
        <w:t>22.</w:t>
      </w:r>
      <w:r w:rsidRPr="00856F12">
        <w:tab/>
        <w:t xml:space="preserve">European Commission. Commission Regulation (EU) No 165/2010 of 26 February 2010 amending Regulation (EC) No 1881/2006 setting maximum levels for certain contaminants in foodstuffs as regards aflatoxins. </w:t>
      </w:r>
      <w:r w:rsidRPr="00856F12">
        <w:rPr>
          <w:i/>
        </w:rPr>
        <w:t xml:space="preserve">Official Journal of the European Union </w:t>
      </w:r>
      <w:r w:rsidRPr="00856F12">
        <w:rPr>
          <w:b/>
        </w:rPr>
        <w:t>2010</w:t>
      </w:r>
      <w:r w:rsidRPr="00856F12">
        <w:t xml:space="preserve">, </w:t>
      </w:r>
      <w:r w:rsidRPr="00856F12">
        <w:rPr>
          <w:i/>
        </w:rPr>
        <w:t>50</w:t>
      </w:r>
      <w:r w:rsidRPr="00856F12">
        <w:t>, 8-12.</w:t>
      </w:r>
    </w:p>
    <w:p w14:paraId="7C8E7BCF" w14:textId="77777777" w:rsidR="00856F12" w:rsidRPr="00856F12" w:rsidRDefault="00856F12" w:rsidP="00856F12">
      <w:pPr>
        <w:pStyle w:val="EndNoteBibliography"/>
        <w:ind w:left="720" w:hanging="720"/>
      </w:pPr>
      <w:r w:rsidRPr="00856F12">
        <w:t>23.</w:t>
      </w:r>
      <w:r w:rsidRPr="00856F12">
        <w:tab/>
        <w:t xml:space="preserve">Commission, E. Recommendation 2006/576/EC on the presence of deoxynivalenol, zearalenone, ochratoxin A, T-2 and HT-2 and fumonisins in products intended for animal feeding </w:t>
      </w:r>
      <w:r w:rsidRPr="00856F12">
        <w:rPr>
          <w:i/>
        </w:rPr>
        <w:t xml:space="preserve">Official Journal of the European Union </w:t>
      </w:r>
      <w:r w:rsidRPr="00856F12">
        <w:rPr>
          <w:b/>
        </w:rPr>
        <w:t>2006</w:t>
      </w:r>
      <w:r w:rsidRPr="00856F12">
        <w:t xml:space="preserve">, </w:t>
      </w:r>
      <w:r w:rsidRPr="00856F12">
        <w:rPr>
          <w:i/>
        </w:rPr>
        <w:t>229</w:t>
      </w:r>
      <w:r w:rsidRPr="00856F12">
        <w:t>, 7-9.</w:t>
      </w:r>
    </w:p>
    <w:p w14:paraId="41E7E35F" w14:textId="77777777" w:rsidR="00856F12" w:rsidRPr="00856F12" w:rsidRDefault="00856F12" w:rsidP="00856F12">
      <w:pPr>
        <w:pStyle w:val="EndNoteBibliography"/>
        <w:ind w:left="720" w:hanging="720"/>
      </w:pPr>
      <w:r w:rsidRPr="00856F12">
        <w:t>24.</w:t>
      </w:r>
      <w:r w:rsidRPr="00856F12">
        <w:tab/>
        <w:t xml:space="preserve">EFSA. Standard Sample Description ver. 2.0. </w:t>
      </w:r>
      <w:r w:rsidRPr="00856F12">
        <w:rPr>
          <w:i/>
        </w:rPr>
        <w:t xml:space="preserve">EFSA Journal </w:t>
      </w:r>
      <w:r w:rsidRPr="00856F12">
        <w:rPr>
          <w:b/>
        </w:rPr>
        <w:t>2013</w:t>
      </w:r>
      <w:r w:rsidRPr="00856F12">
        <w:t xml:space="preserve">, </w:t>
      </w:r>
      <w:r w:rsidRPr="00856F12">
        <w:rPr>
          <w:i/>
        </w:rPr>
        <w:t>11</w:t>
      </w:r>
      <w:r w:rsidRPr="00856F12">
        <w:t>, 3424, doi:10.2903/j.efsa.2013.3424.</w:t>
      </w:r>
    </w:p>
    <w:p w14:paraId="19F96F95" w14:textId="77777777" w:rsidR="00856F12" w:rsidRPr="00856F12" w:rsidRDefault="00856F12" w:rsidP="00856F12">
      <w:pPr>
        <w:pStyle w:val="EndNoteBibliography"/>
        <w:ind w:left="720" w:hanging="720"/>
      </w:pPr>
      <w:r w:rsidRPr="00856F12">
        <w:t>25.</w:t>
      </w:r>
      <w:r w:rsidRPr="00856F12">
        <w:tab/>
        <w:t xml:space="preserve">WHO. Assessment of combined exposures to multiples chemicals: report of a WHO/IPCS International Workshop. </w:t>
      </w:r>
      <w:r w:rsidRPr="00856F12">
        <w:rPr>
          <w:b/>
        </w:rPr>
        <w:t>2009</w:t>
      </w:r>
      <w:r w:rsidRPr="00856F12">
        <w:t>.</w:t>
      </w:r>
    </w:p>
    <w:p w14:paraId="09BDBAF0" w14:textId="77777777" w:rsidR="00856F12" w:rsidRPr="00856F12" w:rsidRDefault="00856F12" w:rsidP="00856F12">
      <w:pPr>
        <w:pStyle w:val="EndNoteBibliography"/>
        <w:ind w:left="720" w:hanging="720"/>
      </w:pPr>
      <w:r w:rsidRPr="00856F12">
        <w:t>26.</w:t>
      </w:r>
      <w:r w:rsidRPr="00856F12">
        <w:tab/>
        <w:t xml:space="preserve">EFSA. Management of left-censored data in dietary exposure assessment of chemical substances. </w:t>
      </w:r>
      <w:r w:rsidRPr="00856F12">
        <w:rPr>
          <w:i/>
        </w:rPr>
        <w:t xml:space="preserve">EFSA Journal </w:t>
      </w:r>
      <w:r w:rsidRPr="00856F12">
        <w:rPr>
          <w:b/>
        </w:rPr>
        <w:t>2010</w:t>
      </w:r>
      <w:r w:rsidRPr="00856F12">
        <w:t xml:space="preserve">, </w:t>
      </w:r>
      <w:r w:rsidRPr="00856F12">
        <w:rPr>
          <w:i/>
        </w:rPr>
        <w:t>8</w:t>
      </w:r>
      <w:r w:rsidRPr="00856F12">
        <w:t>, 1557, doi:10.2903/j.efsa.2010.1557.</w:t>
      </w:r>
    </w:p>
    <w:p w14:paraId="5890A13D" w14:textId="77777777" w:rsidR="00856F12" w:rsidRPr="00856F12" w:rsidRDefault="00856F12" w:rsidP="00856F12">
      <w:pPr>
        <w:pStyle w:val="EndNoteBibliography"/>
        <w:ind w:left="720" w:hanging="720"/>
      </w:pPr>
      <w:r w:rsidRPr="00856F12">
        <w:t>27.</w:t>
      </w:r>
      <w:r w:rsidRPr="00856F12">
        <w:tab/>
        <w:t xml:space="preserve">European Commission. Regulation (1126/2007) amending Regulation (EC) No 1881/2006 setting maximum levels for certain contaminants in foodstuffs as regards Fusarium toxins in maize and maize products. </w:t>
      </w:r>
      <w:r w:rsidRPr="00856F12">
        <w:rPr>
          <w:i/>
        </w:rPr>
        <w:t xml:space="preserve">Official Journal of the European Union </w:t>
      </w:r>
      <w:r w:rsidRPr="00856F12">
        <w:rPr>
          <w:b/>
        </w:rPr>
        <w:t>2007</w:t>
      </w:r>
      <w:r w:rsidRPr="00856F12">
        <w:t xml:space="preserve">, </w:t>
      </w:r>
      <w:r w:rsidRPr="00856F12">
        <w:rPr>
          <w:i/>
        </w:rPr>
        <w:t>255</w:t>
      </w:r>
      <w:r w:rsidRPr="00856F12">
        <w:t>, 14-17.</w:t>
      </w:r>
    </w:p>
    <w:p w14:paraId="25A23B3E" w14:textId="77777777" w:rsidR="00856F12" w:rsidRPr="00856F12" w:rsidRDefault="00856F12" w:rsidP="00856F12">
      <w:pPr>
        <w:pStyle w:val="EndNoteBibliography"/>
        <w:ind w:left="720" w:hanging="720"/>
      </w:pPr>
      <w:r w:rsidRPr="00856F12">
        <w:t>28.</w:t>
      </w:r>
      <w:r w:rsidRPr="00856F12">
        <w:tab/>
        <w:t xml:space="preserve">European Commission. Regulation (1881/2006) setting maximum levels for certain contaminants in foodstuffs. </w:t>
      </w:r>
      <w:r w:rsidRPr="00856F12">
        <w:rPr>
          <w:i/>
        </w:rPr>
        <w:t xml:space="preserve">Official Journal of the European Union </w:t>
      </w:r>
      <w:r w:rsidRPr="00856F12">
        <w:rPr>
          <w:b/>
        </w:rPr>
        <w:t>2006</w:t>
      </w:r>
      <w:r w:rsidRPr="00856F12">
        <w:t xml:space="preserve">, </w:t>
      </w:r>
      <w:r w:rsidRPr="00856F12">
        <w:rPr>
          <w:i/>
        </w:rPr>
        <w:t>364</w:t>
      </w:r>
      <w:r w:rsidRPr="00856F12">
        <w:t>, 4-24.</w:t>
      </w:r>
    </w:p>
    <w:p w14:paraId="0EFF0F33" w14:textId="77777777" w:rsidR="00856F12" w:rsidRPr="00856F12" w:rsidRDefault="00856F12" w:rsidP="00856F12">
      <w:pPr>
        <w:pStyle w:val="EndNoteBibliography"/>
        <w:ind w:left="720" w:hanging="720"/>
      </w:pPr>
      <w:r w:rsidRPr="00856F12">
        <w:t>29.</w:t>
      </w:r>
      <w:r w:rsidRPr="00856F12">
        <w:tab/>
        <w:t xml:space="preserve">Shi, H.; Schwab, W.; Yu, P. Natural Occurrence and Co-Contamination of Twelve Mycotoxins in Industry-Submitted Cool-Season Cereal Grains Grown under a Low Heat Unit Climate Condition. </w:t>
      </w:r>
      <w:r w:rsidRPr="00856F12">
        <w:rPr>
          <w:i/>
        </w:rPr>
        <w:t xml:space="preserve">Toxins </w:t>
      </w:r>
      <w:r w:rsidRPr="00856F12">
        <w:rPr>
          <w:b/>
        </w:rPr>
        <w:t>2019</w:t>
      </w:r>
      <w:r w:rsidRPr="00856F12">
        <w:t xml:space="preserve">, </w:t>
      </w:r>
      <w:r w:rsidRPr="00856F12">
        <w:rPr>
          <w:i/>
        </w:rPr>
        <w:t>11</w:t>
      </w:r>
      <w:r w:rsidRPr="00856F12">
        <w:t>, doi:10.3390/toxins11030160.</w:t>
      </w:r>
    </w:p>
    <w:p w14:paraId="48E94D68" w14:textId="0F6ACB1F" w:rsidR="006A5AC4" w:rsidRPr="00A11980" w:rsidRDefault="006A5AC4" w:rsidP="00716D7B">
      <w:pPr>
        <w:pStyle w:val="MDPI71References"/>
        <w:numPr>
          <w:ilvl w:val="0"/>
          <w:numId w:val="0"/>
        </w:numPr>
        <w:spacing w:after="240"/>
        <w:rPr>
          <w:lang w:val="en-GB"/>
        </w:rPr>
      </w:pPr>
      <w:r w:rsidRPr="001363AC">
        <w:rPr>
          <w:lang w:val="en-GB"/>
        </w:rPr>
        <w:fldChar w:fldCharType="end"/>
      </w:r>
    </w:p>
    <w:tbl>
      <w:tblPr>
        <w:tblW w:w="0" w:type="auto"/>
        <w:jc w:val="center"/>
        <w:tblLook w:val="00A0" w:firstRow="1" w:lastRow="0" w:firstColumn="1" w:lastColumn="0" w:noHBand="0" w:noVBand="0"/>
      </w:tblPr>
      <w:tblGrid>
        <w:gridCol w:w="2036"/>
        <w:gridCol w:w="6808"/>
      </w:tblGrid>
      <w:tr w:rsidR="006A5AC4" w:rsidRPr="00A11980" w14:paraId="0AC5263A" w14:textId="77777777" w:rsidTr="0047209A">
        <w:trPr>
          <w:jc w:val="center"/>
        </w:trPr>
        <w:tc>
          <w:tcPr>
            <w:tcW w:w="0" w:type="auto"/>
            <w:vAlign w:val="center"/>
          </w:tcPr>
          <w:p w14:paraId="394B5883" w14:textId="13CD81C8" w:rsidR="006A5AC4" w:rsidRPr="00A11980" w:rsidRDefault="00DB6E6D" w:rsidP="0047209A">
            <w:pPr>
              <w:pStyle w:val="MDPI71References"/>
              <w:numPr>
                <w:ilvl w:val="0"/>
                <w:numId w:val="0"/>
              </w:numPr>
              <w:ind w:left="-85"/>
              <w:rPr>
                <w:bCs/>
                <w:lang w:val="en-GB"/>
              </w:rPr>
            </w:pPr>
            <w:r>
              <w:rPr>
                <w:noProof/>
                <w:lang w:eastAsia="en-US"/>
              </w:rPr>
              <w:drawing>
                <wp:inline distT="0" distB="0" distL="0" distR="0" wp14:anchorId="4F060705" wp14:editId="1865C89A">
                  <wp:extent cx="1209675" cy="428625"/>
                  <wp:effectExtent l="0" t="0" r="0" b="0"/>
                  <wp:docPr id="12" name="Immagine 12" descr="copy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opyRight"/>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209675" cy="428625"/>
                          </a:xfrm>
                          <a:prstGeom prst="rect">
                            <a:avLst/>
                          </a:prstGeom>
                          <a:noFill/>
                          <a:ln>
                            <a:noFill/>
                          </a:ln>
                        </pic:spPr>
                      </pic:pic>
                    </a:graphicData>
                  </a:graphic>
                </wp:inline>
              </w:drawing>
            </w:r>
          </w:p>
        </w:tc>
        <w:tc>
          <w:tcPr>
            <w:tcW w:w="7149" w:type="dxa"/>
            <w:vAlign w:val="center"/>
          </w:tcPr>
          <w:p w14:paraId="1A8F693E" w14:textId="77777777" w:rsidR="006A5AC4" w:rsidRPr="00A11980" w:rsidRDefault="006A5AC4" w:rsidP="0047209A">
            <w:pPr>
              <w:pStyle w:val="MDPI71References"/>
              <w:numPr>
                <w:ilvl w:val="0"/>
                <w:numId w:val="0"/>
              </w:numPr>
              <w:ind w:left="-85"/>
              <w:rPr>
                <w:bCs/>
                <w:lang w:val="en-GB"/>
              </w:rPr>
            </w:pPr>
            <w:r w:rsidRPr="00A11980">
              <w:rPr>
                <w:bCs/>
                <w:lang w:val="en-GB"/>
              </w:rPr>
              <w:t>© 2019 by the authors. Submitted for possible open access publication under the terms and conditions of the Creative Commons Attribution (CC BY) license (http://creativecommons.org/licenses/by/4.0/).</w:t>
            </w:r>
          </w:p>
        </w:tc>
      </w:tr>
    </w:tbl>
    <w:p w14:paraId="485CA205" w14:textId="77777777" w:rsidR="00E66261" w:rsidRDefault="00E66261" w:rsidP="00716D7B">
      <w:pPr>
        <w:pStyle w:val="MDPI71References"/>
        <w:numPr>
          <w:ilvl w:val="0"/>
          <w:numId w:val="0"/>
        </w:numPr>
        <w:spacing w:after="240"/>
        <w:rPr>
          <w:lang w:val="en-GB"/>
        </w:rPr>
        <w:sectPr w:rsidR="00E66261" w:rsidSect="00842301">
          <w:headerReference w:type="even" r:id="rId21"/>
          <w:headerReference w:type="default" r:id="rId22"/>
          <w:footerReference w:type="default" r:id="rId23"/>
          <w:headerReference w:type="first" r:id="rId24"/>
          <w:footerReference w:type="first" r:id="rId25"/>
          <w:pgSz w:w="11906" w:h="16838" w:code="9"/>
          <w:pgMar w:top="1531" w:right="1531" w:bottom="1531" w:left="1531" w:header="1020" w:footer="850" w:gutter="0"/>
          <w:lnNumType w:countBy="1" w:restart="continuous"/>
          <w:pgNumType w:start="1"/>
          <w:cols w:space="425"/>
          <w:titlePg/>
          <w:docGrid w:type="lines" w:linePitch="326"/>
        </w:sectPr>
      </w:pPr>
    </w:p>
    <w:p w14:paraId="2EC22DF0" w14:textId="745B7FF3" w:rsidR="00E66261" w:rsidRPr="00E66261" w:rsidRDefault="00E66261" w:rsidP="00E66261">
      <w:pPr>
        <w:pStyle w:val="MDPI42tablebody"/>
        <w:jc w:val="left"/>
        <w:rPr>
          <w:lang w:val="en-GB" w:eastAsia="it-IT"/>
        </w:rPr>
      </w:pPr>
      <w:r w:rsidRPr="00A11980">
        <w:rPr>
          <w:b/>
          <w:lang w:val="en-GB" w:eastAsia="it-IT"/>
        </w:rPr>
        <w:lastRenderedPageBreak/>
        <w:t xml:space="preserve">Table </w:t>
      </w:r>
      <w:r>
        <w:rPr>
          <w:b/>
          <w:lang w:val="en-GB" w:eastAsia="it-IT"/>
        </w:rPr>
        <w:t>S1</w:t>
      </w:r>
      <w:r w:rsidRPr="00A11980">
        <w:rPr>
          <w:b/>
          <w:lang w:val="en-GB" w:eastAsia="it-IT"/>
        </w:rPr>
        <w:t>.</w:t>
      </w:r>
      <w:r w:rsidRPr="00E66261">
        <w:rPr>
          <w:b/>
          <w:lang w:val="en-GB" w:eastAsia="it-IT"/>
        </w:rPr>
        <w:t xml:space="preserve"> </w:t>
      </w:r>
      <w:r w:rsidRPr="00E66261">
        <w:rPr>
          <w:lang w:val="en-GB" w:eastAsia="it-IT"/>
        </w:rPr>
        <w:t>Occurrence and co-occurrence of DON and secondary metabolites (μg/kg) for Barley, Cereals, Maize, Oat, Rice, Rye and Wheat for feed and food products.</w:t>
      </w:r>
    </w:p>
    <w:tbl>
      <w:tblPr>
        <w:tblpPr w:leftFromText="180" w:rightFromText="180" w:vertAnchor="page" w:horzAnchor="margin" w:tblpY="2471"/>
        <w:tblW w:w="14325" w:type="dxa"/>
        <w:tblBorders>
          <w:insideH w:val="single" w:sz="4" w:space="0" w:color="D9D9D9"/>
          <w:insideV w:val="single" w:sz="4" w:space="0" w:color="D9D9D9"/>
        </w:tblBorders>
        <w:tblLook w:val="0000" w:firstRow="0" w:lastRow="0" w:firstColumn="0" w:lastColumn="0" w:noHBand="0" w:noVBand="0"/>
      </w:tblPr>
      <w:tblGrid>
        <w:gridCol w:w="750"/>
        <w:gridCol w:w="1057"/>
        <w:gridCol w:w="500"/>
        <w:gridCol w:w="1109"/>
        <w:gridCol w:w="1382"/>
        <w:gridCol w:w="977"/>
        <w:gridCol w:w="966"/>
        <w:gridCol w:w="763"/>
        <w:gridCol w:w="906"/>
        <w:gridCol w:w="1066"/>
        <w:gridCol w:w="1306"/>
        <w:gridCol w:w="976"/>
        <w:gridCol w:w="966"/>
        <w:gridCol w:w="846"/>
        <w:gridCol w:w="906"/>
      </w:tblGrid>
      <w:tr w:rsidR="00E66261" w:rsidRPr="00E66261" w14:paraId="5429CC38" w14:textId="77777777" w:rsidTr="00EA367F">
        <w:trPr>
          <w:trHeight w:val="199"/>
        </w:trPr>
        <w:tc>
          <w:tcPr>
            <w:tcW w:w="750" w:type="dxa"/>
            <w:vMerge w:val="restart"/>
            <w:tcBorders>
              <w:top w:val="single" w:sz="12" w:space="0" w:color="auto"/>
            </w:tcBorders>
            <w:noWrap/>
          </w:tcPr>
          <w:p w14:paraId="6A692A40" w14:textId="77777777" w:rsidR="00E66261" w:rsidRPr="00E66261" w:rsidRDefault="00E66261" w:rsidP="00EA367F">
            <w:pPr>
              <w:pStyle w:val="MDPI42tablebody"/>
              <w:spacing w:line="240" w:lineRule="atLeast"/>
              <w:jc w:val="left"/>
              <w:rPr>
                <w:b/>
                <w:lang w:val="en-GB" w:eastAsia="it-IT"/>
              </w:rPr>
            </w:pPr>
            <w:r w:rsidRPr="00E66261">
              <w:rPr>
                <w:b/>
                <w:lang w:val="en-GB" w:eastAsia="it-IT"/>
              </w:rPr>
              <w:t> </w:t>
            </w:r>
          </w:p>
          <w:p w14:paraId="5F86BFD3" w14:textId="77777777" w:rsidR="00E66261" w:rsidRPr="00E66261" w:rsidRDefault="00E66261" w:rsidP="00EA367F">
            <w:pPr>
              <w:pStyle w:val="MDPI42tablebody"/>
              <w:spacing w:line="240" w:lineRule="atLeast"/>
              <w:jc w:val="left"/>
              <w:rPr>
                <w:b/>
                <w:lang w:val="en-GB" w:eastAsia="it-IT"/>
              </w:rPr>
            </w:pPr>
            <w:r w:rsidRPr="00E66261">
              <w:rPr>
                <w:b/>
                <w:lang w:val="en-GB" w:eastAsia="it-IT"/>
              </w:rPr>
              <w:t> </w:t>
            </w:r>
          </w:p>
        </w:tc>
        <w:tc>
          <w:tcPr>
            <w:tcW w:w="1057" w:type="dxa"/>
            <w:vMerge w:val="restart"/>
            <w:tcBorders>
              <w:top w:val="single" w:sz="12" w:space="0" w:color="auto"/>
            </w:tcBorders>
            <w:noWrap/>
          </w:tcPr>
          <w:p w14:paraId="4F79F50B" w14:textId="77777777" w:rsidR="00E66261" w:rsidRPr="00E66261" w:rsidRDefault="00E66261" w:rsidP="00EA367F">
            <w:pPr>
              <w:pStyle w:val="MDPI42tablebody"/>
              <w:spacing w:line="240" w:lineRule="atLeast"/>
              <w:jc w:val="left"/>
              <w:rPr>
                <w:b/>
                <w:lang w:val="en-GB" w:eastAsia="it-IT"/>
              </w:rPr>
            </w:pPr>
            <w:r w:rsidRPr="00E66261">
              <w:rPr>
                <w:b/>
                <w:lang w:val="en-GB" w:eastAsia="it-IT"/>
              </w:rPr>
              <w:t> </w:t>
            </w:r>
          </w:p>
          <w:p w14:paraId="14BA7659" w14:textId="77777777" w:rsidR="00E66261" w:rsidRPr="00E66261" w:rsidRDefault="00E66261" w:rsidP="00EA367F">
            <w:pPr>
              <w:pStyle w:val="MDPI42tablebody"/>
              <w:spacing w:line="240" w:lineRule="atLeast"/>
              <w:jc w:val="left"/>
              <w:rPr>
                <w:b/>
                <w:lang w:val="en-GB" w:eastAsia="it-IT"/>
              </w:rPr>
            </w:pPr>
            <w:r w:rsidRPr="00E66261">
              <w:rPr>
                <w:b/>
                <w:lang w:val="en-GB" w:eastAsia="it-IT"/>
              </w:rPr>
              <w:t> </w:t>
            </w:r>
          </w:p>
        </w:tc>
        <w:tc>
          <w:tcPr>
            <w:tcW w:w="500" w:type="dxa"/>
            <w:vMerge w:val="restart"/>
            <w:tcBorders>
              <w:top w:val="single" w:sz="12" w:space="0" w:color="auto"/>
            </w:tcBorders>
            <w:noWrap/>
          </w:tcPr>
          <w:p w14:paraId="505AF585" w14:textId="77777777" w:rsidR="00E66261" w:rsidRPr="00E66261" w:rsidRDefault="00E66261" w:rsidP="00EA367F">
            <w:pPr>
              <w:pStyle w:val="MDPI42tablebody"/>
              <w:spacing w:line="240" w:lineRule="atLeast"/>
              <w:jc w:val="left"/>
              <w:rPr>
                <w:b/>
                <w:lang w:val="en-GB" w:eastAsia="it-IT"/>
              </w:rPr>
            </w:pPr>
            <w:r w:rsidRPr="00E66261">
              <w:rPr>
                <w:b/>
                <w:lang w:val="en-GB" w:eastAsia="it-IT"/>
              </w:rPr>
              <w:t> </w:t>
            </w:r>
          </w:p>
          <w:p w14:paraId="4C89CA34" w14:textId="77777777" w:rsidR="00E66261" w:rsidRPr="00E66261" w:rsidRDefault="00E66261" w:rsidP="00EA367F">
            <w:pPr>
              <w:pStyle w:val="MDPI42tablebody"/>
              <w:spacing w:line="240" w:lineRule="atLeast"/>
              <w:jc w:val="left"/>
              <w:rPr>
                <w:b/>
                <w:lang w:val="en-GB" w:eastAsia="it-IT"/>
              </w:rPr>
            </w:pPr>
            <w:r w:rsidRPr="00E66261">
              <w:rPr>
                <w:b/>
                <w:lang w:val="en-GB" w:eastAsia="it-IT"/>
              </w:rPr>
              <w:t> </w:t>
            </w:r>
          </w:p>
        </w:tc>
        <w:tc>
          <w:tcPr>
            <w:tcW w:w="6079" w:type="dxa"/>
            <w:gridSpan w:val="6"/>
            <w:tcBorders>
              <w:top w:val="single" w:sz="12" w:space="0" w:color="auto"/>
            </w:tcBorders>
            <w:noWrap/>
          </w:tcPr>
          <w:p w14:paraId="5D1F1364" w14:textId="77777777" w:rsidR="00E66261" w:rsidRPr="00E66261" w:rsidRDefault="00E66261" w:rsidP="00EA367F">
            <w:pPr>
              <w:pStyle w:val="MDPI42tablebody"/>
              <w:spacing w:line="240" w:lineRule="atLeast"/>
              <w:jc w:val="left"/>
              <w:rPr>
                <w:b/>
                <w:lang w:val="en-GB" w:eastAsia="it-IT"/>
              </w:rPr>
            </w:pPr>
            <w:r w:rsidRPr="00E66261">
              <w:rPr>
                <w:b/>
                <w:lang w:val="en-GB" w:eastAsia="it-IT"/>
              </w:rPr>
              <w:t>FOOD</w:t>
            </w:r>
          </w:p>
        </w:tc>
        <w:tc>
          <w:tcPr>
            <w:tcW w:w="5939" w:type="dxa"/>
            <w:gridSpan w:val="6"/>
            <w:tcBorders>
              <w:top w:val="single" w:sz="12" w:space="0" w:color="auto"/>
            </w:tcBorders>
            <w:noWrap/>
          </w:tcPr>
          <w:p w14:paraId="0C37CFC1" w14:textId="77777777" w:rsidR="00E66261" w:rsidRPr="00E66261" w:rsidRDefault="00E66261" w:rsidP="00EA367F">
            <w:pPr>
              <w:pStyle w:val="MDPI42tablebody"/>
              <w:spacing w:line="240" w:lineRule="atLeast"/>
              <w:jc w:val="left"/>
              <w:rPr>
                <w:b/>
                <w:lang w:val="en-GB" w:eastAsia="it-IT"/>
              </w:rPr>
            </w:pPr>
            <w:r w:rsidRPr="00E66261">
              <w:rPr>
                <w:b/>
                <w:lang w:val="en-GB" w:eastAsia="it-IT"/>
              </w:rPr>
              <w:t>FEED</w:t>
            </w:r>
          </w:p>
        </w:tc>
      </w:tr>
      <w:tr w:rsidR="00E66261" w:rsidRPr="00A11980" w14:paraId="7D25D0DF" w14:textId="77777777" w:rsidTr="00EA367F">
        <w:trPr>
          <w:trHeight w:val="210"/>
        </w:trPr>
        <w:tc>
          <w:tcPr>
            <w:tcW w:w="750" w:type="dxa"/>
            <w:vMerge/>
            <w:tcBorders>
              <w:bottom w:val="single" w:sz="12" w:space="0" w:color="auto"/>
            </w:tcBorders>
            <w:noWrap/>
          </w:tcPr>
          <w:p w14:paraId="628C6785" w14:textId="77777777" w:rsidR="00E66261" w:rsidRPr="00A11980" w:rsidRDefault="00E66261" w:rsidP="00EA367F">
            <w:pPr>
              <w:spacing w:line="240" w:lineRule="atLeast"/>
              <w:jc w:val="center"/>
              <w:rPr>
                <w:rFonts w:ascii="Palatino Linotype" w:hAnsi="Palatino Linotype"/>
                <w:sz w:val="18"/>
                <w:szCs w:val="18"/>
                <w:lang w:val="en-GB"/>
              </w:rPr>
            </w:pPr>
          </w:p>
        </w:tc>
        <w:tc>
          <w:tcPr>
            <w:tcW w:w="1057" w:type="dxa"/>
            <w:vMerge/>
            <w:tcBorders>
              <w:bottom w:val="single" w:sz="12" w:space="0" w:color="auto"/>
            </w:tcBorders>
            <w:noWrap/>
          </w:tcPr>
          <w:p w14:paraId="3F6C37BA" w14:textId="77777777" w:rsidR="00E66261" w:rsidRPr="00A11980" w:rsidRDefault="00E66261" w:rsidP="00EA367F">
            <w:pPr>
              <w:spacing w:line="240" w:lineRule="atLeast"/>
              <w:jc w:val="center"/>
              <w:rPr>
                <w:rFonts w:ascii="Palatino Linotype" w:hAnsi="Palatino Linotype"/>
                <w:sz w:val="18"/>
                <w:szCs w:val="18"/>
                <w:lang w:val="en-GB"/>
              </w:rPr>
            </w:pPr>
          </w:p>
        </w:tc>
        <w:tc>
          <w:tcPr>
            <w:tcW w:w="500" w:type="dxa"/>
            <w:vMerge/>
            <w:tcBorders>
              <w:bottom w:val="single" w:sz="12" w:space="0" w:color="auto"/>
            </w:tcBorders>
            <w:noWrap/>
          </w:tcPr>
          <w:p w14:paraId="35A2AF51" w14:textId="77777777" w:rsidR="00E66261" w:rsidRPr="00A11980" w:rsidRDefault="00E66261" w:rsidP="00EA367F">
            <w:pPr>
              <w:spacing w:line="240" w:lineRule="atLeast"/>
              <w:jc w:val="center"/>
              <w:rPr>
                <w:rFonts w:ascii="Palatino Linotype" w:hAnsi="Palatino Linotype"/>
                <w:sz w:val="18"/>
                <w:szCs w:val="18"/>
                <w:lang w:val="en-GB"/>
              </w:rPr>
            </w:pPr>
          </w:p>
        </w:tc>
        <w:tc>
          <w:tcPr>
            <w:tcW w:w="1109" w:type="dxa"/>
            <w:tcBorders>
              <w:bottom w:val="single" w:sz="12" w:space="0" w:color="auto"/>
            </w:tcBorders>
            <w:noWrap/>
          </w:tcPr>
          <w:p w14:paraId="3D2C7A9C"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15AcDON</w:t>
            </w:r>
          </w:p>
        </w:tc>
        <w:tc>
          <w:tcPr>
            <w:tcW w:w="1382" w:type="dxa"/>
            <w:tcBorders>
              <w:bottom w:val="single" w:sz="12" w:space="0" w:color="auto"/>
            </w:tcBorders>
            <w:noWrap/>
          </w:tcPr>
          <w:p w14:paraId="6E6897BF"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15+3AcDON</w:t>
            </w:r>
          </w:p>
        </w:tc>
        <w:tc>
          <w:tcPr>
            <w:tcW w:w="977" w:type="dxa"/>
            <w:tcBorders>
              <w:bottom w:val="single" w:sz="12" w:space="0" w:color="auto"/>
            </w:tcBorders>
            <w:noWrap/>
          </w:tcPr>
          <w:p w14:paraId="3D927BDD"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3AcDON</w:t>
            </w:r>
          </w:p>
        </w:tc>
        <w:tc>
          <w:tcPr>
            <w:tcW w:w="962" w:type="dxa"/>
            <w:tcBorders>
              <w:bottom w:val="single" w:sz="12" w:space="0" w:color="auto"/>
            </w:tcBorders>
            <w:noWrap/>
          </w:tcPr>
          <w:p w14:paraId="37A6A254"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AcDONs</w:t>
            </w:r>
          </w:p>
        </w:tc>
        <w:tc>
          <w:tcPr>
            <w:tcW w:w="763" w:type="dxa"/>
            <w:tcBorders>
              <w:bottom w:val="single" w:sz="12" w:space="0" w:color="auto"/>
            </w:tcBorders>
            <w:noWrap/>
          </w:tcPr>
          <w:p w14:paraId="0EAE5094"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DON</w:t>
            </w:r>
          </w:p>
        </w:tc>
        <w:tc>
          <w:tcPr>
            <w:tcW w:w="883" w:type="dxa"/>
            <w:tcBorders>
              <w:bottom w:val="single" w:sz="12" w:space="0" w:color="auto"/>
            </w:tcBorders>
            <w:noWrap/>
          </w:tcPr>
          <w:p w14:paraId="5055EBFF"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DON3G</w:t>
            </w:r>
          </w:p>
        </w:tc>
        <w:tc>
          <w:tcPr>
            <w:tcW w:w="1048" w:type="dxa"/>
            <w:tcBorders>
              <w:bottom w:val="single" w:sz="12" w:space="0" w:color="auto"/>
            </w:tcBorders>
            <w:noWrap/>
          </w:tcPr>
          <w:p w14:paraId="0B4B7240"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15AcDON</w:t>
            </w:r>
          </w:p>
        </w:tc>
        <w:tc>
          <w:tcPr>
            <w:tcW w:w="1306" w:type="dxa"/>
            <w:tcBorders>
              <w:bottom w:val="single" w:sz="12" w:space="0" w:color="auto"/>
            </w:tcBorders>
            <w:noWrap/>
          </w:tcPr>
          <w:p w14:paraId="686AC834"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15+3AcDON</w:t>
            </w:r>
          </w:p>
        </w:tc>
        <w:tc>
          <w:tcPr>
            <w:tcW w:w="938" w:type="dxa"/>
            <w:tcBorders>
              <w:bottom w:val="single" w:sz="12" w:space="0" w:color="auto"/>
            </w:tcBorders>
            <w:noWrap/>
          </w:tcPr>
          <w:p w14:paraId="638F739E"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3AcDON</w:t>
            </w:r>
          </w:p>
        </w:tc>
        <w:tc>
          <w:tcPr>
            <w:tcW w:w="929" w:type="dxa"/>
            <w:tcBorders>
              <w:bottom w:val="single" w:sz="12" w:space="0" w:color="auto"/>
            </w:tcBorders>
            <w:noWrap/>
          </w:tcPr>
          <w:p w14:paraId="1153507D"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AcDONs</w:t>
            </w:r>
          </w:p>
        </w:tc>
        <w:tc>
          <w:tcPr>
            <w:tcW w:w="846" w:type="dxa"/>
            <w:tcBorders>
              <w:bottom w:val="single" w:sz="12" w:space="0" w:color="auto"/>
            </w:tcBorders>
            <w:noWrap/>
          </w:tcPr>
          <w:p w14:paraId="444387F4"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DON</w:t>
            </w:r>
          </w:p>
        </w:tc>
        <w:tc>
          <w:tcPr>
            <w:tcW w:w="871" w:type="dxa"/>
            <w:tcBorders>
              <w:bottom w:val="single" w:sz="12" w:space="0" w:color="auto"/>
            </w:tcBorders>
            <w:noWrap/>
          </w:tcPr>
          <w:p w14:paraId="6DC36C7C"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DON3G</w:t>
            </w:r>
          </w:p>
        </w:tc>
      </w:tr>
      <w:tr w:rsidR="00E66261" w:rsidRPr="00A11980" w14:paraId="5BF598CD" w14:textId="77777777" w:rsidTr="00EA367F">
        <w:tblPrEx>
          <w:tblBorders>
            <w:insideH w:val="none" w:sz="0" w:space="0" w:color="auto"/>
            <w:insideV w:val="none" w:sz="0" w:space="0" w:color="auto"/>
          </w:tblBorders>
        </w:tblPrEx>
        <w:trPr>
          <w:trHeight w:val="210"/>
        </w:trPr>
        <w:tc>
          <w:tcPr>
            <w:tcW w:w="750" w:type="dxa"/>
            <w:vMerge w:val="restart"/>
            <w:noWrap/>
            <w:textDirection w:val="btLr"/>
          </w:tcPr>
          <w:p w14:paraId="2ECAF6B8"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Barley</w:t>
            </w:r>
          </w:p>
        </w:tc>
        <w:tc>
          <w:tcPr>
            <w:tcW w:w="1057" w:type="dxa"/>
            <w:shd w:val="clear" w:color="auto" w:fill="D9D9D9"/>
            <w:noWrap/>
          </w:tcPr>
          <w:p w14:paraId="3B67C67D"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500" w:type="dxa"/>
            <w:shd w:val="clear" w:color="auto" w:fill="D9D9D9"/>
            <w:noWrap/>
          </w:tcPr>
          <w:p w14:paraId="1736747E"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1109" w:type="dxa"/>
            <w:shd w:val="clear" w:color="auto" w:fill="D9D9D9"/>
            <w:noWrap/>
          </w:tcPr>
          <w:p w14:paraId="1F1FB96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w:t>
            </w:r>
          </w:p>
        </w:tc>
        <w:tc>
          <w:tcPr>
            <w:tcW w:w="1382" w:type="dxa"/>
            <w:shd w:val="clear" w:color="auto" w:fill="D9D9D9"/>
            <w:noWrap/>
          </w:tcPr>
          <w:p w14:paraId="1F185DAA"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4</w:t>
            </w:r>
          </w:p>
        </w:tc>
        <w:tc>
          <w:tcPr>
            <w:tcW w:w="977" w:type="dxa"/>
            <w:shd w:val="clear" w:color="auto" w:fill="D9D9D9"/>
            <w:noWrap/>
          </w:tcPr>
          <w:p w14:paraId="04CE13E9"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6</w:t>
            </w:r>
          </w:p>
        </w:tc>
        <w:tc>
          <w:tcPr>
            <w:tcW w:w="962" w:type="dxa"/>
            <w:shd w:val="clear" w:color="auto" w:fill="D9D9D9"/>
            <w:noWrap/>
          </w:tcPr>
          <w:p w14:paraId="70DE7A4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763" w:type="dxa"/>
            <w:shd w:val="clear" w:color="auto" w:fill="D9D9D9"/>
            <w:noWrap/>
          </w:tcPr>
          <w:p w14:paraId="2204FAB0"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22</w:t>
            </w:r>
          </w:p>
        </w:tc>
        <w:tc>
          <w:tcPr>
            <w:tcW w:w="883" w:type="dxa"/>
            <w:shd w:val="clear" w:color="auto" w:fill="D9D9D9"/>
            <w:noWrap/>
          </w:tcPr>
          <w:p w14:paraId="3411FB2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w:t>
            </w:r>
          </w:p>
        </w:tc>
        <w:tc>
          <w:tcPr>
            <w:tcW w:w="1048" w:type="dxa"/>
            <w:shd w:val="clear" w:color="auto" w:fill="D9D9D9"/>
            <w:noWrap/>
          </w:tcPr>
          <w:p w14:paraId="30DC7FA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306" w:type="dxa"/>
            <w:shd w:val="clear" w:color="auto" w:fill="D9D9D9"/>
            <w:noWrap/>
          </w:tcPr>
          <w:p w14:paraId="161AE365" w14:textId="77777777" w:rsidR="00E66261" w:rsidRPr="00A11980" w:rsidRDefault="00E66261" w:rsidP="00EA367F">
            <w:pPr>
              <w:spacing w:line="240" w:lineRule="atLeast"/>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shd w:val="clear" w:color="auto" w:fill="D9D9D9"/>
            <w:noWrap/>
          </w:tcPr>
          <w:p w14:paraId="2092617A"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929" w:type="dxa"/>
            <w:shd w:val="clear" w:color="auto" w:fill="D9D9D9"/>
            <w:noWrap/>
          </w:tcPr>
          <w:p w14:paraId="2AB2393F"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6" w:type="dxa"/>
            <w:shd w:val="clear" w:color="auto" w:fill="D9D9D9"/>
            <w:noWrap/>
          </w:tcPr>
          <w:p w14:paraId="124AFB02"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3</w:t>
            </w:r>
          </w:p>
        </w:tc>
        <w:tc>
          <w:tcPr>
            <w:tcW w:w="871" w:type="dxa"/>
            <w:shd w:val="clear" w:color="auto" w:fill="D9D9D9"/>
            <w:noWrap/>
          </w:tcPr>
          <w:p w14:paraId="618C3C63"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52BAB7D2" w14:textId="77777777" w:rsidTr="00EA367F">
        <w:trPr>
          <w:trHeight w:val="199"/>
        </w:trPr>
        <w:tc>
          <w:tcPr>
            <w:tcW w:w="750" w:type="dxa"/>
            <w:vMerge/>
          </w:tcPr>
          <w:p w14:paraId="77F3CD75" w14:textId="77777777" w:rsidR="00E66261" w:rsidRPr="00A11980" w:rsidRDefault="00E66261" w:rsidP="00EA367F">
            <w:pPr>
              <w:spacing w:line="240" w:lineRule="atLeast"/>
              <w:rPr>
                <w:rFonts w:ascii="Palatino Linotype" w:hAnsi="Palatino Linotype"/>
                <w:b/>
                <w:sz w:val="18"/>
                <w:szCs w:val="18"/>
                <w:lang w:val="en-GB"/>
              </w:rPr>
            </w:pPr>
          </w:p>
        </w:tc>
        <w:tc>
          <w:tcPr>
            <w:tcW w:w="1057" w:type="dxa"/>
            <w:vMerge w:val="restart"/>
            <w:noWrap/>
          </w:tcPr>
          <w:p w14:paraId="5F1DEB4D"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500" w:type="dxa"/>
            <w:noWrap/>
          </w:tcPr>
          <w:p w14:paraId="19D8D519"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1109" w:type="dxa"/>
            <w:noWrap/>
          </w:tcPr>
          <w:p w14:paraId="2E73D7AE"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19.6</w:t>
            </w:r>
          </w:p>
        </w:tc>
        <w:tc>
          <w:tcPr>
            <w:tcW w:w="1382" w:type="dxa"/>
            <w:noWrap/>
          </w:tcPr>
          <w:p w14:paraId="2D25FF82"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0.3</w:t>
            </w:r>
          </w:p>
        </w:tc>
        <w:tc>
          <w:tcPr>
            <w:tcW w:w="977" w:type="dxa"/>
            <w:noWrap/>
          </w:tcPr>
          <w:p w14:paraId="25C7FB2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22.3</w:t>
            </w:r>
          </w:p>
        </w:tc>
        <w:tc>
          <w:tcPr>
            <w:tcW w:w="962" w:type="dxa"/>
            <w:noWrap/>
          </w:tcPr>
          <w:p w14:paraId="03FA508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763" w:type="dxa"/>
            <w:noWrap/>
          </w:tcPr>
          <w:p w14:paraId="34F0D4B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173.8</w:t>
            </w:r>
          </w:p>
        </w:tc>
        <w:tc>
          <w:tcPr>
            <w:tcW w:w="883" w:type="dxa"/>
            <w:noWrap/>
          </w:tcPr>
          <w:p w14:paraId="161E3440"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109.2</w:t>
            </w:r>
          </w:p>
        </w:tc>
        <w:tc>
          <w:tcPr>
            <w:tcW w:w="1048" w:type="dxa"/>
            <w:noWrap/>
          </w:tcPr>
          <w:p w14:paraId="1FC729B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1306" w:type="dxa"/>
            <w:noWrap/>
          </w:tcPr>
          <w:p w14:paraId="3697CFE8"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790FD83C"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929" w:type="dxa"/>
            <w:noWrap/>
          </w:tcPr>
          <w:p w14:paraId="6FE777A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6" w:type="dxa"/>
            <w:noWrap/>
          </w:tcPr>
          <w:p w14:paraId="1DE5ECE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413.7</w:t>
            </w:r>
          </w:p>
        </w:tc>
        <w:tc>
          <w:tcPr>
            <w:tcW w:w="871" w:type="dxa"/>
            <w:noWrap/>
          </w:tcPr>
          <w:p w14:paraId="18BE2C6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75756FCA" w14:textId="77777777" w:rsidTr="00EA367F">
        <w:trPr>
          <w:trHeight w:val="199"/>
        </w:trPr>
        <w:tc>
          <w:tcPr>
            <w:tcW w:w="750" w:type="dxa"/>
            <w:vMerge/>
          </w:tcPr>
          <w:p w14:paraId="602AE0E8" w14:textId="77777777" w:rsidR="00E66261" w:rsidRPr="00A11980" w:rsidRDefault="00E66261" w:rsidP="00EA367F">
            <w:pPr>
              <w:spacing w:line="240" w:lineRule="atLeast"/>
              <w:rPr>
                <w:rFonts w:ascii="Palatino Linotype" w:hAnsi="Palatino Linotype"/>
                <w:b/>
                <w:sz w:val="18"/>
                <w:szCs w:val="18"/>
                <w:lang w:val="en-GB"/>
              </w:rPr>
            </w:pPr>
          </w:p>
        </w:tc>
        <w:tc>
          <w:tcPr>
            <w:tcW w:w="1057" w:type="dxa"/>
            <w:vMerge/>
          </w:tcPr>
          <w:p w14:paraId="68031A84" w14:textId="77777777" w:rsidR="00E66261" w:rsidRPr="00A11980" w:rsidRDefault="00E66261" w:rsidP="00EA367F">
            <w:pPr>
              <w:spacing w:line="240" w:lineRule="atLeast"/>
              <w:rPr>
                <w:rFonts w:ascii="Palatino Linotype" w:hAnsi="Palatino Linotype"/>
                <w:b/>
                <w:sz w:val="18"/>
                <w:szCs w:val="18"/>
                <w:lang w:val="en-GB"/>
              </w:rPr>
            </w:pPr>
          </w:p>
        </w:tc>
        <w:tc>
          <w:tcPr>
            <w:tcW w:w="500" w:type="dxa"/>
            <w:noWrap/>
          </w:tcPr>
          <w:p w14:paraId="5A1D2BEB"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109" w:type="dxa"/>
            <w:noWrap/>
          </w:tcPr>
          <w:p w14:paraId="2C2ABAC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21.6</w:t>
            </w:r>
          </w:p>
        </w:tc>
        <w:tc>
          <w:tcPr>
            <w:tcW w:w="1382" w:type="dxa"/>
            <w:noWrap/>
          </w:tcPr>
          <w:p w14:paraId="7E4C270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1.0</w:t>
            </w:r>
          </w:p>
        </w:tc>
        <w:tc>
          <w:tcPr>
            <w:tcW w:w="977" w:type="dxa"/>
            <w:noWrap/>
          </w:tcPr>
          <w:p w14:paraId="4A8317D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26.7</w:t>
            </w:r>
          </w:p>
        </w:tc>
        <w:tc>
          <w:tcPr>
            <w:tcW w:w="962" w:type="dxa"/>
            <w:noWrap/>
          </w:tcPr>
          <w:p w14:paraId="22370966"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763" w:type="dxa"/>
            <w:noWrap/>
          </w:tcPr>
          <w:p w14:paraId="3470438E"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173.8</w:t>
            </w:r>
          </w:p>
        </w:tc>
        <w:tc>
          <w:tcPr>
            <w:tcW w:w="883" w:type="dxa"/>
            <w:noWrap/>
          </w:tcPr>
          <w:p w14:paraId="51DC6C96"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109.2</w:t>
            </w:r>
          </w:p>
        </w:tc>
        <w:tc>
          <w:tcPr>
            <w:tcW w:w="1048" w:type="dxa"/>
            <w:noWrap/>
          </w:tcPr>
          <w:p w14:paraId="103E93B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50.0</w:t>
            </w:r>
          </w:p>
        </w:tc>
        <w:tc>
          <w:tcPr>
            <w:tcW w:w="1306" w:type="dxa"/>
            <w:noWrap/>
          </w:tcPr>
          <w:p w14:paraId="4BB538B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024E3DB2"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50.0</w:t>
            </w:r>
          </w:p>
        </w:tc>
        <w:tc>
          <w:tcPr>
            <w:tcW w:w="929" w:type="dxa"/>
            <w:noWrap/>
          </w:tcPr>
          <w:p w14:paraId="0EA18E63"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6" w:type="dxa"/>
            <w:noWrap/>
          </w:tcPr>
          <w:p w14:paraId="66E032B3"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413.7</w:t>
            </w:r>
          </w:p>
        </w:tc>
        <w:tc>
          <w:tcPr>
            <w:tcW w:w="871" w:type="dxa"/>
            <w:noWrap/>
          </w:tcPr>
          <w:p w14:paraId="4205D97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370308AB" w14:textId="77777777" w:rsidTr="00EA367F">
        <w:trPr>
          <w:trHeight w:val="199"/>
        </w:trPr>
        <w:tc>
          <w:tcPr>
            <w:tcW w:w="750" w:type="dxa"/>
            <w:vMerge/>
          </w:tcPr>
          <w:p w14:paraId="354EA15A" w14:textId="77777777" w:rsidR="00E66261" w:rsidRPr="00A11980" w:rsidRDefault="00E66261" w:rsidP="00EA367F">
            <w:pPr>
              <w:spacing w:line="240" w:lineRule="atLeast"/>
              <w:rPr>
                <w:rFonts w:ascii="Palatino Linotype" w:hAnsi="Palatino Linotype"/>
                <w:b/>
                <w:sz w:val="18"/>
                <w:szCs w:val="18"/>
                <w:lang w:val="en-GB"/>
              </w:rPr>
            </w:pPr>
          </w:p>
        </w:tc>
        <w:tc>
          <w:tcPr>
            <w:tcW w:w="1057" w:type="dxa"/>
            <w:noWrap/>
          </w:tcPr>
          <w:p w14:paraId="2490D509"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500" w:type="dxa"/>
            <w:noWrap/>
          </w:tcPr>
          <w:p w14:paraId="63497DDA"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109" w:type="dxa"/>
            <w:noWrap/>
          </w:tcPr>
          <w:p w14:paraId="156E0E42"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97.0</w:t>
            </w:r>
          </w:p>
        </w:tc>
        <w:tc>
          <w:tcPr>
            <w:tcW w:w="1382" w:type="dxa"/>
            <w:noWrap/>
          </w:tcPr>
          <w:p w14:paraId="3A25A95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1.0</w:t>
            </w:r>
          </w:p>
        </w:tc>
        <w:tc>
          <w:tcPr>
            <w:tcW w:w="977" w:type="dxa"/>
            <w:noWrap/>
          </w:tcPr>
          <w:p w14:paraId="51DDF3E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120.0</w:t>
            </w:r>
          </w:p>
        </w:tc>
        <w:tc>
          <w:tcPr>
            <w:tcW w:w="962" w:type="dxa"/>
            <w:noWrap/>
          </w:tcPr>
          <w:p w14:paraId="4AE3A0F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763" w:type="dxa"/>
            <w:noWrap/>
          </w:tcPr>
          <w:p w14:paraId="19A303B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2029.0</w:t>
            </w:r>
          </w:p>
        </w:tc>
        <w:tc>
          <w:tcPr>
            <w:tcW w:w="883" w:type="dxa"/>
            <w:noWrap/>
          </w:tcPr>
          <w:p w14:paraId="1DD2511C"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390.0</w:t>
            </w:r>
          </w:p>
        </w:tc>
        <w:tc>
          <w:tcPr>
            <w:tcW w:w="1048" w:type="dxa"/>
            <w:noWrap/>
          </w:tcPr>
          <w:p w14:paraId="287E598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50.0</w:t>
            </w:r>
          </w:p>
        </w:tc>
        <w:tc>
          <w:tcPr>
            <w:tcW w:w="1306" w:type="dxa"/>
            <w:noWrap/>
          </w:tcPr>
          <w:p w14:paraId="123DF01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6D300D26"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50.0</w:t>
            </w:r>
          </w:p>
        </w:tc>
        <w:tc>
          <w:tcPr>
            <w:tcW w:w="929" w:type="dxa"/>
            <w:noWrap/>
          </w:tcPr>
          <w:p w14:paraId="67755B7F"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6" w:type="dxa"/>
            <w:noWrap/>
          </w:tcPr>
          <w:p w14:paraId="1C43F82C"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600.0</w:t>
            </w:r>
          </w:p>
        </w:tc>
        <w:tc>
          <w:tcPr>
            <w:tcW w:w="871" w:type="dxa"/>
            <w:noWrap/>
          </w:tcPr>
          <w:p w14:paraId="76946C13"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5528A31C" w14:textId="77777777" w:rsidTr="00EA367F">
        <w:tblPrEx>
          <w:tblBorders>
            <w:insideH w:val="none" w:sz="0" w:space="0" w:color="auto"/>
            <w:insideV w:val="none" w:sz="0" w:space="0" w:color="auto"/>
          </w:tblBorders>
        </w:tblPrEx>
        <w:trPr>
          <w:trHeight w:val="199"/>
        </w:trPr>
        <w:tc>
          <w:tcPr>
            <w:tcW w:w="750" w:type="dxa"/>
            <w:vMerge w:val="restart"/>
            <w:noWrap/>
            <w:textDirection w:val="btLr"/>
          </w:tcPr>
          <w:p w14:paraId="0A705407"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Cereals</w:t>
            </w:r>
          </w:p>
        </w:tc>
        <w:tc>
          <w:tcPr>
            <w:tcW w:w="1057" w:type="dxa"/>
            <w:shd w:val="clear" w:color="auto" w:fill="D9D9D9"/>
            <w:noWrap/>
          </w:tcPr>
          <w:p w14:paraId="12544419"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500" w:type="dxa"/>
            <w:shd w:val="clear" w:color="auto" w:fill="D9D9D9"/>
            <w:noWrap/>
          </w:tcPr>
          <w:p w14:paraId="45C5255C"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1109" w:type="dxa"/>
            <w:shd w:val="clear" w:color="auto" w:fill="D9D9D9"/>
            <w:noWrap/>
          </w:tcPr>
          <w:p w14:paraId="37370FB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17</w:t>
            </w:r>
          </w:p>
        </w:tc>
        <w:tc>
          <w:tcPr>
            <w:tcW w:w="1382" w:type="dxa"/>
            <w:shd w:val="clear" w:color="auto" w:fill="D9D9D9"/>
            <w:noWrap/>
          </w:tcPr>
          <w:p w14:paraId="5661C7E6"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77" w:type="dxa"/>
            <w:shd w:val="clear" w:color="auto" w:fill="D9D9D9"/>
            <w:noWrap/>
          </w:tcPr>
          <w:p w14:paraId="003EB12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24</w:t>
            </w:r>
          </w:p>
        </w:tc>
        <w:tc>
          <w:tcPr>
            <w:tcW w:w="962" w:type="dxa"/>
            <w:shd w:val="clear" w:color="auto" w:fill="D9D9D9"/>
            <w:noWrap/>
          </w:tcPr>
          <w:p w14:paraId="001EDC8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shd w:val="clear" w:color="auto" w:fill="D9D9D9"/>
            <w:noWrap/>
          </w:tcPr>
          <w:p w14:paraId="3AFF7CE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21</w:t>
            </w:r>
          </w:p>
        </w:tc>
        <w:tc>
          <w:tcPr>
            <w:tcW w:w="883" w:type="dxa"/>
            <w:shd w:val="clear" w:color="auto" w:fill="D9D9D9"/>
            <w:noWrap/>
          </w:tcPr>
          <w:p w14:paraId="7667081C"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6</w:t>
            </w:r>
          </w:p>
        </w:tc>
        <w:tc>
          <w:tcPr>
            <w:tcW w:w="1048" w:type="dxa"/>
            <w:shd w:val="clear" w:color="auto" w:fill="D9D9D9"/>
            <w:noWrap/>
          </w:tcPr>
          <w:p w14:paraId="69AF17D3"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306" w:type="dxa"/>
            <w:shd w:val="clear" w:color="auto" w:fill="D9D9D9"/>
            <w:noWrap/>
          </w:tcPr>
          <w:p w14:paraId="7D31EB04" w14:textId="77777777" w:rsidR="00E66261" w:rsidRPr="00A11980" w:rsidRDefault="00E66261" w:rsidP="00EA367F">
            <w:pPr>
              <w:spacing w:line="240" w:lineRule="atLeast"/>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shd w:val="clear" w:color="auto" w:fill="D9D9D9"/>
            <w:noWrap/>
          </w:tcPr>
          <w:p w14:paraId="7F11F1D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29" w:type="dxa"/>
            <w:shd w:val="clear" w:color="auto" w:fill="D9D9D9"/>
            <w:noWrap/>
          </w:tcPr>
          <w:p w14:paraId="6E778278"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6" w:type="dxa"/>
            <w:shd w:val="clear" w:color="auto" w:fill="D9D9D9"/>
            <w:noWrap/>
          </w:tcPr>
          <w:p w14:paraId="79D52CC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w:t>
            </w:r>
          </w:p>
        </w:tc>
        <w:tc>
          <w:tcPr>
            <w:tcW w:w="871" w:type="dxa"/>
            <w:shd w:val="clear" w:color="auto" w:fill="D9D9D9"/>
            <w:noWrap/>
          </w:tcPr>
          <w:p w14:paraId="0224B46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4FF5AE00" w14:textId="77777777" w:rsidTr="00EA367F">
        <w:trPr>
          <w:trHeight w:val="199"/>
        </w:trPr>
        <w:tc>
          <w:tcPr>
            <w:tcW w:w="750" w:type="dxa"/>
            <w:vMerge/>
          </w:tcPr>
          <w:p w14:paraId="13065A05" w14:textId="77777777" w:rsidR="00E66261" w:rsidRPr="00A11980" w:rsidRDefault="00E66261" w:rsidP="00EA367F">
            <w:pPr>
              <w:spacing w:line="240" w:lineRule="atLeast"/>
              <w:rPr>
                <w:rFonts w:ascii="Palatino Linotype" w:hAnsi="Palatino Linotype"/>
                <w:b/>
                <w:sz w:val="18"/>
                <w:szCs w:val="18"/>
                <w:lang w:val="en-GB"/>
              </w:rPr>
            </w:pPr>
          </w:p>
        </w:tc>
        <w:tc>
          <w:tcPr>
            <w:tcW w:w="1057" w:type="dxa"/>
            <w:vMerge w:val="restart"/>
            <w:noWrap/>
          </w:tcPr>
          <w:p w14:paraId="75B82B0F"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500" w:type="dxa"/>
            <w:noWrap/>
          </w:tcPr>
          <w:p w14:paraId="3558D5F6"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1109" w:type="dxa"/>
            <w:noWrap/>
          </w:tcPr>
          <w:p w14:paraId="2C150D6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9.3</w:t>
            </w:r>
          </w:p>
        </w:tc>
        <w:tc>
          <w:tcPr>
            <w:tcW w:w="1382" w:type="dxa"/>
            <w:noWrap/>
          </w:tcPr>
          <w:p w14:paraId="3EB08D8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77" w:type="dxa"/>
            <w:noWrap/>
          </w:tcPr>
          <w:p w14:paraId="16331F3C"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14.3</w:t>
            </w:r>
          </w:p>
        </w:tc>
        <w:tc>
          <w:tcPr>
            <w:tcW w:w="962" w:type="dxa"/>
            <w:noWrap/>
          </w:tcPr>
          <w:p w14:paraId="4241FF70"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noWrap/>
          </w:tcPr>
          <w:p w14:paraId="78F13FD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46.9</w:t>
            </w:r>
          </w:p>
        </w:tc>
        <w:tc>
          <w:tcPr>
            <w:tcW w:w="883" w:type="dxa"/>
            <w:noWrap/>
          </w:tcPr>
          <w:p w14:paraId="5A2AA78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22.8</w:t>
            </w:r>
          </w:p>
        </w:tc>
        <w:tc>
          <w:tcPr>
            <w:tcW w:w="1048" w:type="dxa"/>
            <w:noWrap/>
          </w:tcPr>
          <w:p w14:paraId="316A5F5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306" w:type="dxa"/>
            <w:noWrap/>
          </w:tcPr>
          <w:p w14:paraId="58D7FF91" w14:textId="77777777" w:rsidR="00E66261" w:rsidRPr="00A11980" w:rsidRDefault="00E66261" w:rsidP="00EA367F">
            <w:pPr>
              <w:spacing w:line="240" w:lineRule="atLeast"/>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717446A6"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29" w:type="dxa"/>
            <w:noWrap/>
          </w:tcPr>
          <w:p w14:paraId="14C73A8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6" w:type="dxa"/>
            <w:noWrap/>
          </w:tcPr>
          <w:p w14:paraId="3A1C256E"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543.0</w:t>
            </w:r>
          </w:p>
        </w:tc>
        <w:tc>
          <w:tcPr>
            <w:tcW w:w="871" w:type="dxa"/>
            <w:noWrap/>
          </w:tcPr>
          <w:p w14:paraId="64D4BA23"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50BD4AE4" w14:textId="77777777" w:rsidTr="00EA367F">
        <w:trPr>
          <w:trHeight w:val="199"/>
        </w:trPr>
        <w:tc>
          <w:tcPr>
            <w:tcW w:w="750" w:type="dxa"/>
            <w:vMerge/>
          </w:tcPr>
          <w:p w14:paraId="1F211550" w14:textId="77777777" w:rsidR="00E66261" w:rsidRPr="00A11980" w:rsidRDefault="00E66261" w:rsidP="00EA367F">
            <w:pPr>
              <w:spacing w:line="240" w:lineRule="atLeast"/>
              <w:rPr>
                <w:rFonts w:ascii="Palatino Linotype" w:hAnsi="Palatino Linotype"/>
                <w:b/>
                <w:sz w:val="18"/>
                <w:szCs w:val="18"/>
                <w:lang w:val="en-GB"/>
              </w:rPr>
            </w:pPr>
          </w:p>
        </w:tc>
        <w:tc>
          <w:tcPr>
            <w:tcW w:w="1057" w:type="dxa"/>
            <w:vMerge/>
          </w:tcPr>
          <w:p w14:paraId="533B5356" w14:textId="77777777" w:rsidR="00E66261" w:rsidRPr="00A11980" w:rsidRDefault="00E66261" w:rsidP="00EA367F">
            <w:pPr>
              <w:spacing w:line="240" w:lineRule="atLeast"/>
              <w:rPr>
                <w:rFonts w:ascii="Palatino Linotype" w:hAnsi="Palatino Linotype"/>
                <w:b/>
                <w:sz w:val="18"/>
                <w:szCs w:val="18"/>
                <w:lang w:val="en-GB"/>
              </w:rPr>
            </w:pPr>
          </w:p>
        </w:tc>
        <w:tc>
          <w:tcPr>
            <w:tcW w:w="500" w:type="dxa"/>
            <w:noWrap/>
          </w:tcPr>
          <w:p w14:paraId="25F8E9B4"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109" w:type="dxa"/>
            <w:noWrap/>
          </w:tcPr>
          <w:p w14:paraId="592A619A"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13.1</w:t>
            </w:r>
          </w:p>
        </w:tc>
        <w:tc>
          <w:tcPr>
            <w:tcW w:w="1382" w:type="dxa"/>
            <w:noWrap/>
          </w:tcPr>
          <w:p w14:paraId="49EF2829"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77" w:type="dxa"/>
            <w:noWrap/>
          </w:tcPr>
          <w:p w14:paraId="76E4973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17.4</w:t>
            </w:r>
          </w:p>
        </w:tc>
        <w:tc>
          <w:tcPr>
            <w:tcW w:w="962" w:type="dxa"/>
            <w:noWrap/>
          </w:tcPr>
          <w:p w14:paraId="3A8A0F8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noWrap/>
          </w:tcPr>
          <w:p w14:paraId="5D82229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50.1</w:t>
            </w:r>
          </w:p>
        </w:tc>
        <w:tc>
          <w:tcPr>
            <w:tcW w:w="883" w:type="dxa"/>
            <w:noWrap/>
          </w:tcPr>
          <w:p w14:paraId="6475699F"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24.2</w:t>
            </w:r>
          </w:p>
        </w:tc>
        <w:tc>
          <w:tcPr>
            <w:tcW w:w="1048" w:type="dxa"/>
            <w:noWrap/>
          </w:tcPr>
          <w:p w14:paraId="0761DB2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306" w:type="dxa"/>
            <w:noWrap/>
          </w:tcPr>
          <w:p w14:paraId="5020E0E0" w14:textId="77777777" w:rsidR="00E66261" w:rsidRPr="00A11980" w:rsidRDefault="00E66261" w:rsidP="00EA367F">
            <w:pPr>
              <w:spacing w:line="240" w:lineRule="atLeast"/>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185FC15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29" w:type="dxa"/>
            <w:noWrap/>
          </w:tcPr>
          <w:p w14:paraId="2C885FBA"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6" w:type="dxa"/>
            <w:noWrap/>
          </w:tcPr>
          <w:p w14:paraId="06CD1C7E"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543.0</w:t>
            </w:r>
          </w:p>
        </w:tc>
        <w:tc>
          <w:tcPr>
            <w:tcW w:w="871" w:type="dxa"/>
            <w:noWrap/>
          </w:tcPr>
          <w:p w14:paraId="05CAD0EA"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3D0BC87F" w14:textId="77777777" w:rsidTr="00EA367F">
        <w:trPr>
          <w:trHeight w:val="199"/>
        </w:trPr>
        <w:tc>
          <w:tcPr>
            <w:tcW w:w="750" w:type="dxa"/>
            <w:vMerge/>
          </w:tcPr>
          <w:p w14:paraId="08EEFB47" w14:textId="77777777" w:rsidR="00E66261" w:rsidRPr="00A11980" w:rsidRDefault="00E66261" w:rsidP="00EA367F">
            <w:pPr>
              <w:spacing w:line="240" w:lineRule="atLeast"/>
              <w:rPr>
                <w:rFonts w:ascii="Palatino Linotype" w:hAnsi="Palatino Linotype"/>
                <w:b/>
                <w:sz w:val="18"/>
                <w:szCs w:val="18"/>
                <w:lang w:val="en-GB"/>
              </w:rPr>
            </w:pPr>
          </w:p>
        </w:tc>
        <w:tc>
          <w:tcPr>
            <w:tcW w:w="1057" w:type="dxa"/>
            <w:noWrap/>
          </w:tcPr>
          <w:p w14:paraId="532A7C3A"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500" w:type="dxa"/>
            <w:noWrap/>
          </w:tcPr>
          <w:p w14:paraId="1FECA812"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109" w:type="dxa"/>
            <w:noWrap/>
          </w:tcPr>
          <w:p w14:paraId="54F87CB3"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119.0</w:t>
            </w:r>
          </w:p>
        </w:tc>
        <w:tc>
          <w:tcPr>
            <w:tcW w:w="1382" w:type="dxa"/>
            <w:noWrap/>
          </w:tcPr>
          <w:p w14:paraId="5BD4C7C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77" w:type="dxa"/>
            <w:noWrap/>
          </w:tcPr>
          <w:p w14:paraId="0D00F496"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130.0</w:t>
            </w:r>
          </w:p>
        </w:tc>
        <w:tc>
          <w:tcPr>
            <w:tcW w:w="962" w:type="dxa"/>
            <w:noWrap/>
          </w:tcPr>
          <w:p w14:paraId="78B3E96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noWrap/>
          </w:tcPr>
          <w:p w14:paraId="290EA04A"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132.1</w:t>
            </w:r>
          </w:p>
        </w:tc>
        <w:tc>
          <w:tcPr>
            <w:tcW w:w="883" w:type="dxa"/>
            <w:noWrap/>
          </w:tcPr>
          <w:p w14:paraId="3127F872"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29.0</w:t>
            </w:r>
          </w:p>
        </w:tc>
        <w:tc>
          <w:tcPr>
            <w:tcW w:w="1048" w:type="dxa"/>
            <w:noWrap/>
          </w:tcPr>
          <w:p w14:paraId="657304C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306" w:type="dxa"/>
            <w:noWrap/>
          </w:tcPr>
          <w:p w14:paraId="088B3E8E" w14:textId="77777777" w:rsidR="00E66261" w:rsidRPr="00A11980" w:rsidRDefault="00E66261" w:rsidP="00EA367F">
            <w:pPr>
              <w:spacing w:line="240" w:lineRule="atLeast"/>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60EB958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29" w:type="dxa"/>
            <w:noWrap/>
          </w:tcPr>
          <w:p w14:paraId="48D3D12E"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6" w:type="dxa"/>
            <w:noWrap/>
          </w:tcPr>
          <w:p w14:paraId="010C9E9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884.0</w:t>
            </w:r>
          </w:p>
        </w:tc>
        <w:tc>
          <w:tcPr>
            <w:tcW w:w="871" w:type="dxa"/>
            <w:noWrap/>
          </w:tcPr>
          <w:p w14:paraId="5C2CC84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094F283E" w14:textId="77777777" w:rsidTr="00EA367F">
        <w:tblPrEx>
          <w:tblBorders>
            <w:insideH w:val="none" w:sz="0" w:space="0" w:color="auto"/>
            <w:insideV w:val="none" w:sz="0" w:space="0" w:color="auto"/>
          </w:tblBorders>
        </w:tblPrEx>
        <w:trPr>
          <w:trHeight w:val="199"/>
        </w:trPr>
        <w:tc>
          <w:tcPr>
            <w:tcW w:w="750" w:type="dxa"/>
            <w:vMerge w:val="restart"/>
            <w:noWrap/>
            <w:textDirection w:val="btLr"/>
          </w:tcPr>
          <w:p w14:paraId="081795BE"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Maize</w:t>
            </w:r>
          </w:p>
        </w:tc>
        <w:tc>
          <w:tcPr>
            <w:tcW w:w="1057" w:type="dxa"/>
            <w:shd w:val="clear" w:color="auto" w:fill="D9D9D9"/>
            <w:noWrap/>
          </w:tcPr>
          <w:p w14:paraId="0BD85931"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500" w:type="dxa"/>
            <w:shd w:val="clear" w:color="auto" w:fill="D9D9D9"/>
            <w:noWrap/>
          </w:tcPr>
          <w:p w14:paraId="05E26500"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1109" w:type="dxa"/>
            <w:shd w:val="clear" w:color="auto" w:fill="D9D9D9"/>
            <w:noWrap/>
          </w:tcPr>
          <w:p w14:paraId="59496D5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382" w:type="dxa"/>
            <w:shd w:val="clear" w:color="auto" w:fill="D9D9D9"/>
            <w:noWrap/>
          </w:tcPr>
          <w:p w14:paraId="70F39EB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15</w:t>
            </w:r>
          </w:p>
        </w:tc>
        <w:tc>
          <w:tcPr>
            <w:tcW w:w="977" w:type="dxa"/>
            <w:shd w:val="clear" w:color="auto" w:fill="D9D9D9"/>
            <w:noWrap/>
          </w:tcPr>
          <w:p w14:paraId="4D1D51C3"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w:t>
            </w:r>
          </w:p>
        </w:tc>
        <w:tc>
          <w:tcPr>
            <w:tcW w:w="962" w:type="dxa"/>
            <w:shd w:val="clear" w:color="auto" w:fill="D9D9D9"/>
            <w:noWrap/>
          </w:tcPr>
          <w:p w14:paraId="78D679F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shd w:val="clear" w:color="auto" w:fill="D9D9D9"/>
            <w:noWrap/>
          </w:tcPr>
          <w:p w14:paraId="571291B6"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59</w:t>
            </w:r>
          </w:p>
        </w:tc>
        <w:tc>
          <w:tcPr>
            <w:tcW w:w="883" w:type="dxa"/>
            <w:shd w:val="clear" w:color="auto" w:fill="D9D9D9"/>
            <w:noWrap/>
          </w:tcPr>
          <w:p w14:paraId="7E6CD2F2"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15</w:t>
            </w:r>
          </w:p>
        </w:tc>
        <w:tc>
          <w:tcPr>
            <w:tcW w:w="1048" w:type="dxa"/>
            <w:shd w:val="clear" w:color="auto" w:fill="D9D9D9"/>
            <w:noWrap/>
          </w:tcPr>
          <w:p w14:paraId="2FE59A5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51</w:t>
            </w:r>
          </w:p>
        </w:tc>
        <w:tc>
          <w:tcPr>
            <w:tcW w:w="1306" w:type="dxa"/>
            <w:shd w:val="clear" w:color="auto" w:fill="D9D9D9"/>
            <w:noWrap/>
          </w:tcPr>
          <w:p w14:paraId="165E71A5" w14:textId="77777777" w:rsidR="00E66261" w:rsidRPr="00A11980" w:rsidRDefault="00E66261" w:rsidP="00EA367F">
            <w:pPr>
              <w:spacing w:line="240" w:lineRule="atLeast"/>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shd w:val="clear" w:color="auto" w:fill="D9D9D9"/>
            <w:noWrap/>
          </w:tcPr>
          <w:p w14:paraId="403A7459"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51</w:t>
            </w:r>
          </w:p>
        </w:tc>
        <w:tc>
          <w:tcPr>
            <w:tcW w:w="929" w:type="dxa"/>
            <w:shd w:val="clear" w:color="auto" w:fill="D9D9D9"/>
            <w:noWrap/>
          </w:tcPr>
          <w:p w14:paraId="1D8E570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w:t>
            </w:r>
          </w:p>
        </w:tc>
        <w:tc>
          <w:tcPr>
            <w:tcW w:w="846" w:type="dxa"/>
            <w:shd w:val="clear" w:color="auto" w:fill="D9D9D9"/>
            <w:noWrap/>
          </w:tcPr>
          <w:p w14:paraId="78AD28B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196</w:t>
            </w:r>
          </w:p>
        </w:tc>
        <w:tc>
          <w:tcPr>
            <w:tcW w:w="871" w:type="dxa"/>
            <w:shd w:val="clear" w:color="auto" w:fill="D9D9D9"/>
            <w:noWrap/>
          </w:tcPr>
          <w:p w14:paraId="2600D74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72</w:t>
            </w:r>
          </w:p>
        </w:tc>
      </w:tr>
      <w:tr w:rsidR="00E66261" w:rsidRPr="00A11980" w14:paraId="32266F94" w14:textId="77777777" w:rsidTr="00EA367F">
        <w:trPr>
          <w:trHeight w:val="199"/>
        </w:trPr>
        <w:tc>
          <w:tcPr>
            <w:tcW w:w="750" w:type="dxa"/>
            <w:vMerge/>
          </w:tcPr>
          <w:p w14:paraId="3CC79283" w14:textId="77777777" w:rsidR="00E66261" w:rsidRPr="00A11980" w:rsidRDefault="00E66261" w:rsidP="00EA367F">
            <w:pPr>
              <w:spacing w:line="240" w:lineRule="atLeast"/>
              <w:rPr>
                <w:rFonts w:ascii="Palatino Linotype" w:hAnsi="Palatino Linotype"/>
                <w:b/>
                <w:sz w:val="18"/>
                <w:szCs w:val="18"/>
                <w:lang w:val="en-GB"/>
              </w:rPr>
            </w:pPr>
          </w:p>
        </w:tc>
        <w:tc>
          <w:tcPr>
            <w:tcW w:w="1057" w:type="dxa"/>
            <w:vMerge w:val="restart"/>
            <w:noWrap/>
          </w:tcPr>
          <w:p w14:paraId="4F4C8A13"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500" w:type="dxa"/>
            <w:noWrap/>
          </w:tcPr>
          <w:p w14:paraId="4659D69D"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1109" w:type="dxa"/>
            <w:noWrap/>
          </w:tcPr>
          <w:p w14:paraId="7F8B2B7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382" w:type="dxa"/>
            <w:noWrap/>
          </w:tcPr>
          <w:p w14:paraId="190F3353"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186.3</w:t>
            </w:r>
          </w:p>
        </w:tc>
        <w:tc>
          <w:tcPr>
            <w:tcW w:w="977" w:type="dxa"/>
            <w:noWrap/>
          </w:tcPr>
          <w:p w14:paraId="7730A88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6.2</w:t>
            </w:r>
          </w:p>
        </w:tc>
        <w:tc>
          <w:tcPr>
            <w:tcW w:w="962" w:type="dxa"/>
            <w:noWrap/>
          </w:tcPr>
          <w:p w14:paraId="20BE37C9"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noWrap/>
          </w:tcPr>
          <w:p w14:paraId="3C6ECD7F"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256.3</w:t>
            </w:r>
          </w:p>
        </w:tc>
        <w:tc>
          <w:tcPr>
            <w:tcW w:w="883" w:type="dxa"/>
            <w:noWrap/>
          </w:tcPr>
          <w:p w14:paraId="01CE52D0"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1048" w:type="dxa"/>
            <w:noWrap/>
          </w:tcPr>
          <w:p w14:paraId="634BA896"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87.1</w:t>
            </w:r>
          </w:p>
        </w:tc>
        <w:tc>
          <w:tcPr>
            <w:tcW w:w="1306" w:type="dxa"/>
            <w:noWrap/>
          </w:tcPr>
          <w:p w14:paraId="688F771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62D84362"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26.1</w:t>
            </w:r>
          </w:p>
        </w:tc>
        <w:tc>
          <w:tcPr>
            <w:tcW w:w="929" w:type="dxa"/>
            <w:noWrap/>
          </w:tcPr>
          <w:p w14:paraId="1D9DEFE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108.0</w:t>
            </w:r>
          </w:p>
        </w:tc>
        <w:tc>
          <w:tcPr>
            <w:tcW w:w="846" w:type="dxa"/>
            <w:noWrap/>
          </w:tcPr>
          <w:p w14:paraId="4F08461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714.9</w:t>
            </w:r>
          </w:p>
        </w:tc>
        <w:tc>
          <w:tcPr>
            <w:tcW w:w="871" w:type="dxa"/>
            <w:noWrap/>
          </w:tcPr>
          <w:p w14:paraId="0B75681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112.1</w:t>
            </w:r>
          </w:p>
        </w:tc>
      </w:tr>
      <w:tr w:rsidR="00E66261" w:rsidRPr="00A11980" w14:paraId="3954A3F4" w14:textId="77777777" w:rsidTr="00EA367F">
        <w:trPr>
          <w:trHeight w:val="199"/>
        </w:trPr>
        <w:tc>
          <w:tcPr>
            <w:tcW w:w="750" w:type="dxa"/>
            <w:vMerge/>
          </w:tcPr>
          <w:p w14:paraId="07934FF8" w14:textId="77777777" w:rsidR="00E66261" w:rsidRPr="00A11980" w:rsidRDefault="00E66261" w:rsidP="00EA367F">
            <w:pPr>
              <w:spacing w:line="240" w:lineRule="atLeast"/>
              <w:rPr>
                <w:rFonts w:ascii="Palatino Linotype" w:hAnsi="Palatino Linotype"/>
                <w:b/>
                <w:sz w:val="18"/>
                <w:szCs w:val="18"/>
                <w:lang w:val="en-GB"/>
              </w:rPr>
            </w:pPr>
          </w:p>
        </w:tc>
        <w:tc>
          <w:tcPr>
            <w:tcW w:w="1057" w:type="dxa"/>
            <w:vMerge/>
          </w:tcPr>
          <w:p w14:paraId="396F9058" w14:textId="77777777" w:rsidR="00E66261" w:rsidRPr="00A11980" w:rsidRDefault="00E66261" w:rsidP="00EA367F">
            <w:pPr>
              <w:spacing w:line="240" w:lineRule="atLeast"/>
              <w:rPr>
                <w:rFonts w:ascii="Palatino Linotype" w:hAnsi="Palatino Linotype"/>
                <w:b/>
                <w:sz w:val="18"/>
                <w:szCs w:val="18"/>
                <w:lang w:val="en-GB"/>
              </w:rPr>
            </w:pPr>
          </w:p>
        </w:tc>
        <w:tc>
          <w:tcPr>
            <w:tcW w:w="500" w:type="dxa"/>
            <w:noWrap/>
          </w:tcPr>
          <w:p w14:paraId="0801631A"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109" w:type="dxa"/>
            <w:noWrap/>
          </w:tcPr>
          <w:p w14:paraId="38439BD6"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382" w:type="dxa"/>
            <w:noWrap/>
          </w:tcPr>
          <w:p w14:paraId="14BE2DD9"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188.6</w:t>
            </w:r>
          </w:p>
        </w:tc>
        <w:tc>
          <w:tcPr>
            <w:tcW w:w="977" w:type="dxa"/>
            <w:noWrap/>
          </w:tcPr>
          <w:p w14:paraId="5EF18DC9"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6.7</w:t>
            </w:r>
          </w:p>
        </w:tc>
        <w:tc>
          <w:tcPr>
            <w:tcW w:w="962" w:type="dxa"/>
            <w:noWrap/>
          </w:tcPr>
          <w:p w14:paraId="73D93B72"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noWrap/>
          </w:tcPr>
          <w:p w14:paraId="6FCA860A"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263.2</w:t>
            </w:r>
          </w:p>
        </w:tc>
        <w:tc>
          <w:tcPr>
            <w:tcW w:w="883" w:type="dxa"/>
            <w:noWrap/>
          </w:tcPr>
          <w:p w14:paraId="478510C3"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5.3</w:t>
            </w:r>
          </w:p>
        </w:tc>
        <w:tc>
          <w:tcPr>
            <w:tcW w:w="1048" w:type="dxa"/>
            <w:noWrap/>
          </w:tcPr>
          <w:p w14:paraId="56E0EEA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88.1</w:t>
            </w:r>
          </w:p>
        </w:tc>
        <w:tc>
          <w:tcPr>
            <w:tcW w:w="1306" w:type="dxa"/>
            <w:noWrap/>
          </w:tcPr>
          <w:p w14:paraId="0E30EA32"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05952C00"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27.1</w:t>
            </w:r>
          </w:p>
        </w:tc>
        <w:tc>
          <w:tcPr>
            <w:tcW w:w="929" w:type="dxa"/>
            <w:noWrap/>
          </w:tcPr>
          <w:p w14:paraId="46C5B97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110.5</w:t>
            </w:r>
          </w:p>
        </w:tc>
        <w:tc>
          <w:tcPr>
            <w:tcW w:w="846" w:type="dxa"/>
            <w:noWrap/>
          </w:tcPr>
          <w:p w14:paraId="2A67FBC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735.6</w:t>
            </w:r>
          </w:p>
        </w:tc>
        <w:tc>
          <w:tcPr>
            <w:tcW w:w="871" w:type="dxa"/>
            <w:noWrap/>
          </w:tcPr>
          <w:p w14:paraId="7233691E"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117.0</w:t>
            </w:r>
          </w:p>
        </w:tc>
      </w:tr>
      <w:tr w:rsidR="00E66261" w:rsidRPr="00A11980" w14:paraId="351F1E24" w14:textId="77777777" w:rsidTr="00EA367F">
        <w:trPr>
          <w:trHeight w:val="199"/>
        </w:trPr>
        <w:tc>
          <w:tcPr>
            <w:tcW w:w="750" w:type="dxa"/>
            <w:vMerge/>
          </w:tcPr>
          <w:p w14:paraId="7F228B72" w14:textId="77777777" w:rsidR="00E66261" w:rsidRPr="00A11980" w:rsidRDefault="00E66261" w:rsidP="00EA367F">
            <w:pPr>
              <w:spacing w:line="240" w:lineRule="atLeast"/>
              <w:rPr>
                <w:rFonts w:ascii="Palatino Linotype" w:hAnsi="Palatino Linotype"/>
                <w:b/>
                <w:sz w:val="18"/>
                <w:szCs w:val="18"/>
                <w:lang w:val="en-GB"/>
              </w:rPr>
            </w:pPr>
          </w:p>
        </w:tc>
        <w:tc>
          <w:tcPr>
            <w:tcW w:w="1057" w:type="dxa"/>
            <w:noWrap/>
          </w:tcPr>
          <w:p w14:paraId="6B4CA360"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500" w:type="dxa"/>
            <w:noWrap/>
          </w:tcPr>
          <w:p w14:paraId="76248997"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109" w:type="dxa"/>
            <w:noWrap/>
          </w:tcPr>
          <w:p w14:paraId="72BF5F76"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382" w:type="dxa"/>
            <w:noWrap/>
          </w:tcPr>
          <w:p w14:paraId="32BE2A9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808.1</w:t>
            </w:r>
          </w:p>
        </w:tc>
        <w:tc>
          <w:tcPr>
            <w:tcW w:w="977" w:type="dxa"/>
            <w:noWrap/>
          </w:tcPr>
          <w:p w14:paraId="44743B38"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31.0</w:t>
            </w:r>
          </w:p>
        </w:tc>
        <w:tc>
          <w:tcPr>
            <w:tcW w:w="962" w:type="dxa"/>
            <w:noWrap/>
          </w:tcPr>
          <w:p w14:paraId="3A10A9D0"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noWrap/>
          </w:tcPr>
          <w:p w14:paraId="2C4F5B9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2266.8</w:t>
            </w:r>
          </w:p>
        </w:tc>
        <w:tc>
          <w:tcPr>
            <w:tcW w:w="883" w:type="dxa"/>
            <w:noWrap/>
          </w:tcPr>
          <w:p w14:paraId="7B789CB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5.3</w:t>
            </w:r>
          </w:p>
        </w:tc>
        <w:tc>
          <w:tcPr>
            <w:tcW w:w="1048" w:type="dxa"/>
            <w:noWrap/>
          </w:tcPr>
          <w:p w14:paraId="5D203C6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1047.0</w:t>
            </w:r>
          </w:p>
        </w:tc>
        <w:tc>
          <w:tcPr>
            <w:tcW w:w="1306" w:type="dxa"/>
            <w:noWrap/>
          </w:tcPr>
          <w:p w14:paraId="38B9BF8A"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48F5EA99"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339.0</w:t>
            </w:r>
          </w:p>
        </w:tc>
        <w:tc>
          <w:tcPr>
            <w:tcW w:w="929" w:type="dxa"/>
            <w:noWrap/>
          </w:tcPr>
          <w:p w14:paraId="1D35C4C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211.0</w:t>
            </w:r>
          </w:p>
        </w:tc>
        <w:tc>
          <w:tcPr>
            <w:tcW w:w="846" w:type="dxa"/>
            <w:noWrap/>
          </w:tcPr>
          <w:p w14:paraId="32CACDE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9528.0</w:t>
            </w:r>
          </w:p>
        </w:tc>
        <w:tc>
          <w:tcPr>
            <w:tcW w:w="871" w:type="dxa"/>
            <w:noWrap/>
          </w:tcPr>
          <w:p w14:paraId="294AC97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763.0</w:t>
            </w:r>
          </w:p>
        </w:tc>
      </w:tr>
      <w:tr w:rsidR="00E66261" w:rsidRPr="00A11980" w14:paraId="3565AD25" w14:textId="77777777" w:rsidTr="00EA367F">
        <w:tblPrEx>
          <w:tblBorders>
            <w:insideH w:val="none" w:sz="0" w:space="0" w:color="auto"/>
            <w:insideV w:val="none" w:sz="0" w:space="0" w:color="auto"/>
          </w:tblBorders>
        </w:tblPrEx>
        <w:trPr>
          <w:trHeight w:val="199"/>
        </w:trPr>
        <w:tc>
          <w:tcPr>
            <w:tcW w:w="750" w:type="dxa"/>
            <w:vMerge w:val="restart"/>
            <w:noWrap/>
            <w:textDirection w:val="btLr"/>
          </w:tcPr>
          <w:p w14:paraId="05D40AFF"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Oat</w:t>
            </w:r>
          </w:p>
        </w:tc>
        <w:tc>
          <w:tcPr>
            <w:tcW w:w="1057" w:type="dxa"/>
            <w:shd w:val="clear" w:color="auto" w:fill="D9D9D9"/>
            <w:noWrap/>
          </w:tcPr>
          <w:p w14:paraId="32B689CA"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500" w:type="dxa"/>
            <w:shd w:val="clear" w:color="auto" w:fill="D9D9D9"/>
            <w:noWrap/>
          </w:tcPr>
          <w:p w14:paraId="1FD0EA38"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1109" w:type="dxa"/>
            <w:shd w:val="clear" w:color="auto" w:fill="D9D9D9"/>
            <w:noWrap/>
          </w:tcPr>
          <w:p w14:paraId="2CB62609"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21</w:t>
            </w:r>
          </w:p>
        </w:tc>
        <w:tc>
          <w:tcPr>
            <w:tcW w:w="1382" w:type="dxa"/>
            <w:shd w:val="clear" w:color="auto" w:fill="D9D9D9"/>
            <w:noWrap/>
          </w:tcPr>
          <w:p w14:paraId="62DDE9E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77" w:type="dxa"/>
            <w:shd w:val="clear" w:color="auto" w:fill="D9D9D9"/>
            <w:noWrap/>
          </w:tcPr>
          <w:p w14:paraId="766248EF"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24</w:t>
            </w:r>
          </w:p>
        </w:tc>
        <w:tc>
          <w:tcPr>
            <w:tcW w:w="962" w:type="dxa"/>
            <w:shd w:val="clear" w:color="auto" w:fill="D9D9D9"/>
            <w:noWrap/>
          </w:tcPr>
          <w:p w14:paraId="3394DDC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shd w:val="clear" w:color="auto" w:fill="D9D9D9"/>
            <w:noWrap/>
          </w:tcPr>
          <w:p w14:paraId="710C025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31</w:t>
            </w:r>
          </w:p>
        </w:tc>
        <w:tc>
          <w:tcPr>
            <w:tcW w:w="883" w:type="dxa"/>
            <w:shd w:val="clear" w:color="auto" w:fill="D9D9D9"/>
            <w:noWrap/>
          </w:tcPr>
          <w:p w14:paraId="74C38E09"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6</w:t>
            </w:r>
          </w:p>
        </w:tc>
        <w:tc>
          <w:tcPr>
            <w:tcW w:w="1048" w:type="dxa"/>
            <w:shd w:val="clear" w:color="auto" w:fill="D9D9D9"/>
            <w:noWrap/>
          </w:tcPr>
          <w:p w14:paraId="0D2CF0F9"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w:t>
            </w:r>
          </w:p>
        </w:tc>
        <w:tc>
          <w:tcPr>
            <w:tcW w:w="1306" w:type="dxa"/>
            <w:shd w:val="clear" w:color="auto" w:fill="D9D9D9"/>
            <w:noWrap/>
          </w:tcPr>
          <w:p w14:paraId="1025441F" w14:textId="77777777" w:rsidR="00E66261" w:rsidRPr="00A11980" w:rsidRDefault="00E66261" w:rsidP="00EA367F">
            <w:pPr>
              <w:spacing w:line="240" w:lineRule="atLeast"/>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shd w:val="clear" w:color="auto" w:fill="D9D9D9"/>
            <w:noWrap/>
          </w:tcPr>
          <w:p w14:paraId="00B30D9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4</w:t>
            </w:r>
          </w:p>
        </w:tc>
        <w:tc>
          <w:tcPr>
            <w:tcW w:w="929" w:type="dxa"/>
            <w:shd w:val="clear" w:color="auto" w:fill="D9D9D9"/>
            <w:noWrap/>
          </w:tcPr>
          <w:p w14:paraId="701C1EE8"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6" w:type="dxa"/>
            <w:shd w:val="clear" w:color="auto" w:fill="D9D9D9"/>
            <w:noWrap/>
          </w:tcPr>
          <w:p w14:paraId="01DAA312"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6</w:t>
            </w:r>
          </w:p>
        </w:tc>
        <w:tc>
          <w:tcPr>
            <w:tcW w:w="871" w:type="dxa"/>
            <w:shd w:val="clear" w:color="auto" w:fill="D9D9D9"/>
            <w:noWrap/>
          </w:tcPr>
          <w:p w14:paraId="3BAEA110"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w:t>
            </w:r>
          </w:p>
        </w:tc>
      </w:tr>
      <w:tr w:rsidR="00E66261" w:rsidRPr="00A11980" w14:paraId="30C65372" w14:textId="77777777" w:rsidTr="00EA367F">
        <w:trPr>
          <w:trHeight w:val="199"/>
        </w:trPr>
        <w:tc>
          <w:tcPr>
            <w:tcW w:w="750" w:type="dxa"/>
            <w:vMerge/>
          </w:tcPr>
          <w:p w14:paraId="18B0361E" w14:textId="77777777" w:rsidR="00E66261" w:rsidRPr="00A11980" w:rsidRDefault="00E66261" w:rsidP="00EA367F">
            <w:pPr>
              <w:spacing w:line="240" w:lineRule="atLeast"/>
              <w:rPr>
                <w:rFonts w:ascii="Palatino Linotype" w:hAnsi="Palatino Linotype"/>
                <w:b/>
                <w:sz w:val="18"/>
                <w:szCs w:val="18"/>
                <w:lang w:val="en-GB"/>
              </w:rPr>
            </w:pPr>
          </w:p>
        </w:tc>
        <w:tc>
          <w:tcPr>
            <w:tcW w:w="1057" w:type="dxa"/>
            <w:vMerge w:val="restart"/>
            <w:noWrap/>
          </w:tcPr>
          <w:p w14:paraId="3B18CFED"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500" w:type="dxa"/>
            <w:noWrap/>
          </w:tcPr>
          <w:p w14:paraId="41ED8553"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1109" w:type="dxa"/>
            <w:noWrap/>
          </w:tcPr>
          <w:p w14:paraId="50208CE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6.6</w:t>
            </w:r>
          </w:p>
        </w:tc>
        <w:tc>
          <w:tcPr>
            <w:tcW w:w="1382" w:type="dxa"/>
            <w:noWrap/>
          </w:tcPr>
          <w:p w14:paraId="0BCA6C43"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77" w:type="dxa"/>
            <w:noWrap/>
          </w:tcPr>
          <w:p w14:paraId="6FA800D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28.5</w:t>
            </w:r>
          </w:p>
        </w:tc>
        <w:tc>
          <w:tcPr>
            <w:tcW w:w="962" w:type="dxa"/>
            <w:noWrap/>
          </w:tcPr>
          <w:p w14:paraId="1B35CC72"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noWrap/>
          </w:tcPr>
          <w:p w14:paraId="79F0E0B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130.6</w:t>
            </w:r>
          </w:p>
        </w:tc>
        <w:tc>
          <w:tcPr>
            <w:tcW w:w="883" w:type="dxa"/>
            <w:noWrap/>
          </w:tcPr>
          <w:p w14:paraId="28E8D7BE"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34.2</w:t>
            </w:r>
          </w:p>
        </w:tc>
        <w:tc>
          <w:tcPr>
            <w:tcW w:w="1048" w:type="dxa"/>
            <w:noWrap/>
          </w:tcPr>
          <w:p w14:paraId="07A96E2A"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24.5</w:t>
            </w:r>
          </w:p>
        </w:tc>
        <w:tc>
          <w:tcPr>
            <w:tcW w:w="1306" w:type="dxa"/>
            <w:noWrap/>
          </w:tcPr>
          <w:p w14:paraId="09F4087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71F49FF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127.0</w:t>
            </w:r>
          </w:p>
        </w:tc>
        <w:tc>
          <w:tcPr>
            <w:tcW w:w="929" w:type="dxa"/>
            <w:noWrap/>
          </w:tcPr>
          <w:p w14:paraId="50A949BA"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6" w:type="dxa"/>
            <w:noWrap/>
          </w:tcPr>
          <w:p w14:paraId="097E489A"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1309.7</w:t>
            </w:r>
          </w:p>
        </w:tc>
        <w:tc>
          <w:tcPr>
            <w:tcW w:w="871" w:type="dxa"/>
            <w:noWrap/>
          </w:tcPr>
          <w:p w14:paraId="4CB4023A"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711.0</w:t>
            </w:r>
          </w:p>
        </w:tc>
      </w:tr>
      <w:tr w:rsidR="00E66261" w:rsidRPr="00A11980" w14:paraId="63D1F4D7" w14:textId="77777777" w:rsidTr="00EA367F">
        <w:trPr>
          <w:trHeight w:val="199"/>
        </w:trPr>
        <w:tc>
          <w:tcPr>
            <w:tcW w:w="750" w:type="dxa"/>
            <w:vMerge/>
          </w:tcPr>
          <w:p w14:paraId="437C173A" w14:textId="77777777" w:rsidR="00E66261" w:rsidRPr="00A11980" w:rsidRDefault="00E66261" w:rsidP="00EA367F">
            <w:pPr>
              <w:spacing w:line="240" w:lineRule="atLeast"/>
              <w:rPr>
                <w:rFonts w:ascii="Palatino Linotype" w:hAnsi="Palatino Linotype"/>
                <w:b/>
                <w:sz w:val="18"/>
                <w:szCs w:val="18"/>
                <w:lang w:val="en-GB"/>
              </w:rPr>
            </w:pPr>
          </w:p>
        </w:tc>
        <w:tc>
          <w:tcPr>
            <w:tcW w:w="1057" w:type="dxa"/>
            <w:vMerge/>
          </w:tcPr>
          <w:p w14:paraId="0A93EB9C" w14:textId="77777777" w:rsidR="00E66261" w:rsidRPr="00A11980" w:rsidRDefault="00E66261" w:rsidP="00EA367F">
            <w:pPr>
              <w:spacing w:line="240" w:lineRule="atLeast"/>
              <w:rPr>
                <w:rFonts w:ascii="Palatino Linotype" w:hAnsi="Palatino Linotype"/>
                <w:b/>
                <w:sz w:val="18"/>
                <w:szCs w:val="18"/>
                <w:lang w:val="en-GB"/>
              </w:rPr>
            </w:pPr>
          </w:p>
        </w:tc>
        <w:tc>
          <w:tcPr>
            <w:tcW w:w="500" w:type="dxa"/>
            <w:noWrap/>
          </w:tcPr>
          <w:p w14:paraId="67C2637C"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109" w:type="dxa"/>
            <w:noWrap/>
          </w:tcPr>
          <w:p w14:paraId="276F8582"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10.8</w:t>
            </w:r>
          </w:p>
        </w:tc>
        <w:tc>
          <w:tcPr>
            <w:tcW w:w="1382" w:type="dxa"/>
            <w:noWrap/>
          </w:tcPr>
          <w:p w14:paraId="7C61908F"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77" w:type="dxa"/>
            <w:noWrap/>
          </w:tcPr>
          <w:p w14:paraId="45F3B0F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30.6</w:t>
            </w:r>
          </w:p>
        </w:tc>
        <w:tc>
          <w:tcPr>
            <w:tcW w:w="962" w:type="dxa"/>
            <w:noWrap/>
          </w:tcPr>
          <w:p w14:paraId="30D8C6A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noWrap/>
          </w:tcPr>
          <w:p w14:paraId="074AB79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132.6</w:t>
            </w:r>
          </w:p>
        </w:tc>
        <w:tc>
          <w:tcPr>
            <w:tcW w:w="883" w:type="dxa"/>
            <w:noWrap/>
          </w:tcPr>
          <w:p w14:paraId="5872B09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36.8</w:t>
            </w:r>
          </w:p>
        </w:tc>
        <w:tc>
          <w:tcPr>
            <w:tcW w:w="1048" w:type="dxa"/>
            <w:noWrap/>
          </w:tcPr>
          <w:p w14:paraId="42EC7CCC"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49.5</w:t>
            </w:r>
          </w:p>
        </w:tc>
        <w:tc>
          <w:tcPr>
            <w:tcW w:w="1306" w:type="dxa"/>
            <w:noWrap/>
          </w:tcPr>
          <w:p w14:paraId="057C7AF3"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138571C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139.5</w:t>
            </w:r>
          </w:p>
        </w:tc>
        <w:tc>
          <w:tcPr>
            <w:tcW w:w="929" w:type="dxa"/>
            <w:noWrap/>
          </w:tcPr>
          <w:p w14:paraId="016AAD4C"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6" w:type="dxa"/>
            <w:noWrap/>
          </w:tcPr>
          <w:p w14:paraId="7486F37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1309.7</w:t>
            </w:r>
          </w:p>
        </w:tc>
        <w:tc>
          <w:tcPr>
            <w:tcW w:w="871" w:type="dxa"/>
            <w:noWrap/>
          </w:tcPr>
          <w:p w14:paraId="7836A7D8"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711.0</w:t>
            </w:r>
          </w:p>
        </w:tc>
      </w:tr>
      <w:tr w:rsidR="00E66261" w:rsidRPr="00A11980" w14:paraId="25E29F71" w14:textId="77777777" w:rsidTr="00EA367F">
        <w:trPr>
          <w:trHeight w:val="199"/>
        </w:trPr>
        <w:tc>
          <w:tcPr>
            <w:tcW w:w="750" w:type="dxa"/>
            <w:vMerge/>
          </w:tcPr>
          <w:p w14:paraId="08AAC130" w14:textId="77777777" w:rsidR="00E66261" w:rsidRPr="00A11980" w:rsidRDefault="00E66261" w:rsidP="00EA367F">
            <w:pPr>
              <w:spacing w:line="240" w:lineRule="atLeast"/>
              <w:rPr>
                <w:rFonts w:ascii="Palatino Linotype" w:hAnsi="Palatino Linotype"/>
                <w:b/>
                <w:sz w:val="18"/>
                <w:szCs w:val="18"/>
                <w:lang w:val="en-GB"/>
              </w:rPr>
            </w:pPr>
          </w:p>
        </w:tc>
        <w:tc>
          <w:tcPr>
            <w:tcW w:w="1057" w:type="dxa"/>
            <w:noWrap/>
          </w:tcPr>
          <w:p w14:paraId="19C20331"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500" w:type="dxa"/>
            <w:noWrap/>
          </w:tcPr>
          <w:p w14:paraId="43011D7B"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109" w:type="dxa"/>
            <w:noWrap/>
          </w:tcPr>
          <w:p w14:paraId="1CD4D7BE"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27.0</w:t>
            </w:r>
          </w:p>
        </w:tc>
        <w:tc>
          <w:tcPr>
            <w:tcW w:w="1382" w:type="dxa"/>
            <w:noWrap/>
          </w:tcPr>
          <w:p w14:paraId="2C65689E"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77" w:type="dxa"/>
            <w:noWrap/>
          </w:tcPr>
          <w:p w14:paraId="496B5202"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116.0</w:t>
            </w:r>
          </w:p>
        </w:tc>
        <w:tc>
          <w:tcPr>
            <w:tcW w:w="962" w:type="dxa"/>
            <w:noWrap/>
          </w:tcPr>
          <w:p w14:paraId="3536040C"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noWrap/>
          </w:tcPr>
          <w:p w14:paraId="74461AB8"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1230.0</w:t>
            </w:r>
          </w:p>
        </w:tc>
        <w:tc>
          <w:tcPr>
            <w:tcW w:w="883" w:type="dxa"/>
            <w:noWrap/>
          </w:tcPr>
          <w:p w14:paraId="407C074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97.0</w:t>
            </w:r>
          </w:p>
        </w:tc>
        <w:tc>
          <w:tcPr>
            <w:tcW w:w="1048" w:type="dxa"/>
            <w:noWrap/>
          </w:tcPr>
          <w:p w14:paraId="7130AB39"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50.0</w:t>
            </w:r>
          </w:p>
        </w:tc>
        <w:tc>
          <w:tcPr>
            <w:tcW w:w="1306" w:type="dxa"/>
            <w:noWrap/>
          </w:tcPr>
          <w:p w14:paraId="7325A7E2"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06A684D0"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341.0</w:t>
            </w:r>
          </w:p>
        </w:tc>
        <w:tc>
          <w:tcPr>
            <w:tcW w:w="929" w:type="dxa"/>
            <w:noWrap/>
          </w:tcPr>
          <w:p w14:paraId="3D41CED8"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6" w:type="dxa"/>
            <w:noWrap/>
          </w:tcPr>
          <w:p w14:paraId="20A8FF8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2690.0</w:t>
            </w:r>
          </w:p>
        </w:tc>
        <w:tc>
          <w:tcPr>
            <w:tcW w:w="871" w:type="dxa"/>
            <w:noWrap/>
          </w:tcPr>
          <w:p w14:paraId="0E6077DA"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806.0</w:t>
            </w:r>
          </w:p>
        </w:tc>
      </w:tr>
      <w:tr w:rsidR="00E66261" w:rsidRPr="00A11980" w14:paraId="1E4DAAD1" w14:textId="77777777" w:rsidTr="00EA367F">
        <w:tblPrEx>
          <w:tblBorders>
            <w:insideH w:val="none" w:sz="0" w:space="0" w:color="auto"/>
            <w:insideV w:val="none" w:sz="0" w:space="0" w:color="auto"/>
          </w:tblBorders>
        </w:tblPrEx>
        <w:trPr>
          <w:trHeight w:val="199"/>
        </w:trPr>
        <w:tc>
          <w:tcPr>
            <w:tcW w:w="750" w:type="dxa"/>
            <w:vMerge w:val="restart"/>
            <w:noWrap/>
            <w:textDirection w:val="btLr"/>
          </w:tcPr>
          <w:p w14:paraId="020B8334"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Rice</w:t>
            </w:r>
          </w:p>
        </w:tc>
        <w:tc>
          <w:tcPr>
            <w:tcW w:w="1057" w:type="dxa"/>
            <w:shd w:val="clear" w:color="auto" w:fill="D9D9D9"/>
            <w:noWrap/>
          </w:tcPr>
          <w:p w14:paraId="0EB50A81"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500" w:type="dxa"/>
            <w:shd w:val="clear" w:color="auto" w:fill="D9D9D9"/>
            <w:noWrap/>
          </w:tcPr>
          <w:p w14:paraId="5260BB93"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1109" w:type="dxa"/>
            <w:shd w:val="clear" w:color="auto" w:fill="D9D9D9"/>
            <w:noWrap/>
          </w:tcPr>
          <w:p w14:paraId="6408D689"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382" w:type="dxa"/>
            <w:shd w:val="clear" w:color="auto" w:fill="D9D9D9"/>
            <w:noWrap/>
          </w:tcPr>
          <w:p w14:paraId="421B215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77" w:type="dxa"/>
            <w:shd w:val="clear" w:color="auto" w:fill="D9D9D9"/>
            <w:noWrap/>
          </w:tcPr>
          <w:p w14:paraId="25DA925F"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4</w:t>
            </w:r>
          </w:p>
        </w:tc>
        <w:tc>
          <w:tcPr>
            <w:tcW w:w="962" w:type="dxa"/>
            <w:shd w:val="clear" w:color="auto" w:fill="D9D9D9"/>
            <w:noWrap/>
          </w:tcPr>
          <w:p w14:paraId="4D2E0DD8"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shd w:val="clear" w:color="auto" w:fill="D9D9D9"/>
            <w:noWrap/>
          </w:tcPr>
          <w:p w14:paraId="7AD5EE4F"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22</w:t>
            </w:r>
          </w:p>
        </w:tc>
        <w:tc>
          <w:tcPr>
            <w:tcW w:w="883" w:type="dxa"/>
            <w:shd w:val="clear" w:color="auto" w:fill="D9D9D9"/>
            <w:noWrap/>
          </w:tcPr>
          <w:p w14:paraId="7C243A8A"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48" w:type="dxa"/>
            <w:shd w:val="clear" w:color="auto" w:fill="D9D9D9"/>
            <w:noWrap/>
          </w:tcPr>
          <w:p w14:paraId="14E6CB6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306" w:type="dxa"/>
            <w:shd w:val="clear" w:color="auto" w:fill="D9D9D9"/>
            <w:noWrap/>
          </w:tcPr>
          <w:p w14:paraId="7516E1D9" w14:textId="77777777" w:rsidR="00E66261" w:rsidRPr="00A11980" w:rsidRDefault="00E66261" w:rsidP="00EA367F">
            <w:pPr>
              <w:spacing w:line="240" w:lineRule="atLeast"/>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shd w:val="clear" w:color="auto" w:fill="D9D9D9"/>
            <w:noWrap/>
          </w:tcPr>
          <w:p w14:paraId="09E3261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29" w:type="dxa"/>
            <w:shd w:val="clear" w:color="auto" w:fill="D9D9D9"/>
            <w:noWrap/>
          </w:tcPr>
          <w:p w14:paraId="6A38F55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6" w:type="dxa"/>
            <w:shd w:val="clear" w:color="auto" w:fill="D9D9D9"/>
            <w:noWrap/>
          </w:tcPr>
          <w:p w14:paraId="2628817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871" w:type="dxa"/>
            <w:shd w:val="clear" w:color="auto" w:fill="D9D9D9"/>
            <w:noWrap/>
          </w:tcPr>
          <w:p w14:paraId="7AFB85EC"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3410560F" w14:textId="77777777" w:rsidTr="00EA367F">
        <w:trPr>
          <w:trHeight w:val="199"/>
        </w:trPr>
        <w:tc>
          <w:tcPr>
            <w:tcW w:w="750" w:type="dxa"/>
            <w:vMerge/>
          </w:tcPr>
          <w:p w14:paraId="249EE5F9" w14:textId="77777777" w:rsidR="00E66261" w:rsidRPr="00A11980" w:rsidRDefault="00E66261" w:rsidP="00EA367F">
            <w:pPr>
              <w:spacing w:line="240" w:lineRule="atLeast"/>
              <w:rPr>
                <w:rFonts w:ascii="Palatino Linotype" w:hAnsi="Palatino Linotype"/>
                <w:b/>
                <w:sz w:val="18"/>
                <w:szCs w:val="18"/>
                <w:lang w:val="en-GB"/>
              </w:rPr>
            </w:pPr>
          </w:p>
        </w:tc>
        <w:tc>
          <w:tcPr>
            <w:tcW w:w="1057" w:type="dxa"/>
            <w:vMerge w:val="restart"/>
            <w:noWrap/>
          </w:tcPr>
          <w:p w14:paraId="7EE95752"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500" w:type="dxa"/>
            <w:noWrap/>
          </w:tcPr>
          <w:p w14:paraId="58C7EB22"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1109" w:type="dxa"/>
            <w:noWrap/>
          </w:tcPr>
          <w:p w14:paraId="08946B6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382" w:type="dxa"/>
            <w:noWrap/>
          </w:tcPr>
          <w:p w14:paraId="40E9A93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77" w:type="dxa"/>
            <w:noWrap/>
          </w:tcPr>
          <w:p w14:paraId="5F0D3F1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962" w:type="dxa"/>
            <w:noWrap/>
          </w:tcPr>
          <w:p w14:paraId="1A39C08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noWrap/>
          </w:tcPr>
          <w:p w14:paraId="349BC1DA"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7.9</w:t>
            </w:r>
          </w:p>
        </w:tc>
        <w:tc>
          <w:tcPr>
            <w:tcW w:w="883" w:type="dxa"/>
            <w:noWrap/>
          </w:tcPr>
          <w:p w14:paraId="5668949F"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48" w:type="dxa"/>
            <w:noWrap/>
          </w:tcPr>
          <w:p w14:paraId="051A7C18"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306" w:type="dxa"/>
            <w:noWrap/>
          </w:tcPr>
          <w:p w14:paraId="64176082" w14:textId="77777777" w:rsidR="00E66261" w:rsidRPr="00A11980" w:rsidRDefault="00E66261" w:rsidP="00EA367F">
            <w:pPr>
              <w:spacing w:line="240" w:lineRule="atLeast"/>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6FDE597A"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29" w:type="dxa"/>
            <w:noWrap/>
          </w:tcPr>
          <w:p w14:paraId="401B9FFF"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6" w:type="dxa"/>
            <w:noWrap/>
          </w:tcPr>
          <w:p w14:paraId="7ED5CB1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800.0</w:t>
            </w:r>
          </w:p>
        </w:tc>
        <w:tc>
          <w:tcPr>
            <w:tcW w:w="871" w:type="dxa"/>
            <w:noWrap/>
          </w:tcPr>
          <w:p w14:paraId="6ADCCF79"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479D77DC" w14:textId="77777777" w:rsidTr="00EA367F">
        <w:trPr>
          <w:trHeight w:val="199"/>
        </w:trPr>
        <w:tc>
          <w:tcPr>
            <w:tcW w:w="750" w:type="dxa"/>
            <w:vMerge/>
          </w:tcPr>
          <w:p w14:paraId="71C25616" w14:textId="77777777" w:rsidR="00E66261" w:rsidRPr="00A11980" w:rsidRDefault="00E66261" w:rsidP="00EA367F">
            <w:pPr>
              <w:spacing w:line="240" w:lineRule="atLeast"/>
              <w:rPr>
                <w:rFonts w:ascii="Palatino Linotype" w:hAnsi="Palatino Linotype"/>
                <w:b/>
                <w:sz w:val="18"/>
                <w:szCs w:val="18"/>
                <w:lang w:val="en-GB"/>
              </w:rPr>
            </w:pPr>
          </w:p>
        </w:tc>
        <w:tc>
          <w:tcPr>
            <w:tcW w:w="1057" w:type="dxa"/>
            <w:vMerge/>
          </w:tcPr>
          <w:p w14:paraId="476D85A0" w14:textId="77777777" w:rsidR="00E66261" w:rsidRPr="00A11980" w:rsidRDefault="00E66261" w:rsidP="00EA367F">
            <w:pPr>
              <w:spacing w:line="240" w:lineRule="atLeast"/>
              <w:rPr>
                <w:rFonts w:ascii="Palatino Linotype" w:hAnsi="Palatino Linotype"/>
                <w:b/>
                <w:sz w:val="18"/>
                <w:szCs w:val="18"/>
                <w:lang w:val="en-GB"/>
              </w:rPr>
            </w:pPr>
          </w:p>
        </w:tc>
        <w:tc>
          <w:tcPr>
            <w:tcW w:w="500" w:type="dxa"/>
            <w:noWrap/>
          </w:tcPr>
          <w:p w14:paraId="4FAC19E0"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109" w:type="dxa"/>
            <w:noWrap/>
          </w:tcPr>
          <w:p w14:paraId="18697C8C"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382" w:type="dxa"/>
            <w:noWrap/>
          </w:tcPr>
          <w:p w14:paraId="21DBB5FE"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77" w:type="dxa"/>
            <w:noWrap/>
          </w:tcPr>
          <w:p w14:paraId="04E18E6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0.6</w:t>
            </w:r>
          </w:p>
        </w:tc>
        <w:tc>
          <w:tcPr>
            <w:tcW w:w="962" w:type="dxa"/>
            <w:noWrap/>
          </w:tcPr>
          <w:p w14:paraId="5C215AB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noWrap/>
          </w:tcPr>
          <w:p w14:paraId="06A2E386"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15.6</w:t>
            </w:r>
          </w:p>
        </w:tc>
        <w:tc>
          <w:tcPr>
            <w:tcW w:w="883" w:type="dxa"/>
            <w:noWrap/>
          </w:tcPr>
          <w:p w14:paraId="31FF3D82"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48" w:type="dxa"/>
            <w:noWrap/>
          </w:tcPr>
          <w:p w14:paraId="27E7760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306" w:type="dxa"/>
            <w:noWrap/>
          </w:tcPr>
          <w:p w14:paraId="75A891AF" w14:textId="77777777" w:rsidR="00E66261" w:rsidRPr="00A11980" w:rsidRDefault="00E66261" w:rsidP="00EA367F">
            <w:pPr>
              <w:spacing w:line="240" w:lineRule="atLeast"/>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5EE9D2E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29" w:type="dxa"/>
            <w:noWrap/>
          </w:tcPr>
          <w:p w14:paraId="4B4D7463"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6" w:type="dxa"/>
            <w:noWrap/>
          </w:tcPr>
          <w:p w14:paraId="7576CCD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800.0</w:t>
            </w:r>
          </w:p>
        </w:tc>
        <w:tc>
          <w:tcPr>
            <w:tcW w:w="871" w:type="dxa"/>
            <w:noWrap/>
          </w:tcPr>
          <w:p w14:paraId="699D0388"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6445E7A4" w14:textId="77777777" w:rsidTr="00EA367F">
        <w:trPr>
          <w:trHeight w:val="199"/>
        </w:trPr>
        <w:tc>
          <w:tcPr>
            <w:tcW w:w="750" w:type="dxa"/>
            <w:vMerge/>
          </w:tcPr>
          <w:p w14:paraId="7F0C0BA2" w14:textId="77777777" w:rsidR="00E66261" w:rsidRPr="00A11980" w:rsidRDefault="00E66261" w:rsidP="00EA367F">
            <w:pPr>
              <w:spacing w:line="240" w:lineRule="atLeast"/>
              <w:rPr>
                <w:rFonts w:ascii="Palatino Linotype" w:hAnsi="Palatino Linotype"/>
                <w:b/>
                <w:sz w:val="18"/>
                <w:szCs w:val="18"/>
                <w:lang w:val="en-GB"/>
              </w:rPr>
            </w:pPr>
          </w:p>
        </w:tc>
        <w:tc>
          <w:tcPr>
            <w:tcW w:w="1057" w:type="dxa"/>
            <w:noWrap/>
          </w:tcPr>
          <w:p w14:paraId="0C274874"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500" w:type="dxa"/>
            <w:noWrap/>
          </w:tcPr>
          <w:p w14:paraId="5A1354B1"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109" w:type="dxa"/>
            <w:noWrap/>
          </w:tcPr>
          <w:p w14:paraId="32A5003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382" w:type="dxa"/>
            <w:noWrap/>
          </w:tcPr>
          <w:p w14:paraId="7F06FA40"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77" w:type="dxa"/>
            <w:noWrap/>
          </w:tcPr>
          <w:p w14:paraId="49BB5E23"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0.6</w:t>
            </w:r>
          </w:p>
        </w:tc>
        <w:tc>
          <w:tcPr>
            <w:tcW w:w="962" w:type="dxa"/>
            <w:noWrap/>
          </w:tcPr>
          <w:p w14:paraId="34174C5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noWrap/>
          </w:tcPr>
          <w:p w14:paraId="7CD8877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96.0</w:t>
            </w:r>
          </w:p>
        </w:tc>
        <w:tc>
          <w:tcPr>
            <w:tcW w:w="883" w:type="dxa"/>
            <w:noWrap/>
          </w:tcPr>
          <w:p w14:paraId="19D19C40"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48" w:type="dxa"/>
            <w:noWrap/>
          </w:tcPr>
          <w:p w14:paraId="196409C3"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306" w:type="dxa"/>
            <w:noWrap/>
          </w:tcPr>
          <w:p w14:paraId="2DD72E65" w14:textId="77777777" w:rsidR="00E66261" w:rsidRPr="00A11980" w:rsidRDefault="00E66261" w:rsidP="00EA367F">
            <w:pPr>
              <w:spacing w:line="240" w:lineRule="atLeast"/>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331BA72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29" w:type="dxa"/>
            <w:noWrap/>
          </w:tcPr>
          <w:p w14:paraId="46E7F0BC"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6" w:type="dxa"/>
            <w:noWrap/>
          </w:tcPr>
          <w:p w14:paraId="4B0B4246"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800.0</w:t>
            </w:r>
          </w:p>
        </w:tc>
        <w:tc>
          <w:tcPr>
            <w:tcW w:w="871" w:type="dxa"/>
            <w:noWrap/>
          </w:tcPr>
          <w:p w14:paraId="09FA597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08E93EB0" w14:textId="77777777" w:rsidTr="00EA367F">
        <w:tblPrEx>
          <w:tblBorders>
            <w:insideH w:val="none" w:sz="0" w:space="0" w:color="auto"/>
            <w:insideV w:val="none" w:sz="0" w:space="0" w:color="auto"/>
          </w:tblBorders>
        </w:tblPrEx>
        <w:trPr>
          <w:trHeight w:val="199"/>
        </w:trPr>
        <w:tc>
          <w:tcPr>
            <w:tcW w:w="750" w:type="dxa"/>
            <w:vMerge w:val="restart"/>
            <w:noWrap/>
            <w:textDirection w:val="btLr"/>
          </w:tcPr>
          <w:p w14:paraId="68D46321"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Rye</w:t>
            </w:r>
          </w:p>
        </w:tc>
        <w:tc>
          <w:tcPr>
            <w:tcW w:w="1057" w:type="dxa"/>
            <w:shd w:val="clear" w:color="auto" w:fill="D9D9D9"/>
            <w:noWrap/>
          </w:tcPr>
          <w:p w14:paraId="36EBE00D"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500" w:type="dxa"/>
            <w:shd w:val="clear" w:color="auto" w:fill="D9D9D9"/>
            <w:noWrap/>
          </w:tcPr>
          <w:p w14:paraId="11FF1E41"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1109" w:type="dxa"/>
            <w:shd w:val="clear" w:color="auto" w:fill="D9D9D9"/>
            <w:noWrap/>
          </w:tcPr>
          <w:p w14:paraId="03385AB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w:t>
            </w:r>
          </w:p>
        </w:tc>
        <w:tc>
          <w:tcPr>
            <w:tcW w:w="1382" w:type="dxa"/>
            <w:shd w:val="clear" w:color="auto" w:fill="D9D9D9"/>
            <w:noWrap/>
          </w:tcPr>
          <w:p w14:paraId="23FBD8D2"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77" w:type="dxa"/>
            <w:shd w:val="clear" w:color="auto" w:fill="D9D9D9"/>
            <w:noWrap/>
          </w:tcPr>
          <w:p w14:paraId="0FB9C3B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w:t>
            </w:r>
          </w:p>
        </w:tc>
        <w:tc>
          <w:tcPr>
            <w:tcW w:w="962" w:type="dxa"/>
            <w:shd w:val="clear" w:color="auto" w:fill="D9D9D9"/>
            <w:noWrap/>
          </w:tcPr>
          <w:p w14:paraId="649507C9"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shd w:val="clear" w:color="auto" w:fill="D9D9D9"/>
            <w:noWrap/>
          </w:tcPr>
          <w:p w14:paraId="4458837C"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11</w:t>
            </w:r>
          </w:p>
        </w:tc>
        <w:tc>
          <w:tcPr>
            <w:tcW w:w="883" w:type="dxa"/>
            <w:shd w:val="clear" w:color="auto" w:fill="D9D9D9"/>
            <w:noWrap/>
          </w:tcPr>
          <w:p w14:paraId="12B9013E"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48" w:type="dxa"/>
            <w:shd w:val="clear" w:color="auto" w:fill="D9D9D9"/>
            <w:noWrap/>
          </w:tcPr>
          <w:p w14:paraId="5E716F2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306" w:type="dxa"/>
            <w:shd w:val="clear" w:color="auto" w:fill="D9D9D9"/>
            <w:noWrap/>
          </w:tcPr>
          <w:p w14:paraId="40C21DE2" w14:textId="77777777" w:rsidR="00E66261" w:rsidRPr="00A11980" w:rsidRDefault="00E66261" w:rsidP="00EA367F">
            <w:pPr>
              <w:spacing w:line="240" w:lineRule="atLeast"/>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shd w:val="clear" w:color="auto" w:fill="D9D9D9"/>
            <w:noWrap/>
          </w:tcPr>
          <w:p w14:paraId="72014476"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29" w:type="dxa"/>
            <w:shd w:val="clear" w:color="auto" w:fill="D9D9D9"/>
            <w:noWrap/>
          </w:tcPr>
          <w:p w14:paraId="35AC492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6" w:type="dxa"/>
            <w:shd w:val="clear" w:color="auto" w:fill="D9D9D9"/>
            <w:noWrap/>
          </w:tcPr>
          <w:p w14:paraId="2D7EE809"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w:t>
            </w:r>
          </w:p>
        </w:tc>
        <w:tc>
          <w:tcPr>
            <w:tcW w:w="871" w:type="dxa"/>
            <w:shd w:val="clear" w:color="auto" w:fill="D9D9D9"/>
            <w:noWrap/>
          </w:tcPr>
          <w:p w14:paraId="789861B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6A63425C" w14:textId="77777777" w:rsidTr="00EA367F">
        <w:trPr>
          <w:trHeight w:val="199"/>
        </w:trPr>
        <w:tc>
          <w:tcPr>
            <w:tcW w:w="750" w:type="dxa"/>
            <w:vMerge/>
          </w:tcPr>
          <w:p w14:paraId="7716A8FF" w14:textId="77777777" w:rsidR="00E66261" w:rsidRPr="00A11980" w:rsidRDefault="00E66261" w:rsidP="00EA367F">
            <w:pPr>
              <w:spacing w:line="240" w:lineRule="atLeast"/>
              <w:rPr>
                <w:rFonts w:ascii="Palatino Linotype" w:hAnsi="Palatino Linotype"/>
                <w:b/>
                <w:sz w:val="18"/>
                <w:szCs w:val="18"/>
                <w:lang w:val="en-GB"/>
              </w:rPr>
            </w:pPr>
          </w:p>
        </w:tc>
        <w:tc>
          <w:tcPr>
            <w:tcW w:w="1057" w:type="dxa"/>
            <w:vMerge w:val="restart"/>
            <w:noWrap/>
          </w:tcPr>
          <w:p w14:paraId="3B5E2E48"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500" w:type="dxa"/>
            <w:noWrap/>
          </w:tcPr>
          <w:p w14:paraId="27224C83"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1109" w:type="dxa"/>
            <w:noWrap/>
          </w:tcPr>
          <w:p w14:paraId="69DDF496"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0.5</w:t>
            </w:r>
          </w:p>
        </w:tc>
        <w:tc>
          <w:tcPr>
            <w:tcW w:w="1382" w:type="dxa"/>
            <w:noWrap/>
          </w:tcPr>
          <w:p w14:paraId="02FD04C6"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77" w:type="dxa"/>
            <w:noWrap/>
          </w:tcPr>
          <w:p w14:paraId="3FACD11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8.6</w:t>
            </w:r>
          </w:p>
        </w:tc>
        <w:tc>
          <w:tcPr>
            <w:tcW w:w="962" w:type="dxa"/>
            <w:noWrap/>
          </w:tcPr>
          <w:p w14:paraId="63DDF276"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noWrap/>
          </w:tcPr>
          <w:p w14:paraId="54AB95EC"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55.9</w:t>
            </w:r>
          </w:p>
        </w:tc>
        <w:tc>
          <w:tcPr>
            <w:tcW w:w="883" w:type="dxa"/>
            <w:noWrap/>
          </w:tcPr>
          <w:p w14:paraId="55A35EA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48" w:type="dxa"/>
            <w:noWrap/>
          </w:tcPr>
          <w:p w14:paraId="7772A699"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306" w:type="dxa"/>
            <w:noWrap/>
          </w:tcPr>
          <w:p w14:paraId="046E2071" w14:textId="77777777" w:rsidR="00E66261" w:rsidRPr="00A11980" w:rsidRDefault="00E66261" w:rsidP="00EA367F">
            <w:pPr>
              <w:spacing w:line="240" w:lineRule="atLeast"/>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0FDF2F0C"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29" w:type="dxa"/>
            <w:noWrap/>
          </w:tcPr>
          <w:p w14:paraId="001CA858"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6" w:type="dxa"/>
            <w:noWrap/>
          </w:tcPr>
          <w:p w14:paraId="6672E84C"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56.2</w:t>
            </w:r>
          </w:p>
        </w:tc>
        <w:tc>
          <w:tcPr>
            <w:tcW w:w="871" w:type="dxa"/>
            <w:noWrap/>
          </w:tcPr>
          <w:p w14:paraId="61468B8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62773DDF" w14:textId="77777777" w:rsidTr="00EA367F">
        <w:trPr>
          <w:trHeight w:val="199"/>
        </w:trPr>
        <w:tc>
          <w:tcPr>
            <w:tcW w:w="750" w:type="dxa"/>
            <w:vMerge/>
          </w:tcPr>
          <w:p w14:paraId="7CF5A37A" w14:textId="77777777" w:rsidR="00E66261" w:rsidRPr="00A11980" w:rsidRDefault="00E66261" w:rsidP="00EA367F">
            <w:pPr>
              <w:spacing w:line="240" w:lineRule="atLeast"/>
              <w:rPr>
                <w:rFonts w:ascii="Palatino Linotype" w:hAnsi="Palatino Linotype"/>
                <w:b/>
                <w:sz w:val="18"/>
                <w:szCs w:val="18"/>
                <w:lang w:val="en-GB"/>
              </w:rPr>
            </w:pPr>
          </w:p>
        </w:tc>
        <w:tc>
          <w:tcPr>
            <w:tcW w:w="1057" w:type="dxa"/>
            <w:vMerge/>
          </w:tcPr>
          <w:p w14:paraId="768D7A46" w14:textId="77777777" w:rsidR="00E66261" w:rsidRPr="00A11980" w:rsidRDefault="00E66261" w:rsidP="00EA367F">
            <w:pPr>
              <w:spacing w:line="240" w:lineRule="atLeast"/>
              <w:rPr>
                <w:rFonts w:ascii="Palatino Linotype" w:hAnsi="Palatino Linotype"/>
                <w:b/>
                <w:sz w:val="18"/>
                <w:szCs w:val="18"/>
                <w:lang w:val="en-GB"/>
              </w:rPr>
            </w:pPr>
          </w:p>
        </w:tc>
        <w:tc>
          <w:tcPr>
            <w:tcW w:w="500" w:type="dxa"/>
            <w:noWrap/>
          </w:tcPr>
          <w:p w14:paraId="2C98D27B"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109" w:type="dxa"/>
            <w:noWrap/>
          </w:tcPr>
          <w:p w14:paraId="7DCF86AE"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3.0</w:t>
            </w:r>
          </w:p>
        </w:tc>
        <w:tc>
          <w:tcPr>
            <w:tcW w:w="1382" w:type="dxa"/>
            <w:noWrap/>
          </w:tcPr>
          <w:p w14:paraId="1D6EC4CA"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77" w:type="dxa"/>
            <w:noWrap/>
          </w:tcPr>
          <w:p w14:paraId="3D802B5C"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13.6</w:t>
            </w:r>
          </w:p>
        </w:tc>
        <w:tc>
          <w:tcPr>
            <w:tcW w:w="962" w:type="dxa"/>
            <w:noWrap/>
          </w:tcPr>
          <w:p w14:paraId="790C482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noWrap/>
          </w:tcPr>
          <w:p w14:paraId="6739EBC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56.8</w:t>
            </w:r>
          </w:p>
        </w:tc>
        <w:tc>
          <w:tcPr>
            <w:tcW w:w="883" w:type="dxa"/>
            <w:noWrap/>
          </w:tcPr>
          <w:p w14:paraId="3417B7E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48" w:type="dxa"/>
            <w:noWrap/>
          </w:tcPr>
          <w:p w14:paraId="0CF77EC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306" w:type="dxa"/>
            <w:noWrap/>
          </w:tcPr>
          <w:p w14:paraId="0DC83C71" w14:textId="77777777" w:rsidR="00E66261" w:rsidRPr="00A11980" w:rsidRDefault="00E66261" w:rsidP="00EA367F">
            <w:pPr>
              <w:spacing w:line="240" w:lineRule="atLeast"/>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55C376D8"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29" w:type="dxa"/>
            <w:noWrap/>
          </w:tcPr>
          <w:p w14:paraId="46B3145C"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6" w:type="dxa"/>
            <w:noWrap/>
          </w:tcPr>
          <w:p w14:paraId="5F20E9B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56.2</w:t>
            </w:r>
          </w:p>
        </w:tc>
        <w:tc>
          <w:tcPr>
            <w:tcW w:w="871" w:type="dxa"/>
            <w:noWrap/>
          </w:tcPr>
          <w:p w14:paraId="0CB3A2BF"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0136B062" w14:textId="77777777" w:rsidTr="00EA367F">
        <w:trPr>
          <w:trHeight w:val="199"/>
        </w:trPr>
        <w:tc>
          <w:tcPr>
            <w:tcW w:w="750" w:type="dxa"/>
            <w:vMerge/>
          </w:tcPr>
          <w:p w14:paraId="138D6E9A" w14:textId="77777777" w:rsidR="00E66261" w:rsidRPr="00A11980" w:rsidRDefault="00E66261" w:rsidP="00EA367F">
            <w:pPr>
              <w:spacing w:line="240" w:lineRule="atLeast"/>
              <w:rPr>
                <w:rFonts w:ascii="Palatino Linotype" w:hAnsi="Palatino Linotype"/>
                <w:b/>
                <w:sz w:val="18"/>
                <w:szCs w:val="18"/>
                <w:lang w:val="en-GB"/>
              </w:rPr>
            </w:pPr>
          </w:p>
        </w:tc>
        <w:tc>
          <w:tcPr>
            <w:tcW w:w="1057" w:type="dxa"/>
            <w:noWrap/>
          </w:tcPr>
          <w:p w14:paraId="33D8D493"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500" w:type="dxa"/>
            <w:noWrap/>
          </w:tcPr>
          <w:p w14:paraId="205FE1F2"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109" w:type="dxa"/>
            <w:noWrap/>
          </w:tcPr>
          <w:p w14:paraId="196BD2E3"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5.0</w:t>
            </w:r>
          </w:p>
        </w:tc>
        <w:tc>
          <w:tcPr>
            <w:tcW w:w="1382" w:type="dxa"/>
            <w:noWrap/>
          </w:tcPr>
          <w:p w14:paraId="58861D5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77" w:type="dxa"/>
            <w:noWrap/>
          </w:tcPr>
          <w:p w14:paraId="2C215CE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43.2</w:t>
            </w:r>
          </w:p>
        </w:tc>
        <w:tc>
          <w:tcPr>
            <w:tcW w:w="962" w:type="dxa"/>
            <w:noWrap/>
          </w:tcPr>
          <w:p w14:paraId="16F5641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noWrap/>
          </w:tcPr>
          <w:p w14:paraId="5F0D378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277.0</w:t>
            </w:r>
          </w:p>
        </w:tc>
        <w:tc>
          <w:tcPr>
            <w:tcW w:w="883" w:type="dxa"/>
            <w:noWrap/>
          </w:tcPr>
          <w:p w14:paraId="1917C482"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48" w:type="dxa"/>
            <w:noWrap/>
          </w:tcPr>
          <w:p w14:paraId="3FDA64E0"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306" w:type="dxa"/>
            <w:noWrap/>
          </w:tcPr>
          <w:p w14:paraId="385CC150" w14:textId="77777777" w:rsidR="00E66261" w:rsidRPr="00A11980" w:rsidRDefault="00E66261" w:rsidP="00EA367F">
            <w:pPr>
              <w:spacing w:line="240" w:lineRule="atLeast"/>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5970EF08"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29" w:type="dxa"/>
            <w:noWrap/>
          </w:tcPr>
          <w:p w14:paraId="5C8EDEFF"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6" w:type="dxa"/>
            <w:noWrap/>
          </w:tcPr>
          <w:p w14:paraId="700DB559"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83.1</w:t>
            </w:r>
          </w:p>
        </w:tc>
        <w:tc>
          <w:tcPr>
            <w:tcW w:w="871" w:type="dxa"/>
            <w:noWrap/>
          </w:tcPr>
          <w:p w14:paraId="58F319EE"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5F0C6C00" w14:textId="77777777" w:rsidTr="00EA367F">
        <w:tblPrEx>
          <w:tblBorders>
            <w:insideH w:val="none" w:sz="0" w:space="0" w:color="auto"/>
            <w:insideV w:val="none" w:sz="0" w:space="0" w:color="auto"/>
          </w:tblBorders>
        </w:tblPrEx>
        <w:trPr>
          <w:trHeight w:val="199"/>
        </w:trPr>
        <w:tc>
          <w:tcPr>
            <w:tcW w:w="750" w:type="dxa"/>
            <w:vMerge w:val="restart"/>
            <w:noWrap/>
            <w:textDirection w:val="btLr"/>
          </w:tcPr>
          <w:p w14:paraId="2A1948D0"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Wheat</w:t>
            </w:r>
          </w:p>
        </w:tc>
        <w:tc>
          <w:tcPr>
            <w:tcW w:w="1057" w:type="dxa"/>
            <w:shd w:val="clear" w:color="auto" w:fill="D9D9D9"/>
            <w:noWrap/>
          </w:tcPr>
          <w:p w14:paraId="270B29A8"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500" w:type="dxa"/>
            <w:shd w:val="clear" w:color="auto" w:fill="D9D9D9"/>
            <w:noWrap/>
          </w:tcPr>
          <w:p w14:paraId="7249EC0E"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1109" w:type="dxa"/>
            <w:shd w:val="clear" w:color="auto" w:fill="D9D9D9"/>
            <w:noWrap/>
          </w:tcPr>
          <w:p w14:paraId="18F1CB5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16</w:t>
            </w:r>
          </w:p>
        </w:tc>
        <w:tc>
          <w:tcPr>
            <w:tcW w:w="1382" w:type="dxa"/>
            <w:shd w:val="clear" w:color="auto" w:fill="D9D9D9"/>
            <w:noWrap/>
          </w:tcPr>
          <w:p w14:paraId="0F136ACE"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23</w:t>
            </w:r>
          </w:p>
        </w:tc>
        <w:tc>
          <w:tcPr>
            <w:tcW w:w="977" w:type="dxa"/>
            <w:shd w:val="clear" w:color="auto" w:fill="D9D9D9"/>
            <w:noWrap/>
          </w:tcPr>
          <w:p w14:paraId="76F5274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22</w:t>
            </w:r>
          </w:p>
        </w:tc>
        <w:tc>
          <w:tcPr>
            <w:tcW w:w="962" w:type="dxa"/>
            <w:shd w:val="clear" w:color="auto" w:fill="D9D9D9"/>
            <w:noWrap/>
          </w:tcPr>
          <w:p w14:paraId="35F0520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shd w:val="clear" w:color="auto" w:fill="D9D9D9"/>
            <w:noWrap/>
          </w:tcPr>
          <w:p w14:paraId="5F873619"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162</w:t>
            </w:r>
          </w:p>
        </w:tc>
        <w:tc>
          <w:tcPr>
            <w:tcW w:w="883" w:type="dxa"/>
            <w:shd w:val="clear" w:color="auto" w:fill="D9D9D9"/>
            <w:noWrap/>
          </w:tcPr>
          <w:p w14:paraId="6133445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33</w:t>
            </w:r>
          </w:p>
        </w:tc>
        <w:tc>
          <w:tcPr>
            <w:tcW w:w="1048" w:type="dxa"/>
            <w:shd w:val="clear" w:color="auto" w:fill="D9D9D9"/>
            <w:noWrap/>
          </w:tcPr>
          <w:p w14:paraId="06D15643"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19</w:t>
            </w:r>
          </w:p>
        </w:tc>
        <w:tc>
          <w:tcPr>
            <w:tcW w:w="1306" w:type="dxa"/>
            <w:shd w:val="clear" w:color="auto" w:fill="D9D9D9"/>
            <w:noWrap/>
          </w:tcPr>
          <w:p w14:paraId="27E6F29A" w14:textId="77777777" w:rsidR="00E66261" w:rsidRPr="00A11980" w:rsidRDefault="00E66261" w:rsidP="00EA367F">
            <w:pPr>
              <w:spacing w:line="240" w:lineRule="atLeast"/>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shd w:val="clear" w:color="auto" w:fill="D9D9D9"/>
            <w:noWrap/>
          </w:tcPr>
          <w:p w14:paraId="61F5C28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19</w:t>
            </w:r>
          </w:p>
        </w:tc>
        <w:tc>
          <w:tcPr>
            <w:tcW w:w="929" w:type="dxa"/>
            <w:shd w:val="clear" w:color="auto" w:fill="D9D9D9"/>
            <w:noWrap/>
          </w:tcPr>
          <w:p w14:paraId="2C33B06C"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846" w:type="dxa"/>
            <w:shd w:val="clear" w:color="auto" w:fill="D9D9D9"/>
            <w:noWrap/>
          </w:tcPr>
          <w:p w14:paraId="5603E5BE"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41</w:t>
            </w:r>
          </w:p>
        </w:tc>
        <w:tc>
          <w:tcPr>
            <w:tcW w:w="871" w:type="dxa"/>
            <w:shd w:val="clear" w:color="auto" w:fill="D9D9D9"/>
            <w:noWrap/>
          </w:tcPr>
          <w:p w14:paraId="6E9180F0"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32023AC9" w14:textId="77777777" w:rsidTr="00EA367F">
        <w:trPr>
          <w:trHeight w:val="199"/>
        </w:trPr>
        <w:tc>
          <w:tcPr>
            <w:tcW w:w="750" w:type="dxa"/>
            <w:vMerge/>
            <w:tcBorders>
              <w:top w:val="single" w:sz="12" w:space="0" w:color="auto"/>
              <w:bottom w:val="single" w:sz="12" w:space="0" w:color="auto"/>
            </w:tcBorders>
          </w:tcPr>
          <w:p w14:paraId="7A981CBB" w14:textId="77777777" w:rsidR="00E66261" w:rsidRPr="00A11980" w:rsidRDefault="00E66261" w:rsidP="00EA367F">
            <w:pPr>
              <w:spacing w:line="240" w:lineRule="atLeast"/>
              <w:rPr>
                <w:rFonts w:ascii="Palatino Linotype" w:hAnsi="Palatino Linotype"/>
                <w:sz w:val="18"/>
                <w:szCs w:val="18"/>
                <w:lang w:val="en-GB"/>
              </w:rPr>
            </w:pPr>
          </w:p>
        </w:tc>
        <w:tc>
          <w:tcPr>
            <w:tcW w:w="1057" w:type="dxa"/>
            <w:vMerge w:val="restart"/>
            <w:noWrap/>
          </w:tcPr>
          <w:p w14:paraId="38931EE1"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500" w:type="dxa"/>
            <w:noWrap/>
          </w:tcPr>
          <w:p w14:paraId="7F147BC5"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1109" w:type="dxa"/>
            <w:noWrap/>
          </w:tcPr>
          <w:p w14:paraId="4FDD3332"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6.0</w:t>
            </w:r>
          </w:p>
        </w:tc>
        <w:tc>
          <w:tcPr>
            <w:tcW w:w="1382" w:type="dxa"/>
            <w:noWrap/>
          </w:tcPr>
          <w:p w14:paraId="7401DE1A"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2.8</w:t>
            </w:r>
          </w:p>
        </w:tc>
        <w:tc>
          <w:tcPr>
            <w:tcW w:w="977" w:type="dxa"/>
            <w:noWrap/>
          </w:tcPr>
          <w:p w14:paraId="06B27C9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8.0</w:t>
            </w:r>
          </w:p>
        </w:tc>
        <w:tc>
          <w:tcPr>
            <w:tcW w:w="962" w:type="dxa"/>
            <w:noWrap/>
          </w:tcPr>
          <w:p w14:paraId="08626B20"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noWrap/>
          </w:tcPr>
          <w:p w14:paraId="42B45BEE"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140.1</w:t>
            </w:r>
          </w:p>
        </w:tc>
        <w:tc>
          <w:tcPr>
            <w:tcW w:w="883" w:type="dxa"/>
            <w:noWrap/>
          </w:tcPr>
          <w:p w14:paraId="1C3780DF"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18.1</w:t>
            </w:r>
          </w:p>
        </w:tc>
        <w:tc>
          <w:tcPr>
            <w:tcW w:w="1048" w:type="dxa"/>
            <w:noWrap/>
          </w:tcPr>
          <w:p w14:paraId="1857A276"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139.1</w:t>
            </w:r>
          </w:p>
        </w:tc>
        <w:tc>
          <w:tcPr>
            <w:tcW w:w="1306" w:type="dxa"/>
            <w:noWrap/>
          </w:tcPr>
          <w:p w14:paraId="75004C3A"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2779323A"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11.9</w:t>
            </w:r>
          </w:p>
        </w:tc>
        <w:tc>
          <w:tcPr>
            <w:tcW w:w="929" w:type="dxa"/>
            <w:noWrap/>
          </w:tcPr>
          <w:p w14:paraId="6F8896EF"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16.0</w:t>
            </w:r>
          </w:p>
        </w:tc>
        <w:tc>
          <w:tcPr>
            <w:tcW w:w="846" w:type="dxa"/>
            <w:noWrap/>
          </w:tcPr>
          <w:p w14:paraId="6613540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957.7</w:t>
            </w:r>
          </w:p>
        </w:tc>
        <w:tc>
          <w:tcPr>
            <w:tcW w:w="871" w:type="dxa"/>
            <w:noWrap/>
          </w:tcPr>
          <w:p w14:paraId="0E8C28B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1491D836" w14:textId="77777777" w:rsidTr="00EA367F">
        <w:trPr>
          <w:trHeight w:val="199"/>
        </w:trPr>
        <w:tc>
          <w:tcPr>
            <w:tcW w:w="750" w:type="dxa"/>
            <w:vMerge/>
            <w:tcBorders>
              <w:top w:val="single" w:sz="12" w:space="0" w:color="auto"/>
              <w:bottom w:val="single" w:sz="12" w:space="0" w:color="auto"/>
            </w:tcBorders>
          </w:tcPr>
          <w:p w14:paraId="1A96101B" w14:textId="77777777" w:rsidR="00E66261" w:rsidRPr="00A11980" w:rsidRDefault="00E66261" w:rsidP="00EA367F">
            <w:pPr>
              <w:spacing w:line="240" w:lineRule="atLeast"/>
              <w:rPr>
                <w:rFonts w:ascii="Palatino Linotype" w:hAnsi="Palatino Linotype"/>
                <w:sz w:val="18"/>
                <w:szCs w:val="18"/>
                <w:lang w:val="en-GB"/>
              </w:rPr>
            </w:pPr>
          </w:p>
        </w:tc>
        <w:tc>
          <w:tcPr>
            <w:tcW w:w="1057" w:type="dxa"/>
            <w:vMerge/>
            <w:tcBorders>
              <w:bottom w:val="nil"/>
            </w:tcBorders>
          </w:tcPr>
          <w:p w14:paraId="09F4A28B" w14:textId="77777777" w:rsidR="00E66261" w:rsidRPr="00A11980" w:rsidRDefault="00E66261" w:rsidP="00EA367F">
            <w:pPr>
              <w:spacing w:line="240" w:lineRule="atLeast"/>
              <w:rPr>
                <w:rFonts w:ascii="Palatino Linotype" w:hAnsi="Palatino Linotype"/>
                <w:b/>
                <w:sz w:val="18"/>
                <w:szCs w:val="18"/>
                <w:lang w:val="en-GB"/>
              </w:rPr>
            </w:pPr>
          </w:p>
        </w:tc>
        <w:tc>
          <w:tcPr>
            <w:tcW w:w="500" w:type="dxa"/>
            <w:tcBorders>
              <w:bottom w:val="nil"/>
            </w:tcBorders>
            <w:noWrap/>
          </w:tcPr>
          <w:p w14:paraId="090C73F5"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109" w:type="dxa"/>
            <w:tcBorders>
              <w:bottom w:val="nil"/>
            </w:tcBorders>
            <w:noWrap/>
          </w:tcPr>
          <w:p w14:paraId="3DC94017"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55.9</w:t>
            </w:r>
          </w:p>
        </w:tc>
        <w:tc>
          <w:tcPr>
            <w:tcW w:w="1382" w:type="dxa"/>
            <w:tcBorders>
              <w:bottom w:val="nil"/>
            </w:tcBorders>
            <w:noWrap/>
          </w:tcPr>
          <w:p w14:paraId="6CAC9422"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7.5</w:t>
            </w:r>
          </w:p>
        </w:tc>
        <w:tc>
          <w:tcPr>
            <w:tcW w:w="977" w:type="dxa"/>
            <w:tcBorders>
              <w:bottom w:val="nil"/>
            </w:tcBorders>
            <w:noWrap/>
          </w:tcPr>
          <w:p w14:paraId="33BBDE2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14.6</w:t>
            </w:r>
          </w:p>
        </w:tc>
        <w:tc>
          <w:tcPr>
            <w:tcW w:w="962" w:type="dxa"/>
            <w:tcBorders>
              <w:bottom w:val="nil"/>
            </w:tcBorders>
            <w:noWrap/>
          </w:tcPr>
          <w:p w14:paraId="4945628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tcBorders>
              <w:bottom w:val="nil"/>
            </w:tcBorders>
            <w:noWrap/>
          </w:tcPr>
          <w:p w14:paraId="05E23E13"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187.9</w:t>
            </w:r>
          </w:p>
        </w:tc>
        <w:tc>
          <w:tcPr>
            <w:tcW w:w="883" w:type="dxa"/>
            <w:tcBorders>
              <w:bottom w:val="nil"/>
            </w:tcBorders>
            <w:noWrap/>
          </w:tcPr>
          <w:p w14:paraId="53740EA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23.6</w:t>
            </w:r>
          </w:p>
        </w:tc>
        <w:tc>
          <w:tcPr>
            <w:tcW w:w="1048" w:type="dxa"/>
            <w:tcBorders>
              <w:bottom w:val="nil"/>
            </w:tcBorders>
            <w:noWrap/>
          </w:tcPr>
          <w:p w14:paraId="26622B6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142.6</w:t>
            </w:r>
          </w:p>
        </w:tc>
        <w:tc>
          <w:tcPr>
            <w:tcW w:w="1306" w:type="dxa"/>
            <w:tcBorders>
              <w:bottom w:val="nil"/>
            </w:tcBorders>
            <w:noWrap/>
          </w:tcPr>
          <w:p w14:paraId="1F26E98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tcBorders>
              <w:bottom w:val="nil"/>
            </w:tcBorders>
            <w:noWrap/>
          </w:tcPr>
          <w:p w14:paraId="32D8B55C"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16.4</w:t>
            </w:r>
          </w:p>
        </w:tc>
        <w:tc>
          <w:tcPr>
            <w:tcW w:w="929" w:type="dxa"/>
            <w:tcBorders>
              <w:bottom w:val="nil"/>
            </w:tcBorders>
            <w:noWrap/>
          </w:tcPr>
          <w:p w14:paraId="3EB24671"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16.0</w:t>
            </w:r>
          </w:p>
        </w:tc>
        <w:tc>
          <w:tcPr>
            <w:tcW w:w="846" w:type="dxa"/>
            <w:tcBorders>
              <w:bottom w:val="nil"/>
            </w:tcBorders>
            <w:noWrap/>
          </w:tcPr>
          <w:p w14:paraId="5845237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1025.4</w:t>
            </w:r>
          </w:p>
        </w:tc>
        <w:tc>
          <w:tcPr>
            <w:tcW w:w="871" w:type="dxa"/>
            <w:tcBorders>
              <w:bottom w:val="nil"/>
            </w:tcBorders>
            <w:noWrap/>
          </w:tcPr>
          <w:p w14:paraId="6F6F1BFE"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7329C50B" w14:textId="77777777" w:rsidTr="00EA367F">
        <w:trPr>
          <w:trHeight w:val="199"/>
        </w:trPr>
        <w:tc>
          <w:tcPr>
            <w:tcW w:w="750" w:type="dxa"/>
            <w:vMerge/>
            <w:tcBorders>
              <w:top w:val="single" w:sz="12" w:space="0" w:color="auto"/>
              <w:bottom w:val="single" w:sz="12" w:space="0" w:color="auto"/>
            </w:tcBorders>
          </w:tcPr>
          <w:p w14:paraId="3A2049B0" w14:textId="77777777" w:rsidR="00E66261" w:rsidRPr="00A11980" w:rsidRDefault="00E66261" w:rsidP="00EA367F">
            <w:pPr>
              <w:spacing w:line="240" w:lineRule="atLeast"/>
              <w:rPr>
                <w:rFonts w:ascii="Palatino Linotype" w:hAnsi="Palatino Linotype"/>
                <w:sz w:val="18"/>
                <w:szCs w:val="18"/>
                <w:lang w:val="en-GB"/>
              </w:rPr>
            </w:pPr>
          </w:p>
        </w:tc>
        <w:tc>
          <w:tcPr>
            <w:tcW w:w="1057" w:type="dxa"/>
            <w:tcBorders>
              <w:top w:val="nil"/>
              <w:bottom w:val="single" w:sz="12" w:space="0" w:color="000000"/>
            </w:tcBorders>
            <w:noWrap/>
          </w:tcPr>
          <w:p w14:paraId="03B7B604"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500" w:type="dxa"/>
            <w:tcBorders>
              <w:top w:val="nil"/>
              <w:bottom w:val="single" w:sz="12" w:space="0" w:color="000000"/>
            </w:tcBorders>
            <w:noWrap/>
          </w:tcPr>
          <w:p w14:paraId="39CE5919" w14:textId="77777777" w:rsidR="00E66261" w:rsidRPr="00A11980" w:rsidRDefault="00E66261" w:rsidP="00EA367F">
            <w:pPr>
              <w:spacing w:line="240" w:lineRule="atLeast"/>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109" w:type="dxa"/>
            <w:tcBorders>
              <w:top w:val="nil"/>
              <w:bottom w:val="single" w:sz="12" w:space="0" w:color="000000"/>
            </w:tcBorders>
            <w:noWrap/>
          </w:tcPr>
          <w:p w14:paraId="3C3CDCEA"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150.0</w:t>
            </w:r>
          </w:p>
        </w:tc>
        <w:tc>
          <w:tcPr>
            <w:tcW w:w="1382" w:type="dxa"/>
            <w:tcBorders>
              <w:top w:val="nil"/>
              <w:bottom w:val="single" w:sz="12" w:space="0" w:color="000000"/>
            </w:tcBorders>
            <w:noWrap/>
          </w:tcPr>
          <w:p w14:paraId="05F3C5C4"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64.8</w:t>
            </w:r>
          </w:p>
        </w:tc>
        <w:tc>
          <w:tcPr>
            <w:tcW w:w="977" w:type="dxa"/>
            <w:tcBorders>
              <w:top w:val="nil"/>
              <w:bottom w:val="single" w:sz="12" w:space="0" w:color="000000"/>
            </w:tcBorders>
            <w:noWrap/>
          </w:tcPr>
          <w:p w14:paraId="73F6B1FD"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59.0</w:t>
            </w:r>
          </w:p>
        </w:tc>
        <w:tc>
          <w:tcPr>
            <w:tcW w:w="962" w:type="dxa"/>
            <w:tcBorders>
              <w:top w:val="nil"/>
              <w:bottom w:val="single" w:sz="12" w:space="0" w:color="000000"/>
            </w:tcBorders>
            <w:noWrap/>
          </w:tcPr>
          <w:p w14:paraId="5A17232E"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63" w:type="dxa"/>
            <w:tcBorders>
              <w:top w:val="nil"/>
              <w:bottom w:val="single" w:sz="12" w:space="0" w:color="000000"/>
            </w:tcBorders>
            <w:noWrap/>
          </w:tcPr>
          <w:p w14:paraId="44AD87AF"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1657.0</w:t>
            </w:r>
          </w:p>
        </w:tc>
        <w:tc>
          <w:tcPr>
            <w:tcW w:w="883" w:type="dxa"/>
            <w:tcBorders>
              <w:top w:val="nil"/>
              <w:bottom w:val="single" w:sz="12" w:space="0" w:color="000000"/>
            </w:tcBorders>
            <w:noWrap/>
          </w:tcPr>
          <w:p w14:paraId="503B1499"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250.0</w:t>
            </w:r>
          </w:p>
        </w:tc>
        <w:tc>
          <w:tcPr>
            <w:tcW w:w="1048" w:type="dxa"/>
            <w:tcBorders>
              <w:top w:val="nil"/>
              <w:bottom w:val="single" w:sz="12" w:space="0" w:color="000000"/>
            </w:tcBorders>
            <w:noWrap/>
          </w:tcPr>
          <w:p w14:paraId="05920B20"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1575.0</w:t>
            </w:r>
          </w:p>
        </w:tc>
        <w:tc>
          <w:tcPr>
            <w:tcW w:w="1306" w:type="dxa"/>
            <w:tcBorders>
              <w:top w:val="nil"/>
              <w:bottom w:val="single" w:sz="12" w:space="0" w:color="000000"/>
            </w:tcBorders>
            <w:noWrap/>
          </w:tcPr>
          <w:p w14:paraId="4EC1806C"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tcBorders>
              <w:top w:val="nil"/>
              <w:bottom w:val="single" w:sz="12" w:space="0" w:color="000000"/>
            </w:tcBorders>
            <w:noWrap/>
          </w:tcPr>
          <w:p w14:paraId="7068991B"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93.8</w:t>
            </w:r>
          </w:p>
        </w:tc>
        <w:tc>
          <w:tcPr>
            <w:tcW w:w="929" w:type="dxa"/>
            <w:tcBorders>
              <w:top w:val="nil"/>
              <w:bottom w:val="single" w:sz="12" w:space="0" w:color="000000"/>
            </w:tcBorders>
            <w:noWrap/>
          </w:tcPr>
          <w:p w14:paraId="77C693E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16.0</w:t>
            </w:r>
          </w:p>
        </w:tc>
        <w:tc>
          <w:tcPr>
            <w:tcW w:w="846" w:type="dxa"/>
            <w:tcBorders>
              <w:top w:val="nil"/>
              <w:bottom w:val="single" w:sz="12" w:space="0" w:color="000000"/>
            </w:tcBorders>
            <w:noWrap/>
          </w:tcPr>
          <w:p w14:paraId="1824B865"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12270.0</w:t>
            </w:r>
          </w:p>
        </w:tc>
        <w:tc>
          <w:tcPr>
            <w:tcW w:w="871" w:type="dxa"/>
            <w:tcBorders>
              <w:top w:val="nil"/>
              <w:bottom w:val="single" w:sz="12" w:space="0" w:color="000000"/>
            </w:tcBorders>
            <w:noWrap/>
          </w:tcPr>
          <w:p w14:paraId="53C2CC70" w14:textId="77777777" w:rsidR="00E66261" w:rsidRPr="00A11980" w:rsidRDefault="00E66261" w:rsidP="00EA367F">
            <w:pPr>
              <w:spacing w:line="240" w:lineRule="atLeast"/>
              <w:jc w:val="center"/>
              <w:rPr>
                <w:rFonts w:ascii="Palatino Linotype" w:hAnsi="Palatino Linotype"/>
                <w:sz w:val="18"/>
                <w:szCs w:val="18"/>
                <w:lang w:val="en-GB"/>
              </w:rPr>
            </w:pPr>
            <w:r w:rsidRPr="00A11980">
              <w:rPr>
                <w:rFonts w:ascii="Palatino Linotype" w:hAnsi="Palatino Linotype"/>
                <w:sz w:val="18"/>
                <w:szCs w:val="18"/>
                <w:lang w:val="en-GB"/>
              </w:rPr>
              <w:t> </w:t>
            </w:r>
          </w:p>
        </w:tc>
      </w:tr>
    </w:tbl>
    <w:p w14:paraId="24792777" w14:textId="77777777" w:rsidR="00E66261" w:rsidRPr="00A11980" w:rsidRDefault="00E66261" w:rsidP="00E66261">
      <w:pPr>
        <w:pStyle w:val="MDPI43tablefooter"/>
        <w:rPr>
          <w:lang w:val="en-GB"/>
        </w:rPr>
      </w:pPr>
      <w:r w:rsidRPr="00A11980">
        <w:rPr>
          <w:lang w:val="en-GB"/>
        </w:rPr>
        <w:t xml:space="preserve">LB: lower-bound scenario where the concentration of non-detected analyte is zero and the concentration of detected but non-quantified analyte is the limit of detection. UB: upper-bound scenario where the concentration of non-detected analyte is the limit of detection and the concentration of detected but non-quantified analyte is the limit of quantification. Max Conc refers to maximum upper bound concentration value. Blanck cells refer to not available information. N: number of records. </w:t>
      </w:r>
    </w:p>
    <w:p w14:paraId="56EBCC6E" w14:textId="77777777" w:rsidR="00E66261" w:rsidRPr="00A11980" w:rsidRDefault="00E66261" w:rsidP="00E66261">
      <w:pPr>
        <w:rPr>
          <w:sz w:val="16"/>
          <w:szCs w:val="16"/>
          <w:lang w:val="en-GB"/>
        </w:rPr>
      </w:pPr>
    </w:p>
    <w:p w14:paraId="2F0E8DC0" w14:textId="51248BDE" w:rsidR="00E66261" w:rsidRPr="00A11980" w:rsidRDefault="00E66261" w:rsidP="00E66261">
      <w:pPr>
        <w:pStyle w:val="MDPI42tablebody"/>
        <w:jc w:val="left"/>
        <w:rPr>
          <w:b/>
          <w:lang w:val="en-GB" w:eastAsia="it-IT"/>
        </w:rPr>
      </w:pPr>
      <w:r w:rsidRPr="00A11980">
        <w:rPr>
          <w:b/>
          <w:lang w:val="en-GB" w:eastAsia="it-IT"/>
        </w:rPr>
        <w:t>Table</w:t>
      </w:r>
      <w:r>
        <w:rPr>
          <w:b/>
          <w:lang w:val="en-GB" w:eastAsia="it-IT"/>
        </w:rPr>
        <w:t xml:space="preserve"> S2</w:t>
      </w:r>
      <w:r w:rsidRPr="00A11980">
        <w:rPr>
          <w:b/>
          <w:lang w:val="en-GB" w:eastAsia="it-IT"/>
        </w:rPr>
        <w:t xml:space="preserve">. </w:t>
      </w:r>
      <w:r w:rsidRPr="00A11980">
        <w:rPr>
          <w:lang w:val="en-GB" w:eastAsia="it-IT"/>
        </w:rPr>
        <w:t>Occurrence and co-occurrence of FB and secondary metabolites (μg/kg) for Barley, Cereals, Maize, Oat, Rice, Rye and Wheat for feed and food products.</w:t>
      </w:r>
    </w:p>
    <w:tbl>
      <w:tblPr>
        <w:tblW w:w="14584" w:type="dxa"/>
        <w:tblBorders>
          <w:insideH w:val="single" w:sz="4" w:space="0" w:color="D9D9D9"/>
          <w:insideV w:val="single" w:sz="4" w:space="0" w:color="D9D9D9"/>
        </w:tblBorders>
        <w:tblLook w:val="0000" w:firstRow="0" w:lastRow="0" w:firstColumn="0" w:lastColumn="0" w:noHBand="0" w:noVBand="0"/>
      </w:tblPr>
      <w:tblGrid>
        <w:gridCol w:w="780"/>
        <w:gridCol w:w="1100"/>
        <w:gridCol w:w="520"/>
        <w:gridCol w:w="928"/>
        <w:gridCol w:w="1102"/>
        <w:gridCol w:w="928"/>
        <w:gridCol w:w="928"/>
        <w:gridCol w:w="863"/>
        <w:gridCol w:w="1224"/>
        <w:gridCol w:w="991"/>
        <w:gridCol w:w="1102"/>
        <w:gridCol w:w="1586"/>
        <w:gridCol w:w="991"/>
        <w:gridCol w:w="697"/>
        <w:gridCol w:w="844"/>
      </w:tblGrid>
      <w:tr w:rsidR="00E66261" w:rsidRPr="00A11980" w14:paraId="516FAEE0" w14:textId="77777777" w:rsidTr="00821FAF">
        <w:trPr>
          <w:trHeight w:val="255"/>
        </w:trPr>
        <w:tc>
          <w:tcPr>
            <w:tcW w:w="780" w:type="dxa"/>
            <w:tcBorders>
              <w:top w:val="single" w:sz="12" w:space="0" w:color="auto"/>
            </w:tcBorders>
            <w:noWrap/>
          </w:tcPr>
          <w:p w14:paraId="5C60C6E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00" w:type="dxa"/>
            <w:tcBorders>
              <w:top w:val="single" w:sz="12" w:space="0" w:color="auto"/>
            </w:tcBorders>
            <w:noWrap/>
          </w:tcPr>
          <w:p w14:paraId="07BB890D"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520" w:type="dxa"/>
            <w:tcBorders>
              <w:top w:val="single" w:sz="12" w:space="0" w:color="auto"/>
            </w:tcBorders>
            <w:noWrap/>
          </w:tcPr>
          <w:p w14:paraId="4085783C"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5973" w:type="dxa"/>
            <w:gridSpan w:val="6"/>
            <w:tcBorders>
              <w:top w:val="single" w:sz="12" w:space="0" w:color="auto"/>
            </w:tcBorders>
            <w:noWrap/>
          </w:tcPr>
          <w:p w14:paraId="5B627EB2"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FOOD</w:t>
            </w:r>
          </w:p>
        </w:tc>
        <w:tc>
          <w:tcPr>
            <w:tcW w:w="6211" w:type="dxa"/>
            <w:gridSpan w:val="6"/>
            <w:tcBorders>
              <w:top w:val="single" w:sz="12" w:space="0" w:color="auto"/>
            </w:tcBorders>
            <w:noWrap/>
          </w:tcPr>
          <w:p w14:paraId="6CA357E4"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FEED</w:t>
            </w:r>
          </w:p>
        </w:tc>
      </w:tr>
      <w:tr w:rsidR="00E66261" w:rsidRPr="00A11980" w14:paraId="6FDACE68" w14:textId="77777777" w:rsidTr="00821FAF">
        <w:trPr>
          <w:trHeight w:val="270"/>
        </w:trPr>
        <w:tc>
          <w:tcPr>
            <w:tcW w:w="780" w:type="dxa"/>
            <w:tcBorders>
              <w:bottom w:val="single" w:sz="12" w:space="0" w:color="auto"/>
            </w:tcBorders>
            <w:noWrap/>
          </w:tcPr>
          <w:p w14:paraId="4494BAB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00" w:type="dxa"/>
            <w:tcBorders>
              <w:bottom w:val="single" w:sz="12" w:space="0" w:color="auto"/>
            </w:tcBorders>
            <w:noWrap/>
          </w:tcPr>
          <w:p w14:paraId="18CAE0AF"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520" w:type="dxa"/>
            <w:tcBorders>
              <w:bottom w:val="single" w:sz="12" w:space="0" w:color="auto"/>
            </w:tcBorders>
            <w:noWrap/>
          </w:tcPr>
          <w:p w14:paraId="3A1A5EE2"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928" w:type="dxa"/>
            <w:tcBorders>
              <w:bottom w:val="single" w:sz="12" w:space="0" w:color="auto"/>
            </w:tcBorders>
            <w:noWrap/>
          </w:tcPr>
          <w:p w14:paraId="20B6DE9E"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FB</w:t>
            </w:r>
            <w:r w:rsidRPr="00270322">
              <w:rPr>
                <w:rFonts w:ascii="Palatino Linotype" w:hAnsi="Palatino Linotype"/>
                <w:b/>
                <w:sz w:val="18"/>
                <w:szCs w:val="18"/>
                <w:vertAlign w:val="subscript"/>
                <w:lang w:val="en-GB"/>
              </w:rPr>
              <w:t>1</w:t>
            </w:r>
          </w:p>
        </w:tc>
        <w:tc>
          <w:tcPr>
            <w:tcW w:w="1102" w:type="dxa"/>
            <w:tcBorders>
              <w:bottom w:val="single" w:sz="12" w:space="0" w:color="auto"/>
            </w:tcBorders>
            <w:noWrap/>
          </w:tcPr>
          <w:p w14:paraId="22871710"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FB</w:t>
            </w:r>
            <w:r w:rsidRPr="00270322">
              <w:rPr>
                <w:rFonts w:ascii="Palatino Linotype" w:hAnsi="Palatino Linotype"/>
                <w:b/>
                <w:sz w:val="18"/>
                <w:szCs w:val="18"/>
                <w:vertAlign w:val="subscript"/>
                <w:lang w:val="en-GB"/>
              </w:rPr>
              <w:t>1</w:t>
            </w:r>
            <w:r w:rsidRPr="00A11980">
              <w:rPr>
                <w:rFonts w:ascii="Palatino Linotype" w:hAnsi="Palatino Linotype"/>
                <w:b/>
                <w:sz w:val="18"/>
                <w:szCs w:val="18"/>
                <w:lang w:val="en-GB"/>
              </w:rPr>
              <w:t>+FB</w:t>
            </w:r>
            <w:r w:rsidRPr="00270322">
              <w:rPr>
                <w:rFonts w:ascii="Palatino Linotype" w:hAnsi="Palatino Linotype"/>
                <w:b/>
                <w:sz w:val="18"/>
                <w:szCs w:val="18"/>
                <w:vertAlign w:val="subscript"/>
                <w:lang w:val="en-GB"/>
              </w:rPr>
              <w:t>2</w:t>
            </w:r>
          </w:p>
        </w:tc>
        <w:tc>
          <w:tcPr>
            <w:tcW w:w="928" w:type="dxa"/>
            <w:tcBorders>
              <w:bottom w:val="single" w:sz="12" w:space="0" w:color="auto"/>
            </w:tcBorders>
            <w:noWrap/>
          </w:tcPr>
          <w:p w14:paraId="338C751D"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FB</w:t>
            </w:r>
            <w:r w:rsidRPr="00270322">
              <w:rPr>
                <w:rFonts w:ascii="Palatino Linotype" w:hAnsi="Palatino Linotype"/>
                <w:b/>
                <w:sz w:val="18"/>
                <w:szCs w:val="18"/>
                <w:vertAlign w:val="subscript"/>
                <w:lang w:val="en-GB"/>
              </w:rPr>
              <w:t>2</w:t>
            </w:r>
          </w:p>
        </w:tc>
        <w:tc>
          <w:tcPr>
            <w:tcW w:w="928" w:type="dxa"/>
            <w:tcBorders>
              <w:bottom w:val="single" w:sz="12" w:space="0" w:color="auto"/>
            </w:tcBorders>
            <w:noWrap/>
          </w:tcPr>
          <w:p w14:paraId="2E75AB22"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FB</w:t>
            </w:r>
            <w:r w:rsidRPr="00270322">
              <w:rPr>
                <w:rFonts w:ascii="Palatino Linotype" w:hAnsi="Palatino Linotype"/>
                <w:b/>
                <w:sz w:val="18"/>
                <w:szCs w:val="18"/>
                <w:vertAlign w:val="subscript"/>
                <w:lang w:val="en-GB"/>
              </w:rPr>
              <w:t>3</w:t>
            </w:r>
          </w:p>
        </w:tc>
        <w:tc>
          <w:tcPr>
            <w:tcW w:w="863" w:type="dxa"/>
            <w:tcBorders>
              <w:bottom w:val="single" w:sz="12" w:space="0" w:color="auto"/>
            </w:tcBorders>
            <w:noWrap/>
          </w:tcPr>
          <w:p w14:paraId="733309C5"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FBs</w:t>
            </w:r>
          </w:p>
        </w:tc>
        <w:tc>
          <w:tcPr>
            <w:tcW w:w="1224" w:type="dxa"/>
            <w:tcBorders>
              <w:bottom w:val="single" w:sz="12" w:space="0" w:color="auto"/>
            </w:tcBorders>
            <w:noWrap/>
          </w:tcPr>
          <w:p w14:paraId="080AC348"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FBs+HFBs</w:t>
            </w:r>
          </w:p>
        </w:tc>
        <w:tc>
          <w:tcPr>
            <w:tcW w:w="991" w:type="dxa"/>
            <w:tcBorders>
              <w:bottom w:val="single" w:sz="12" w:space="0" w:color="auto"/>
            </w:tcBorders>
            <w:noWrap/>
          </w:tcPr>
          <w:p w14:paraId="1FF2463F"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FB</w:t>
            </w:r>
            <w:r w:rsidRPr="00270322">
              <w:rPr>
                <w:rFonts w:ascii="Palatino Linotype" w:hAnsi="Palatino Linotype"/>
                <w:b/>
                <w:sz w:val="18"/>
                <w:szCs w:val="18"/>
                <w:vertAlign w:val="subscript"/>
                <w:lang w:val="en-GB"/>
              </w:rPr>
              <w:t>1</w:t>
            </w:r>
          </w:p>
        </w:tc>
        <w:tc>
          <w:tcPr>
            <w:tcW w:w="1102" w:type="dxa"/>
            <w:tcBorders>
              <w:bottom w:val="single" w:sz="12" w:space="0" w:color="auto"/>
            </w:tcBorders>
            <w:noWrap/>
          </w:tcPr>
          <w:p w14:paraId="2C7DB55B"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FB</w:t>
            </w:r>
            <w:r w:rsidRPr="00270322">
              <w:rPr>
                <w:rFonts w:ascii="Palatino Linotype" w:hAnsi="Palatino Linotype"/>
                <w:b/>
                <w:sz w:val="18"/>
                <w:szCs w:val="18"/>
                <w:vertAlign w:val="subscript"/>
                <w:lang w:val="en-GB"/>
              </w:rPr>
              <w:t>1</w:t>
            </w:r>
            <w:r w:rsidRPr="00A11980">
              <w:rPr>
                <w:rFonts w:ascii="Palatino Linotype" w:hAnsi="Palatino Linotype"/>
                <w:b/>
                <w:sz w:val="18"/>
                <w:szCs w:val="18"/>
                <w:lang w:val="en-GB"/>
              </w:rPr>
              <w:t>+FB</w:t>
            </w:r>
            <w:r w:rsidRPr="00270322">
              <w:rPr>
                <w:rFonts w:ascii="Palatino Linotype" w:hAnsi="Palatino Linotype"/>
                <w:b/>
                <w:sz w:val="18"/>
                <w:szCs w:val="18"/>
                <w:vertAlign w:val="subscript"/>
                <w:lang w:val="en-GB"/>
              </w:rPr>
              <w:t>2</w:t>
            </w:r>
          </w:p>
        </w:tc>
        <w:tc>
          <w:tcPr>
            <w:tcW w:w="1586" w:type="dxa"/>
            <w:tcBorders>
              <w:bottom w:val="single" w:sz="12" w:space="0" w:color="auto"/>
            </w:tcBorders>
            <w:noWrap/>
          </w:tcPr>
          <w:p w14:paraId="6DA32F0F"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FB</w:t>
            </w:r>
            <w:r w:rsidRPr="00270322">
              <w:rPr>
                <w:rFonts w:ascii="Palatino Linotype" w:hAnsi="Palatino Linotype"/>
                <w:b/>
                <w:sz w:val="18"/>
                <w:szCs w:val="18"/>
                <w:vertAlign w:val="subscript"/>
                <w:lang w:val="en-GB"/>
              </w:rPr>
              <w:t>1</w:t>
            </w:r>
            <w:r w:rsidRPr="00A11980">
              <w:rPr>
                <w:rFonts w:ascii="Palatino Linotype" w:hAnsi="Palatino Linotype"/>
                <w:b/>
                <w:sz w:val="18"/>
                <w:szCs w:val="18"/>
                <w:lang w:val="en-GB"/>
              </w:rPr>
              <w:t>+FB</w:t>
            </w:r>
            <w:r w:rsidRPr="00270322">
              <w:rPr>
                <w:rFonts w:ascii="Palatino Linotype" w:hAnsi="Palatino Linotype"/>
                <w:b/>
                <w:sz w:val="18"/>
                <w:szCs w:val="18"/>
                <w:vertAlign w:val="subscript"/>
                <w:lang w:val="en-GB"/>
              </w:rPr>
              <w:t>2</w:t>
            </w:r>
            <w:r w:rsidRPr="00A11980">
              <w:rPr>
                <w:rFonts w:ascii="Palatino Linotype" w:hAnsi="Palatino Linotype"/>
                <w:b/>
                <w:sz w:val="18"/>
                <w:szCs w:val="18"/>
                <w:lang w:val="en-GB"/>
              </w:rPr>
              <w:t>+FB</w:t>
            </w:r>
            <w:r w:rsidRPr="00270322">
              <w:rPr>
                <w:rFonts w:ascii="Palatino Linotype" w:hAnsi="Palatino Linotype"/>
                <w:b/>
                <w:sz w:val="18"/>
                <w:szCs w:val="18"/>
                <w:vertAlign w:val="subscript"/>
                <w:lang w:val="en-GB"/>
              </w:rPr>
              <w:t>3</w:t>
            </w:r>
          </w:p>
        </w:tc>
        <w:tc>
          <w:tcPr>
            <w:tcW w:w="991" w:type="dxa"/>
            <w:tcBorders>
              <w:bottom w:val="single" w:sz="12" w:space="0" w:color="auto"/>
            </w:tcBorders>
            <w:noWrap/>
          </w:tcPr>
          <w:p w14:paraId="28514BD6"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FB</w:t>
            </w:r>
            <w:r w:rsidRPr="00270322">
              <w:rPr>
                <w:rFonts w:ascii="Palatino Linotype" w:hAnsi="Palatino Linotype"/>
                <w:b/>
                <w:sz w:val="18"/>
                <w:szCs w:val="18"/>
                <w:vertAlign w:val="subscript"/>
                <w:lang w:val="en-GB"/>
              </w:rPr>
              <w:t>2</w:t>
            </w:r>
          </w:p>
        </w:tc>
        <w:tc>
          <w:tcPr>
            <w:tcW w:w="697" w:type="dxa"/>
            <w:tcBorders>
              <w:bottom w:val="single" w:sz="12" w:space="0" w:color="auto"/>
            </w:tcBorders>
            <w:noWrap/>
          </w:tcPr>
          <w:p w14:paraId="51D70E1C" w14:textId="77777777" w:rsidR="00E66261" w:rsidRPr="00A11980" w:rsidRDefault="00E66261" w:rsidP="00821FAF">
            <w:pPr>
              <w:rPr>
                <w:rFonts w:ascii="Palatino Linotype" w:hAnsi="Palatino Linotype"/>
                <w:b/>
                <w:sz w:val="18"/>
                <w:szCs w:val="18"/>
                <w:lang w:val="en-GB"/>
              </w:rPr>
            </w:pPr>
            <w:r w:rsidRPr="00A11980">
              <w:rPr>
                <w:rFonts w:ascii="Palatino Linotype" w:hAnsi="Palatino Linotype"/>
                <w:b/>
                <w:sz w:val="18"/>
                <w:szCs w:val="18"/>
                <w:lang w:val="en-GB"/>
              </w:rPr>
              <w:t>FB</w:t>
            </w:r>
            <w:r w:rsidRPr="00270322">
              <w:rPr>
                <w:rFonts w:ascii="Palatino Linotype" w:hAnsi="Palatino Linotype"/>
                <w:b/>
                <w:sz w:val="18"/>
                <w:szCs w:val="18"/>
                <w:vertAlign w:val="subscript"/>
                <w:lang w:val="en-GB"/>
              </w:rPr>
              <w:t>3</w:t>
            </w:r>
          </w:p>
        </w:tc>
        <w:tc>
          <w:tcPr>
            <w:tcW w:w="844" w:type="dxa"/>
            <w:tcBorders>
              <w:bottom w:val="single" w:sz="12" w:space="0" w:color="auto"/>
            </w:tcBorders>
            <w:noWrap/>
          </w:tcPr>
          <w:p w14:paraId="424518F2" w14:textId="77777777" w:rsidR="00E66261" w:rsidRPr="00A11980" w:rsidRDefault="00E66261" w:rsidP="00821FAF">
            <w:pPr>
              <w:rPr>
                <w:rFonts w:ascii="Palatino Linotype" w:hAnsi="Palatino Linotype"/>
                <w:b/>
                <w:sz w:val="18"/>
                <w:szCs w:val="18"/>
                <w:lang w:val="en-GB"/>
              </w:rPr>
            </w:pPr>
            <w:r w:rsidRPr="00A11980">
              <w:rPr>
                <w:rFonts w:ascii="Palatino Linotype" w:hAnsi="Palatino Linotype"/>
                <w:b/>
                <w:sz w:val="18"/>
                <w:szCs w:val="18"/>
                <w:lang w:val="en-GB"/>
              </w:rPr>
              <w:t>FBs</w:t>
            </w:r>
          </w:p>
        </w:tc>
      </w:tr>
      <w:tr w:rsidR="00E66261" w:rsidRPr="00A11980" w14:paraId="050AED0C" w14:textId="77777777" w:rsidTr="00821FAF">
        <w:tblPrEx>
          <w:tblBorders>
            <w:insideH w:val="none" w:sz="0" w:space="0" w:color="auto"/>
            <w:insideV w:val="none" w:sz="0" w:space="0" w:color="auto"/>
          </w:tblBorders>
        </w:tblPrEx>
        <w:trPr>
          <w:trHeight w:val="270"/>
        </w:trPr>
        <w:tc>
          <w:tcPr>
            <w:tcW w:w="780" w:type="dxa"/>
            <w:vMerge w:val="restart"/>
            <w:noWrap/>
            <w:textDirection w:val="btLr"/>
          </w:tcPr>
          <w:p w14:paraId="382D6B76"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Barley</w:t>
            </w:r>
          </w:p>
        </w:tc>
        <w:tc>
          <w:tcPr>
            <w:tcW w:w="1100" w:type="dxa"/>
            <w:shd w:val="clear" w:color="auto" w:fill="D9D9D9"/>
            <w:noWrap/>
          </w:tcPr>
          <w:p w14:paraId="41805520"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520" w:type="dxa"/>
            <w:shd w:val="clear" w:color="auto" w:fill="D9D9D9"/>
            <w:noWrap/>
          </w:tcPr>
          <w:p w14:paraId="734E7C7F"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928" w:type="dxa"/>
            <w:shd w:val="clear" w:color="auto" w:fill="D9D9D9"/>
            <w:noWrap/>
          </w:tcPr>
          <w:p w14:paraId="250B061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102" w:type="dxa"/>
            <w:shd w:val="clear" w:color="auto" w:fill="D9D9D9"/>
            <w:noWrap/>
          </w:tcPr>
          <w:p w14:paraId="32F5F7E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928" w:type="dxa"/>
            <w:shd w:val="clear" w:color="auto" w:fill="D9D9D9"/>
            <w:noWrap/>
          </w:tcPr>
          <w:p w14:paraId="213508D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928" w:type="dxa"/>
            <w:shd w:val="clear" w:color="auto" w:fill="D9D9D9"/>
            <w:noWrap/>
          </w:tcPr>
          <w:p w14:paraId="0AA07CA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3" w:type="dxa"/>
            <w:shd w:val="clear" w:color="auto" w:fill="D9D9D9"/>
            <w:noWrap/>
          </w:tcPr>
          <w:p w14:paraId="49DB62D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224" w:type="dxa"/>
            <w:shd w:val="clear" w:color="auto" w:fill="D9D9D9"/>
            <w:noWrap/>
          </w:tcPr>
          <w:p w14:paraId="006ADCB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shd w:val="clear" w:color="auto" w:fill="D9D9D9"/>
            <w:noWrap/>
          </w:tcPr>
          <w:p w14:paraId="1EA15A4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102" w:type="dxa"/>
            <w:shd w:val="clear" w:color="auto" w:fill="D9D9D9"/>
            <w:noWrap/>
          </w:tcPr>
          <w:p w14:paraId="2F121A4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shd w:val="clear" w:color="auto" w:fill="D9D9D9"/>
            <w:noWrap/>
          </w:tcPr>
          <w:p w14:paraId="648821F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shd w:val="clear" w:color="auto" w:fill="D9D9D9"/>
            <w:noWrap/>
          </w:tcPr>
          <w:p w14:paraId="558C4AC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697" w:type="dxa"/>
            <w:shd w:val="clear" w:color="auto" w:fill="D9D9D9"/>
            <w:noWrap/>
          </w:tcPr>
          <w:p w14:paraId="021D731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4" w:type="dxa"/>
            <w:shd w:val="clear" w:color="auto" w:fill="D9D9D9"/>
            <w:noWrap/>
          </w:tcPr>
          <w:p w14:paraId="3ED4CEB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2BC6E234" w14:textId="77777777" w:rsidTr="00821FAF">
        <w:trPr>
          <w:trHeight w:val="255"/>
        </w:trPr>
        <w:tc>
          <w:tcPr>
            <w:tcW w:w="780" w:type="dxa"/>
            <w:vMerge/>
          </w:tcPr>
          <w:p w14:paraId="0F349012" w14:textId="77777777" w:rsidR="00E66261" w:rsidRPr="00A11980" w:rsidRDefault="00E66261" w:rsidP="00821FAF">
            <w:pPr>
              <w:rPr>
                <w:rFonts w:ascii="Palatino Linotype" w:hAnsi="Palatino Linotype"/>
                <w:b/>
                <w:sz w:val="18"/>
                <w:szCs w:val="18"/>
                <w:lang w:val="en-GB"/>
              </w:rPr>
            </w:pPr>
          </w:p>
        </w:tc>
        <w:tc>
          <w:tcPr>
            <w:tcW w:w="1100" w:type="dxa"/>
            <w:vMerge w:val="restart"/>
            <w:noWrap/>
          </w:tcPr>
          <w:p w14:paraId="6E87CA8B"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520" w:type="dxa"/>
            <w:noWrap/>
          </w:tcPr>
          <w:p w14:paraId="6A7225B0"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928" w:type="dxa"/>
            <w:noWrap/>
          </w:tcPr>
          <w:p w14:paraId="381CC00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156.3</w:t>
            </w:r>
          </w:p>
        </w:tc>
        <w:tc>
          <w:tcPr>
            <w:tcW w:w="1102" w:type="dxa"/>
            <w:noWrap/>
          </w:tcPr>
          <w:p w14:paraId="4200C13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928" w:type="dxa"/>
            <w:noWrap/>
          </w:tcPr>
          <w:p w14:paraId="3202071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65.0</w:t>
            </w:r>
          </w:p>
        </w:tc>
        <w:tc>
          <w:tcPr>
            <w:tcW w:w="928" w:type="dxa"/>
            <w:noWrap/>
          </w:tcPr>
          <w:p w14:paraId="12D6031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3" w:type="dxa"/>
            <w:noWrap/>
          </w:tcPr>
          <w:p w14:paraId="3740B8F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1224" w:type="dxa"/>
            <w:noWrap/>
          </w:tcPr>
          <w:p w14:paraId="49046CA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49C9918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1102" w:type="dxa"/>
            <w:noWrap/>
          </w:tcPr>
          <w:p w14:paraId="54E16EE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noWrap/>
          </w:tcPr>
          <w:p w14:paraId="6768022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1C27B6D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697" w:type="dxa"/>
            <w:noWrap/>
          </w:tcPr>
          <w:p w14:paraId="3A9EF93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4" w:type="dxa"/>
            <w:noWrap/>
          </w:tcPr>
          <w:p w14:paraId="7FCB0D3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592B730D" w14:textId="77777777" w:rsidTr="00821FAF">
        <w:trPr>
          <w:trHeight w:val="255"/>
        </w:trPr>
        <w:tc>
          <w:tcPr>
            <w:tcW w:w="780" w:type="dxa"/>
            <w:vMerge/>
          </w:tcPr>
          <w:p w14:paraId="07E0BC09" w14:textId="77777777" w:rsidR="00E66261" w:rsidRPr="00A11980" w:rsidRDefault="00E66261" w:rsidP="00821FAF">
            <w:pPr>
              <w:rPr>
                <w:rFonts w:ascii="Palatino Linotype" w:hAnsi="Palatino Linotype"/>
                <w:b/>
                <w:sz w:val="18"/>
                <w:szCs w:val="18"/>
                <w:lang w:val="en-GB"/>
              </w:rPr>
            </w:pPr>
          </w:p>
        </w:tc>
        <w:tc>
          <w:tcPr>
            <w:tcW w:w="1100" w:type="dxa"/>
            <w:vMerge/>
          </w:tcPr>
          <w:p w14:paraId="539A6243" w14:textId="77777777" w:rsidR="00E66261" w:rsidRPr="00A11980" w:rsidRDefault="00E66261" w:rsidP="00821FAF">
            <w:pPr>
              <w:rPr>
                <w:rFonts w:ascii="Palatino Linotype" w:hAnsi="Palatino Linotype"/>
                <w:b/>
                <w:sz w:val="18"/>
                <w:szCs w:val="18"/>
                <w:lang w:val="en-GB"/>
              </w:rPr>
            </w:pPr>
          </w:p>
        </w:tc>
        <w:tc>
          <w:tcPr>
            <w:tcW w:w="520" w:type="dxa"/>
            <w:noWrap/>
          </w:tcPr>
          <w:p w14:paraId="64B878A2"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928" w:type="dxa"/>
            <w:noWrap/>
          </w:tcPr>
          <w:p w14:paraId="13F8C5F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156.3</w:t>
            </w:r>
          </w:p>
        </w:tc>
        <w:tc>
          <w:tcPr>
            <w:tcW w:w="1102" w:type="dxa"/>
            <w:noWrap/>
          </w:tcPr>
          <w:p w14:paraId="49CEF91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100.0</w:t>
            </w:r>
          </w:p>
        </w:tc>
        <w:tc>
          <w:tcPr>
            <w:tcW w:w="928" w:type="dxa"/>
            <w:noWrap/>
          </w:tcPr>
          <w:p w14:paraId="2436737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65.0</w:t>
            </w:r>
          </w:p>
        </w:tc>
        <w:tc>
          <w:tcPr>
            <w:tcW w:w="928" w:type="dxa"/>
            <w:noWrap/>
          </w:tcPr>
          <w:p w14:paraId="57F992F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3" w:type="dxa"/>
            <w:noWrap/>
          </w:tcPr>
          <w:p w14:paraId="1C87368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25.0</w:t>
            </w:r>
          </w:p>
        </w:tc>
        <w:tc>
          <w:tcPr>
            <w:tcW w:w="1224" w:type="dxa"/>
            <w:noWrap/>
          </w:tcPr>
          <w:p w14:paraId="0A432F5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4E7ABCD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30.0</w:t>
            </w:r>
          </w:p>
        </w:tc>
        <w:tc>
          <w:tcPr>
            <w:tcW w:w="1102" w:type="dxa"/>
            <w:noWrap/>
          </w:tcPr>
          <w:p w14:paraId="55AC825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noWrap/>
          </w:tcPr>
          <w:p w14:paraId="561025F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448CFB4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30.0</w:t>
            </w:r>
          </w:p>
        </w:tc>
        <w:tc>
          <w:tcPr>
            <w:tcW w:w="697" w:type="dxa"/>
            <w:noWrap/>
          </w:tcPr>
          <w:p w14:paraId="6F8F988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4" w:type="dxa"/>
            <w:noWrap/>
          </w:tcPr>
          <w:p w14:paraId="72DB111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0875DBE7" w14:textId="77777777" w:rsidTr="00821FAF">
        <w:trPr>
          <w:trHeight w:val="255"/>
        </w:trPr>
        <w:tc>
          <w:tcPr>
            <w:tcW w:w="780" w:type="dxa"/>
            <w:vMerge/>
          </w:tcPr>
          <w:p w14:paraId="72E98F83" w14:textId="77777777" w:rsidR="00E66261" w:rsidRPr="00A11980" w:rsidRDefault="00E66261" w:rsidP="00821FAF">
            <w:pPr>
              <w:rPr>
                <w:rFonts w:ascii="Palatino Linotype" w:hAnsi="Palatino Linotype"/>
                <w:b/>
                <w:sz w:val="18"/>
                <w:szCs w:val="18"/>
                <w:lang w:val="en-GB"/>
              </w:rPr>
            </w:pPr>
          </w:p>
        </w:tc>
        <w:tc>
          <w:tcPr>
            <w:tcW w:w="1100" w:type="dxa"/>
            <w:noWrap/>
          </w:tcPr>
          <w:p w14:paraId="053393F9"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520" w:type="dxa"/>
            <w:noWrap/>
          </w:tcPr>
          <w:p w14:paraId="26C062D8"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928" w:type="dxa"/>
            <w:noWrap/>
          </w:tcPr>
          <w:p w14:paraId="3D9CB27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156.3</w:t>
            </w:r>
          </w:p>
        </w:tc>
        <w:tc>
          <w:tcPr>
            <w:tcW w:w="1102" w:type="dxa"/>
            <w:noWrap/>
          </w:tcPr>
          <w:p w14:paraId="3F77495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100.0</w:t>
            </w:r>
          </w:p>
        </w:tc>
        <w:tc>
          <w:tcPr>
            <w:tcW w:w="928" w:type="dxa"/>
            <w:noWrap/>
          </w:tcPr>
          <w:p w14:paraId="5E45345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65.0</w:t>
            </w:r>
          </w:p>
        </w:tc>
        <w:tc>
          <w:tcPr>
            <w:tcW w:w="928" w:type="dxa"/>
            <w:noWrap/>
          </w:tcPr>
          <w:p w14:paraId="1FF6E8F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3" w:type="dxa"/>
            <w:noWrap/>
          </w:tcPr>
          <w:p w14:paraId="5E543E5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25.0</w:t>
            </w:r>
          </w:p>
        </w:tc>
        <w:tc>
          <w:tcPr>
            <w:tcW w:w="1224" w:type="dxa"/>
            <w:noWrap/>
          </w:tcPr>
          <w:p w14:paraId="60E998E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7C9BC05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30.0</w:t>
            </w:r>
          </w:p>
        </w:tc>
        <w:tc>
          <w:tcPr>
            <w:tcW w:w="1102" w:type="dxa"/>
            <w:noWrap/>
          </w:tcPr>
          <w:p w14:paraId="7E2DBA9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noWrap/>
          </w:tcPr>
          <w:p w14:paraId="3B5B301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3451572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30.0</w:t>
            </w:r>
          </w:p>
        </w:tc>
        <w:tc>
          <w:tcPr>
            <w:tcW w:w="697" w:type="dxa"/>
            <w:noWrap/>
          </w:tcPr>
          <w:p w14:paraId="2F89106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4" w:type="dxa"/>
            <w:noWrap/>
          </w:tcPr>
          <w:p w14:paraId="3846A00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6FBA6C80" w14:textId="77777777" w:rsidTr="00821FAF">
        <w:tblPrEx>
          <w:tblBorders>
            <w:insideH w:val="none" w:sz="0" w:space="0" w:color="auto"/>
            <w:insideV w:val="none" w:sz="0" w:space="0" w:color="auto"/>
          </w:tblBorders>
        </w:tblPrEx>
        <w:trPr>
          <w:trHeight w:val="255"/>
        </w:trPr>
        <w:tc>
          <w:tcPr>
            <w:tcW w:w="780" w:type="dxa"/>
            <w:vMerge w:val="restart"/>
            <w:noWrap/>
            <w:textDirection w:val="btLr"/>
          </w:tcPr>
          <w:p w14:paraId="2C81D89A"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Cereals</w:t>
            </w:r>
          </w:p>
        </w:tc>
        <w:tc>
          <w:tcPr>
            <w:tcW w:w="1100" w:type="dxa"/>
            <w:shd w:val="clear" w:color="auto" w:fill="D9D9D9"/>
            <w:noWrap/>
          </w:tcPr>
          <w:p w14:paraId="0C5F61D1"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520" w:type="dxa"/>
            <w:shd w:val="clear" w:color="auto" w:fill="D9D9D9"/>
            <w:noWrap/>
          </w:tcPr>
          <w:p w14:paraId="4238488C"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928" w:type="dxa"/>
            <w:shd w:val="clear" w:color="auto" w:fill="D9D9D9"/>
            <w:noWrap/>
          </w:tcPr>
          <w:p w14:paraId="0443F07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w:t>
            </w:r>
          </w:p>
        </w:tc>
        <w:tc>
          <w:tcPr>
            <w:tcW w:w="1102" w:type="dxa"/>
            <w:shd w:val="clear" w:color="auto" w:fill="D9D9D9"/>
            <w:noWrap/>
          </w:tcPr>
          <w:p w14:paraId="3D6DA5C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928" w:type="dxa"/>
            <w:shd w:val="clear" w:color="auto" w:fill="D9D9D9"/>
            <w:noWrap/>
          </w:tcPr>
          <w:p w14:paraId="327DB03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w:t>
            </w:r>
          </w:p>
        </w:tc>
        <w:tc>
          <w:tcPr>
            <w:tcW w:w="928" w:type="dxa"/>
            <w:shd w:val="clear" w:color="auto" w:fill="D9D9D9"/>
            <w:noWrap/>
          </w:tcPr>
          <w:p w14:paraId="1ADEF20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863" w:type="dxa"/>
            <w:shd w:val="clear" w:color="auto" w:fill="D9D9D9"/>
            <w:noWrap/>
          </w:tcPr>
          <w:p w14:paraId="75F880A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224" w:type="dxa"/>
            <w:shd w:val="clear" w:color="auto" w:fill="D9D9D9"/>
            <w:noWrap/>
          </w:tcPr>
          <w:p w14:paraId="596DC0F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shd w:val="clear" w:color="auto" w:fill="D9D9D9"/>
            <w:noWrap/>
          </w:tcPr>
          <w:p w14:paraId="6290CC9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02" w:type="dxa"/>
            <w:shd w:val="clear" w:color="auto" w:fill="D9D9D9"/>
            <w:noWrap/>
          </w:tcPr>
          <w:p w14:paraId="6806EA7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shd w:val="clear" w:color="auto" w:fill="D9D9D9"/>
            <w:noWrap/>
          </w:tcPr>
          <w:p w14:paraId="6C5ED1D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shd w:val="clear" w:color="auto" w:fill="D9D9D9"/>
            <w:noWrap/>
          </w:tcPr>
          <w:p w14:paraId="0CA51EC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97" w:type="dxa"/>
            <w:shd w:val="clear" w:color="auto" w:fill="D9D9D9"/>
            <w:noWrap/>
          </w:tcPr>
          <w:p w14:paraId="359B04A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4" w:type="dxa"/>
            <w:shd w:val="clear" w:color="auto" w:fill="D9D9D9"/>
            <w:noWrap/>
          </w:tcPr>
          <w:p w14:paraId="170D2E6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3C15A867" w14:textId="77777777" w:rsidTr="00821FAF">
        <w:trPr>
          <w:trHeight w:val="255"/>
        </w:trPr>
        <w:tc>
          <w:tcPr>
            <w:tcW w:w="780" w:type="dxa"/>
            <w:vMerge/>
          </w:tcPr>
          <w:p w14:paraId="5DE15C17" w14:textId="77777777" w:rsidR="00E66261" w:rsidRPr="00A11980" w:rsidRDefault="00E66261" w:rsidP="00821FAF">
            <w:pPr>
              <w:rPr>
                <w:rFonts w:ascii="Palatino Linotype" w:hAnsi="Palatino Linotype"/>
                <w:b/>
                <w:sz w:val="18"/>
                <w:szCs w:val="18"/>
                <w:lang w:val="en-GB"/>
              </w:rPr>
            </w:pPr>
          </w:p>
        </w:tc>
        <w:tc>
          <w:tcPr>
            <w:tcW w:w="1100" w:type="dxa"/>
            <w:vMerge w:val="restart"/>
            <w:noWrap/>
          </w:tcPr>
          <w:p w14:paraId="2996C648"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520" w:type="dxa"/>
            <w:noWrap/>
          </w:tcPr>
          <w:p w14:paraId="18418F86"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928" w:type="dxa"/>
            <w:noWrap/>
          </w:tcPr>
          <w:p w14:paraId="262BD99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8.9</w:t>
            </w:r>
          </w:p>
        </w:tc>
        <w:tc>
          <w:tcPr>
            <w:tcW w:w="1102" w:type="dxa"/>
            <w:noWrap/>
          </w:tcPr>
          <w:p w14:paraId="7B46CAB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928" w:type="dxa"/>
            <w:noWrap/>
          </w:tcPr>
          <w:p w14:paraId="65DAF6E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19.3</w:t>
            </w:r>
          </w:p>
        </w:tc>
        <w:tc>
          <w:tcPr>
            <w:tcW w:w="928" w:type="dxa"/>
            <w:noWrap/>
          </w:tcPr>
          <w:p w14:paraId="1C3E55C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863" w:type="dxa"/>
            <w:noWrap/>
          </w:tcPr>
          <w:p w14:paraId="1E6DA20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224" w:type="dxa"/>
            <w:noWrap/>
          </w:tcPr>
          <w:p w14:paraId="6EEE1EF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4025DE1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02" w:type="dxa"/>
            <w:noWrap/>
          </w:tcPr>
          <w:p w14:paraId="07C4F5D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noWrap/>
          </w:tcPr>
          <w:p w14:paraId="2A17ED6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72FB806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97" w:type="dxa"/>
            <w:noWrap/>
          </w:tcPr>
          <w:p w14:paraId="3578DBA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4" w:type="dxa"/>
            <w:noWrap/>
          </w:tcPr>
          <w:p w14:paraId="788FB4B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3964F464" w14:textId="77777777" w:rsidTr="00821FAF">
        <w:trPr>
          <w:trHeight w:val="255"/>
        </w:trPr>
        <w:tc>
          <w:tcPr>
            <w:tcW w:w="780" w:type="dxa"/>
            <w:vMerge/>
          </w:tcPr>
          <w:p w14:paraId="25EA4712" w14:textId="77777777" w:rsidR="00E66261" w:rsidRPr="00A11980" w:rsidRDefault="00E66261" w:rsidP="00821FAF">
            <w:pPr>
              <w:rPr>
                <w:rFonts w:ascii="Palatino Linotype" w:hAnsi="Palatino Linotype"/>
                <w:b/>
                <w:sz w:val="18"/>
                <w:szCs w:val="18"/>
                <w:lang w:val="en-GB"/>
              </w:rPr>
            </w:pPr>
          </w:p>
        </w:tc>
        <w:tc>
          <w:tcPr>
            <w:tcW w:w="1100" w:type="dxa"/>
            <w:vMerge/>
          </w:tcPr>
          <w:p w14:paraId="27B5343D" w14:textId="77777777" w:rsidR="00E66261" w:rsidRPr="00A11980" w:rsidRDefault="00E66261" w:rsidP="00821FAF">
            <w:pPr>
              <w:rPr>
                <w:rFonts w:ascii="Palatino Linotype" w:hAnsi="Palatino Linotype"/>
                <w:b/>
                <w:sz w:val="18"/>
                <w:szCs w:val="18"/>
                <w:lang w:val="en-GB"/>
              </w:rPr>
            </w:pPr>
          </w:p>
        </w:tc>
        <w:tc>
          <w:tcPr>
            <w:tcW w:w="520" w:type="dxa"/>
            <w:noWrap/>
          </w:tcPr>
          <w:p w14:paraId="6DA1D290"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928" w:type="dxa"/>
            <w:noWrap/>
          </w:tcPr>
          <w:p w14:paraId="7417C64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9.9</w:t>
            </w:r>
          </w:p>
        </w:tc>
        <w:tc>
          <w:tcPr>
            <w:tcW w:w="1102" w:type="dxa"/>
            <w:noWrap/>
          </w:tcPr>
          <w:p w14:paraId="4F1FC96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100.0</w:t>
            </w:r>
          </w:p>
        </w:tc>
        <w:tc>
          <w:tcPr>
            <w:tcW w:w="928" w:type="dxa"/>
            <w:noWrap/>
          </w:tcPr>
          <w:p w14:paraId="117E1BE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20.5</w:t>
            </w:r>
          </w:p>
        </w:tc>
        <w:tc>
          <w:tcPr>
            <w:tcW w:w="928" w:type="dxa"/>
            <w:noWrap/>
          </w:tcPr>
          <w:p w14:paraId="2E01628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5.0</w:t>
            </w:r>
          </w:p>
        </w:tc>
        <w:tc>
          <w:tcPr>
            <w:tcW w:w="863" w:type="dxa"/>
            <w:noWrap/>
          </w:tcPr>
          <w:p w14:paraId="062EC22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224" w:type="dxa"/>
            <w:noWrap/>
          </w:tcPr>
          <w:p w14:paraId="4ADBCAA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6CF9689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02" w:type="dxa"/>
            <w:noWrap/>
          </w:tcPr>
          <w:p w14:paraId="372F3EF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noWrap/>
          </w:tcPr>
          <w:p w14:paraId="2A8FE50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6D52CA3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97" w:type="dxa"/>
            <w:noWrap/>
          </w:tcPr>
          <w:p w14:paraId="1C25479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4" w:type="dxa"/>
            <w:noWrap/>
          </w:tcPr>
          <w:p w14:paraId="5D379BE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38E593AB" w14:textId="77777777" w:rsidTr="00821FAF">
        <w:trPr>
          <w:trHeight w:val="255"/>
        </w:trPr>
        <w:tc>
          <w:tcPr>
            <w:tcW w:w="780" w:type="dxa"/>
            <w:vMerge/>
          </w:tcPr>
          <w:p w14:paraId="71006363" w14:textId="77777777" w:rsidR="00E66261" w:rsidRPr="00A11980" w:rsidRDefault="00E66261" w:rsidP="00821FAF">
            <w:pPr>
              <w:rPr>
                <w:rFonts w:ascii="Palatino Linotype" w:hAnsi="Palatino Linotype"/>
                <w:b/>
                <w:sz w:val="18"/>
                <w:szCs w:val="18"/>
                <w:lang w:val="en-GB"/>
              </w:rPr>
            </w:pPr>
          </w:p>
        </w:tc>
        <w:tc>
          <w:tcPr>
            <w:tcW w:w="1100" w:type="dxa"/>
            <w:noWrap/>
          </w:tcPr>
          <w:p w14:paraId="36F1BC9C"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520" w:type="dxa"/>
            <w:noWrap/>
          </w:tcPr>
          <w:p w14:paraId="72DD7905"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928" w:type="dxa"/>
            <w:noWrap/>
          </w:tcPr>
          <w:p w14:paraId="3578B88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35.0</w:t>
            </w:r>
          </w:p>
        </w:tc>
        <w:tc>
          <w:tcPr>
            <w:tcW w:w="1102" w:type="dxa"/>
            <w:noWrap/>
          </w:tcPr>
          <w:p w14:paraId="734C6C8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100.0</w:t>
            </w:r>
          </w:p>
        </w:tc>
        <w:tc>
          <w:tcPr>
            <w:tcW w:w="928" w:type="dxa"/>
            <w:noWrap/>
          </w:tcPr>
          <w:p w14:paraId="55ED8F6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75.0</w:t>
            </w:r>
          </w:p>
        </w:tc>
        <w:tc>
          <w:tcPr>
            <w:tcW w:w="928" w:type="dxa"/>
            <w:noWrap/>
          </w:tcPr>
          <w:p w14:paraId="15A33A2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5.0</w:t>
            </w:r>
          </w:p>
        </w:tc>
        <w:tc>
          <w:tcPr>
            <w:tcW w:w="863" w:type="dxa"/>
            <w:noWrap/>
          </w:tcPr>
          <w:p w14:paraId="31FB054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224" w:type="dxa"/>
            <w:noWrap/>
          </w:tcPr>
          <w:p w14:paraId="060601C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2F7E333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02" w:type="dxa"/>
            <w:noWrap/>
          </w:tcPr>
          <w:p w14:paraId="177F804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noWrap/>
          </w:tcPr>
          <w:p w14:paraId="1167E4B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59BE865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97" w:type="dxa"/>
            <w:noWrap/>
          </w:tcPr>
          <w:p w14:paraId="7D3592F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4" w:type="dxa"/>
            <w:noWrap/>
          </w:tcPr>
          <w:p w14:paraId="0B54379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7106E734" w14:textId="77777777" w:rsidTr="00821FAF">
        <w:tblPrEx>
          <w:tblBorders>
            <w:insideH w:val="none" w:sz="0" w:space="0" w:color="auto"/>
            <w:insideV w:val="none" w:sz="0" w:space="0" w:color="auto"/>
          </w:tblBorders>
        </w:tblPrEx>
        <w:trPr>
          <w:trHeight w:val="255"/>
        </w:trPr>
        <w:tc>
          <w:tcPr>
            <w:tcW w:w="780" w:type="dxa"/>
            <w:vMerge w:val="restart"/>
            <w:noWrap/>
            <w:textDirection w:val="btLr"/>
          </w:tcPr>
          <w:p w14:paraId="5A5ECB9B"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Maize</w:t>
            </w:r>
          </w:p>
        </w:tc>
        <w:tc>
          <w:tcPr>
            <w:tcW w:w="1100" w:type="dxa"/>
            <w:shd w:val="clear" w:color="auto" w:fill="D9D9D9"/>
            <w:noWrap/>
          </w:tcPr>
          <w:p w14:paraId="01B5D3E7"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520" w:type="dxa"/>
            <w:shd w:val="clear" w:color="auto" w:fill="D9D9D9"/>
            <w:noWrap/>
          </w:tcPr>
          <w:p w14:paraId="378EE92F"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928" w:type="dxa"/>
            <w:shd w:val="clear" w:color="auto" w:fill="D9D9D9"/>
            <w:noWrap/>
          </w:tcPr>
          <w:p w14:paraId="0094869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58</w:t>
            </w:r>
          </w:p>
        </w:tc>
        <w:tc>
          <w:tcPr>
            <w:tcW w:w="1102" w:type="dxa"/>
            <w:shd w:val="clear" w:color="auto" w:fill="D9D9D9"/>
            <w:noWrap/>
          </w:tcPr>
          <w:p w14:paraId="5CFD445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13</w:t>
            </w:r>
          </w:p>
        </w:tc>
        <w:tc>
          <w:tcPr>
            <w:tcW w:w="928" w:type="dxa"/>
            <w:shd w:val="clear" w:color="auto" w:fill="D9D9D9"/>
            <w:noWrap/>
          </w:tcPr>
          <w:p w14:paraId="7B34DCB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54</w:t>
            </w:r>
          </w:p>
        </w:tc>
        <w:tc>
          <w:tcPr>
            <w:tcW w:w="928" w:type="dxa"/>
            <w:shd w:val="clear" w:color="auto" w:fill="D9D9D9"/>
            <w:noWrap/>
          </w:tcPr>
          <w:p w14:paraId="3603FC2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23</w:t>
            </w:r>
          </w:p>
        </w:tc>
        <w:tc>
          <w:tcPr>
            <w:tcW w:w="863" w:type="dxa"/>
            <w:shd w:val="clear" w:color="auto" w:fill="D9D9D9"/>
            <w:noWrap/>
          </w:tcPr>
          <w:p w14:paraId="51ED02F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w:t>
            </w:r>
          </w:p>
        </w:tc>
        <w:tc>
          <w:tcPr>
            <w:tcW w:w="1224" w:type="dxa"/>
            <w:shd w:val="clear" w:color="auto" w:fill="D9D9D9"/>
            <w:noWrap/>
          </w:tcPr>
          <w:p w14:paraId="0C978A5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w:t>
            </w:r>
          </w:p>
        </w:tc>
        <w:tc>
          <w:tcPr>
            <w:tcW w:w="991" w:type="dxa"/>
            <w:shd w:val="clear" w:color="auto" w:fill="D9D9D9"/>
            <w:noWrap/>
          </w:tcPr>
          <w:p w14:paraId="2CA1C49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94</w:t>
            </w:r>
          </w:p>
        </w:tc>
        <w:tc>
          <w:tcPr>
            <w:tcW w:w="1102" w:type="dxa"/>
            <w:shd w:val="clear" w:color="auto" w:fill="D9D9D9"/>
            <w:noWrap/>
          </w:tcPr>
          <w:p w14:paraId="550021D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13</w:t>
            </w:r>
          </w:p>
        </w:tc>
        <w:tc>
          <w:tcPr>
            <w:tcW w:w="1586" w:type="dxa"/>
            <w:shd w:val="clear" w:color="auto" w:fill="D9D9D9"/>
            <w:noWrap/>
          </w:tcPr>
          <w:p w14:paraId="011FCD9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w:t>
            </w:r>
          </w:p>
        </w:tc>
        <w:tc>
          <w:tcPr>
            <w:tcW w:w="991" w:type="dxa"/>
            <w:shd w:val="clear" w:color="auto" w:fill="D9D9D9"/>
            <w:noWrap/>
          </w:tcPr>
          <w:p w14:paraId="3C1DE29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85</w:t>
            </w:r>
          </w:p>
        </w:tc>
        <w:tc>
          <w:tcPr>
            <w:tcW w:w="697" w:type="dxa"/>
            <w:shd w:val="clear" w:color="auto" w:fill="D9D9D9"/>
            <w:noWrap/>
          </w:tcPr>
          <w:p w14:paraId="618A3CB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45</w:t>
            </w:r>
          </w:p>
        </w:tc>
        <w:tc>
          <w:tcPr>
            <w:tcW w:w="844" w:type="dxa"/>
            <w:shd w:val="clear" w:color="auto" w:fill="D9D9D9"/>
            <w:noWrap/>
          </w:tcPr>
          <w:p w14:paraId="0F48A5A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37</w:t>
            </w:r>
          </w:p>
        </w:tc>
      </w:tr>
      <w:tr w:rsidR="00E66261" w:rsidRPr="00A11980" w14:paraId="357AC295" w14:textId="77777777" w:rsidTr="00821FAF">
        <w:trPr>
          <w:trHeight w:val="255"/>
        </w:trPr>
        <w:tc>
          <w:tcPr>
            <w:tcW w:w="780" w:type="dxa"/>
            <w:vMerge/>
          </w:tcPr>
          <w:p w14:paraId="30E0AE4D" w14:textId="77777777" w:rsidR="00E66261" w:rsidRPr="00A11980" w:rsidRDefault="00E66261" w:rsidP="00821FAF">
            <w:pPr>
              <w:rPr>
                <w:rFonts w:ascii="Palatino Linotype" w:hAnsi="Palatino Linotype"/>
                <w:b/>
                <w:sz w:val="18"/>
                <w:szCs w:val="18"/>
                <w:lang w:val="en-GB"/>
              </w:rPr>
            </w:pPr>
          </w:p>
        </w:tc>
        <w:tc>
          <w:tcPr>
            <w:tcW w:w="1100" w:type="dxa"/>
            <w:vMerge w:val="restart"/>
            <w:noWrap/>
          </w:tcPr>
          <w:p w14:paraId="368B95EB"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520" w:type="dxa"/>
            <w:noWrap/>
          </w:tcPr>
          <w:p w14:paraId="240318F6"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928" w:type="dxa"/>
            <w:noWrap/>
          </w:tcPr>
          <w:p w14:paraId="25E15EE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540.7</w:t>
            </w:r>
          </w:p>
        </w:tc>
        <w:tc>
          <w:tcPr>
            <w:tcW w:w="1102" w:type="dxa"/>
            <w:noWrap/>
          </w:tcPr>
          <w:p w14:paraId="5201721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823.8</w:t>
            </w:r>
          </w:p>
        </w:tc>
        <w:tc>
          <w:tcPr>
            <w:tcW w:w="928" w:type="dxa"/>
            <w:noWrap/>
          </w:tcPr>
          <w:p w14:paraId="1C83D25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135.6</w:t>
            </w:r>
          </w:p>
        </w:tc>
        <w:tc>
          <w:tcPr>
            <w:tcW w:w="928" w:type="dxa"/>
            <w:noWrap/>
          </w:tcPr>
          <w:p w14:paraId="0828837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152.6</w:t>
            </w:r>
          </w:p>
        </w:tc>
        <w:tc>
          <w:tcPr>
            <w:tcW w:w="863" w:type="dxa"/>
            <w:noWrap/>
          </w:tcPr>
          <w:p w14:paraId="1547058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472.8</w:t>
            </w:r>
          </w:p>
        </w:tc>
        <w:tc>
          <w:tcPr>
            <w:tcW w:w="1224" w:type="dxa"/>
            <w:noWrap/>
          </w:tcPr>
          <w:p w14:paraId="60ABDB7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570.0</w:t>
            </w:r>
          </w:p>
        </w:tc>
        <w:tc>
          <w:tcPr>
            <w:tcW w:w="991" w:type="dxa"/>
            <w:noWrap/>
          </w:tcPr>
          <w:p w14:paraId="3C0F52C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1806.0</w:t>
            </w:r>
          </w:p>
        </w:tc>
        <w:tc>
          <w:tcPr>
            <w:tcW w:w="1102" w:type="dxa"/>
            <w:noWrap/>
          </w:tcPr>
          <w:p w14:paraId="32E6668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2611.8</w:t>
            </w:r>
          </w:p>
        </w:tc>
        <w:tc>
          <w:tcPr>
            <w:tcW w:w="1586" w:type="dxa"/>
            <w:noWrap/>
          </w:tcPr>
          <w:p w14:paraId="4BF7BCD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7220.0</w:t>
            </w:r>
          </w:p>
        </w:tc>
        <w:tc>
          <w:tcPr>
            <w:tcW w:w="991" w:type="dxa"/>
            <w:noWrap/>
          </w:tcPr>
          <w:p w14:paraId="7A13F9E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610.7</w:t>
            </w:r>
          </w:p>
        </w:tc>
        <w:tc>
          <w:tcPr>
            <w:tcW w:w="697" w:type="dxa"/>
            <w:noWrap/>
          </w:tcPr>
          <w:p w14:paraId="6B676B3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57.5</w:t>
            </w:r>
          </w:p>
        </w:tc>
        <w:tc>
          <w:tcPr>
            <w:tcW w:w="844" w:type="dxa"/>
            <w:noWrap/>
          </w:tcPr>
          <w:p w14:paraId="7989C5E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681.8</w:t>
            </w:r>
          </w:p>
        </w:tc>
      </w:tr>
      <w:tr w:rsidR="00E66261" w:rsidRPr="00A11980" w14:paraId="01F8FA54" w14:textId="77777777" w:rsidTr="00821FAF">
        <w:trPr>
          <w:trHeight w:val="255"/>
        </w:trPr>
        <w:tc>
          <w:tcPr>
            <w:tcW w:w="780" w:type="dxa"/>
            <w:vMerge/>
          </w:tcPr>
          <w:p w14:paraId="41878B7F" w14:textId="77777777" w:rsidR="00E66261" w:rsidRPr="00A11980" w:rsidRDefault="00E66261" w:rsidP="00821FAF">
            <w:pPr>
              <w:rPr>
                <w:rFonts w:ascii="Palatino Linotype" w:hAnsi="Palatino Linotype"/>
                <w:b/>
                <w:sz w:val="18"/>
                <w:szCs w:val="18"/>
                <w:lang w:val="en-GB"/>
              </w:rPr>
            </w:pPr>
          </w:p>
        </w:tc>
        <w:tc>
          <w:tcPr>
            <w:tcW w:w="1100" w:type="dxa"/>
            <w:vMerge/>
          </w:tcPr>
          <w:p w14:paraId="07FF57EA" w14:textId="77777777" w:rsidR="00E66261" w:rsidRPr="00A11980" w:rsidRDefault="00E66261" w:rsidP="00821FAF">
            <w:pPr>
              <w:rPr>
                <w:rFonts w:ascii="Palatino Linotype" w:hAnsi="Palatino Linotype"/>
                <w:b/>
                <w:sz w:val="18"/>
                <w:szCs w:val="18"/>
                <w:lang w:val="en-GB"/>
              </w:rPr>
            </w:pPr>
          </w:p>
        </w:tc>
        <w:tc>
          <w:tcPr>
            <w:tcW w:w="520" w:type="dxa"/>
            <w:noWrap/>
          </w:tcPr>
          <w:p w14:paraId="69DC5823"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928" w:type="dxa"/>
            <w:noWrap/>
          </w:tcPr>
          <w:p w14:paraId="452E366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541.3</w:t>
            </w:r>
          </w:p>
        </w:tc>
        <w:tc>
          <w:tcPr>
            <w:tcW w:w="1102" w:type="dxa"/>
            <w:noWrap/>
          </w:tcPr>
          <w:p w14:paraId="18E987F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823.8</w:t>
            </w:r>
          </w:p>
        </w:tc>
        <w:tc>
          <w:tcPr>
            <w:tcW w:w="928" w:type="dxa"/>
            <w:noWrap/>
          </w:tcPr>
          <w:p w14:paraId="5211452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141.5</w:t>
            </w:r>
          </w:p>
        </w:tc>
        <w:tc>
          <w:tcPr>
            <w:tcW w:w="928" w:type="dxa"/>
            <w:noWrap/>
          </w:tcPr>
          <w:p w14:paraId="7B96B4C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156.2</w:t>
            </w:r>
          </w:p>
        </w:tc>
        <w:tc>
          <w:tcPr>
            <w:tcW w:w="863" w:type="dxa"/>
            <w:noWrap/>
          </w:tcPr>
          <w:p w14:paraId="5FA1CDF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473.7</w:t>
            </w:r>
          </w:p>
        </w:tc>
        <w:tc>
          <w:tcPr>
            <w:tcW w:w="1224" w:type="dxa"/>
            <w:noWrap/>
          </w:tcPr>
          <w:p w14:paraId="5D678C3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570.0</w:t>
            </w:r>
          </w:p>
        </w:tc>
        <w:tc>
          <w:tcPr>
            <w:tcW w:w="991" w:type="dxa"/>
            <w:noWrap/>
          </w:tcPr>
          <w:p w14:paraId="687B141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1807.1</w:t>
            </w:r>
          </w:p>
        </w:tc>
        <w:tc>
          <w:tcPr>
            <w:tcW w:w="1102" w:type="dxa"/>
            <w:noWrap/>
          </w:tcPr>
          <w:p w14:paraId="54BF793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2611.8</w:t>
            </w:r>
          </w:p>
        </w:tc>
        <w:tc>
          <w:tcPr>
            <w:tcW w:w="1586" w:type="dxa"/>
            <w:noWrap/>
          </w:tcPr>
          <w:p w14:paraId="509A4DA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7220.0</w:t>
            </w:r>
          </w:p>
        </w:tc>
        <w:tc>
          <w:tcPr>
            <w:tcW w:w="991" w:type="dxa"/>
            <w:noWrap/>
          </w:tcPr>
          <w:p w14:paraId="4AA1161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612.2</w:t>
            </w:r>
          </w:p>
        </w:tc>
        <w:tc>
          <w:tcPr>
            <w:tcW w:w="697" w:type="dxa"/>
            <w:noWrap/>
          </w:tcPr>
          <w:p w14:paraId="20D9732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61.0</w:t>
            </w:r>
          </w:p>
        </w:tc>
        <w:tc>
          <w:tcPr>
            <w:tcW w:w="844" w:type="dxa"/>
            <w:noWrap/>
          </w:tcPr>
          <w:p w14:paraId="51248B1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795.8</w:t>
            </w:r>
          </w:p>
        </w:tc>
      </w:tr>
      <w:tr w:rsidR="00E66261" w:rsidRPr="00A11980" w14:paraId="7FA02862" w14:textId="77777777" w:rsidTr="00821FAF">
        <w:trPr>
          <w:trHeight w:val="255"/>
        </w:trPr>
        <w:tc>
          <w:tcPr>
            <w:tcW w:w="780" w:type="dxa"/>
            <w:vMerge/>
          </w:tcPr>
          <w:p w14:paraId="47A81D7D" w14:textId="77777777" w:rsidR="00E66261" w:rsidRPr="00A11980" w:rsidRDefault="00E66261" w:rsidP="00821FAF">
            <w:pPr>
              <w:rPr>
                <w:rFonts w:ascii="Palatino Linotype" w:hAnsi="Palatino Linotype"/>
                <w:b/>
                <w:sz w:val="18"/>
                <w:szCs w:val="18"/>
                <w:lang w:val="en-GB"/>
              </w:rPr>
            </w:pPr>
          </w:p>
        </w:tc>
        <w:tc>
          <w:tcPr>
            <w:tcW w:w="1100" w:type="dxa"/>
            <w:noWrap/>
          </w:tcPr>
          <w:p w14:paraId="17802E5D"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520" w:type="dxa"/>
            <w:noWrap/>
          </w:tcPr>
          <w:p w14:paraId="2B7F6A1F"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928" w:type="dxa"/>
            <w:noWrap/>
          </w:tcPr>
          <w:p w14:paraId="5216F3E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7878.7</w:t>
            </w:r>
          </w:p>
        </w:tc>
        <w:tc>
          <w:tcPr>
            <w:tcW w:w="1102" w:type="dxa"/>
            <w:noWrap/>
          </w:tcPr>
          <w:p w14:paraId="55982AE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4092.0</w:t>
            </w:r>
          </w:p>
        </w:tc>
        <w:tc>
          <w:tcPr>
            <w:tcW w:w="928" w:type="dxa"/>
            <w:noWrap/>
          </w:tcPr>
          <w:p w14:paraId="49B1CF8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1563.6</w:t>
            </w:r>
          </w:p>
        </w:tc>
        <w:tc>
          <w:tcPr>
            <w:tcW w:w="928" w:type="dxa"/>
            <w:noWrap/>
          </w:tcPr>
          <w:p w14:paraId="45736D6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1066.1</w:t>
            </w:r>
          </w:p>
        </w:tc>
        <w:tc>
          <w:tcPr>
            <w:tcW w:w="863" w:type="dxa"/>
            <w:noWrap/>
          </w:tcPr>
          <w:p w14:paraId="783999F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1300.5</w:t>
            </w:r>
          </w:p>
        </w:tc>
        <w:tc>
          <w:tcPr>
            <w:tcW w:w="1224" w:type="dxa"/>
            <w:noWrap/>
          </w:tcPr>
          <w:p w14:paraId="54D5128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1651.0</w:t>
            </w:r>
          </w:p>
        </w:tc>
        <w:tc>
          <w:tcPr>
            <w:tcW w:w="991" w:type="dxa"/>
            <w:noWrap/>
          </w:tcPr>
          <w:p w14:paraId="0D3528C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30200.0</w:t>
            </w:r>
          </w:p>
        </w:tc>
        <w:tc>
          <w:tcPr>
            <w:tcW w:w="1102" w:type="dxa"/>
            <w:noWrap/>
          </w:tcPr>
          <w:p w14:paraId="4B6927D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7890.0</w:t>
            </w:r>
          </w:p>
        </w:tc>
        <w:tc>
          <w:tcPr>
            <w:tcW w:w="1586" w:type="dxa"/>
            <w:noWrap/>
          </w:tcPr>
          <w:p w14:paraId="1C293D2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11100.0</w:t>
            </w:r>
          </w:p>
        </w:tc>
        <w:tc>
          <w:tcPr>
            <w:tcW w:w="991" w:type="dxa"/>
            <w:noWrap/>
          </w:tcPr>
          <w:p w14:paraId="751B5B1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13200.0</w:t>
            </w:r>
          </w:p>
        </w:tc>
        <w:tc>
          <w:tcPr>
            <w:tcW w:w="697" w:type="dxa"/>
            <w:noWrap/>
          </w:tcPr>
          <w:p w14:paraId="3582EA2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246.0</w:t>
            </w:r>
          </w:p>
        </w:tc>
        <w:tc>
          <w:tcPr>
            <w:tcW w:w="844" w:type="dxa"/>
            <w:noWrap/>
          </w:tcPr>
          <w:p w14:paraId="7A5DE82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5727.0</w:t>
            </w:r>
          </w:p>
        </w:tc>
      </w:tr>
      <w:tr w:rsidR="00E66261" w:rsidRPr="00A11980" w14:paraId="3284EAA6" w14:textId="77777777" w:rsidTr="00821FAF">
        <w:tblPrEx>
          <w:tblBorders>
            <w:insideH w:val="none" w:sz="0" w:space="0" w:color="auto"/>
            <w:insideV w:val="none" w:sz="0" w:space="0" w:color="auto"/>
          </w:tblBorders>
        </w:tblPrEx>
        <w:trPr>
          <w:trHeight w:val="255"/>
        </w:trPr>
        <w:tc>
          <w:tcPr>
            <w:tcW w:w="780" w:type="dxa"/>
            <w:vMerge w:val="restart"/>
            <w:noWrap/>
            <w:textDirection w:val="btLr"/>
          </w:tcPr>
          <w:p w14:paraId="3E3A407F"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Oat</w:t>
            </w:r>
          </w:p>
        </w:tc>
        <w:tc>
          <w:tcPr>
            <w:tcW w:w="1100" w:type="dxa"/>
            <w:shd w:val="clear" w:color="auto" w:fill="D9D9D9"/>
            <w:noWrap/>
          </w:tcPr>
          <w:p w14:paraId="5BC91C94"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520" w:type="dxa"/>
            <w:shd w:val="clear" w:color="auto" w:fill="D9D9D9"/>
            <w:noWrap/>
          </w:tcPr>
          <w:p w14:paraId="4D5A4ECE"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928" w:type="dxa"/>
            <w:shd w:val="clear" w:color="auto" w:fill="D9D9D9"/>
            <w:noWrap/>
          </w:tcPr>
          <w:p w14:paraId="1C8E040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102" w:type="dxa"/>
            <w:shd w:val="clear" w:color="auto" w:fill="D9D9D9"/>
            <w:noWrap/>
          </w:tcPr>
          <w:p w14:paraId="0F3DA6E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928" w:type="dxa"/>
            <w:shd w:val="clear" w:color="auto" w:fill="D9D9D9"/>
            <w:noWrap/>
          </w:tcPr>
          <w:p w14:paraId="4B380F3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928" w:type="dxa"/>
            <w:shd w:val="clear" w:color="auto" w:fill="D9D9D9"/>
            <w:noWrap/>
          </w:tcPr>
          <w:p w14:paraId="40AD303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3" w:type="dxa"/>
            <w:shd w:val="clear" w:color="auto" w:fill="D9D9D9"/>
            <w:noWrap/>
          </w:tcPr>
          <w:p w14:paraId="4F1E6E8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224" w:type="dxa"/>
            <w:shd w:val="clear" w:color="auto" w:fill="D9D9D9"/>
            <w:noWrap/>
          </w:tcPr>
          <w:p w14:paraId="5D837A7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shd w:val="clear" w:color="auto" w:fill="D9D9D9"/>
            <w:noWrap/>
          </w:tcPr>
          <w:p w14:paraId="17FD713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102" w:type="dxa"/>
            <w:shd w:val="clear" w:color="auto" w:fill="D9D9D9"/>
            <w:noWrap/>
          </w:tcPr>
          <w:p w14:paraId="70ECD98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shd w:val="clear" w:color="auto" w:fill="D9D9D9"/>
            <w:noWrap/>
          </w:tcPr>
          <w:p w14:paraId="49617FE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shd w:val="clear" w:color="auto" w:fill="D9D9D9"/>
            <w:noWrap/>
          </w:tcPr>
          <w:p w14:paraId="3C75CBB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697" w:type="dxa"/>
            <w:shd w:val="clear" w:color="auto" w:fill="D9D9D9"/>
            <w:noWrap/>
          </w:tcPr>
          <w:p w14:paraId="0E1507C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4" w:type="dxa"/>
            <w:shd w:val="clear" w:color="auto" w:fill="D9D9D9"/>
            <w:noWrap/>
          </w:tcPr>
          <w:p w14:paraId="57D8C83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512A475A" w14:textId="77777777" w:rsidTr="00821FAF">
        <w:trPr>
          <w:trHeight w:val="255"/>
        </w:trPr>
        <w:tc>
          <w:tcPr>
            <w:tcW w:w="780" w:type="dxa"/>
            <w:vMerge/>
          </w:tcPr>
          <w:p w14:paraId="302ABCE5" w14:textId="77777777" w:rsidR="00E66261" w:rsidRPr="00A11980" w:rsidRDefault="00E66261" w:rsidP="00821FAF">
            <w:pPr>
              <w:rPr>
                <w:rFonts w:ascii="Palatino Linotype" w:hAnsi="Palatino Linotype"/>
                <w:b/>
                <w:sz w:val="18"/>
                <w:szCs w:val="18"/>
                <w:lang w:val="en-GB"/>
              </w:rPr>
            </w:pPr>
          </w:p>
        </w:tc>
        <w:tc>
          <w:tcPr>
            <w:tcW w:w="1100" w:type="dxa"/>
            <w:vMerge w:val="restart"/>
            <w:noWrap/>
          </w:tcPr>
          <w:p w14:paraId="729D67D1"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520" w:type="dxa"/>
            <w:noWrap/>
          </w:tcPr>
          <w:p w14:paraId="1BA4B9D5"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928" w:type="dxa"/>
            <w:noWrap/>
          </w:tcPr>
          <w:p w14:paraId="1979F26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1102" w:type="dxa"/>
            <w:noWrap/>
          </w:tcPr>
          <w:p w14:paraId="7656157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928" w:type="dxa"/>
            <w:noWrap/>
          </w:tcPr>
          <w:p w14:paraId="5F82563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928" w:type="dxa"/>
            <w:noWrap/>
          </w:tcPr>
          <w:p w14:paraId="263249A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3" w:type="dxa"/>
            <w:noWrap/>
          </w:tcPr>
          <w:p w14:paraId="72417FE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224" w:type="dxa"/>
            <w:noWrap/>
          </w:tcPr>
          <w:p w14:paraId="55D4F67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660037E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1102" w:type="dxa"/>
            <w:noWrap/>
          </w:tcPr>
          <w:p w14:paraId="316E733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noWrap/>
          </w:tcPr>
          <w:p w14:paraId="7547B37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5ABCC0E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28.0</w:t>
            </w:r>
          </w:p>
        </w:tc>
        <w:tc>
          <w:tcPr>
            <w:tcW w:w="697" w:type="dxa"/>
            <w:noWrap/>
          </w:tcPr>
          <w:p w14:paraId="16426F7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4" w:type="dxa"/>
            <w:noWrap/>
          </w:tcPr>
          <w:p w14:paraId="0DBAC52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33FDD99E" w14:textId="77777777" w:rsidTr="00821FAF">
        <w:trPr>
          <w:trHeight w:val="255"/>
        </w:trPr>
        <w:tc>
          <w:tcPr>
            <w:tcW w:w="780" w:type="dxa"/>
            <w:vMerge/>
          </w:tcPr>
          <w:p w14:paraId="5E002DE5" w14:textId="77777777" w:rsidR="00E66261" w:rsidRPr="00A11980" w:rsidRDefault="00E66261" w:rsidP="00821FAF">
            <w:pPr>
              <w:rPr>
                <w:rFonts w:ascii="Palatino Linotype" w:hAnsi="Palatino Linotype"/>
                <w:b/>
                <w:sz w:val="18"/>
                <w:szCs w:val="18"/>
                <w:lang w:val="en-GB"/>
              </w:rPr>
            </w:pPr>
          </w:p>
        </w:tc>
        <w:tc>
          <w:tcPr>
            <w:tcW w:w="1100" w:type="dxa"/>
            <w:vMerge/>
          </w:tcPr>
          <w:p w14:paraId="47EDA11A" w14:textId="77777777" w:rsidR="00E66261" w:rsidRPr="00A11980" w:rsidRDefault="00E66261" w:rsidP="00821FAF">
            <w:pPr>
              <w:rPr>
                <w:rFonts w:ascii="Palatino Linotype" w:hAnsi="Palatino Linotype"/>
                <w:b/>
                <w:sz w:val="18"/>
                <w:szCs w:val="18"/>
                <w:lang w:val="en-GB"/>
              </w:rPr>
            </w:pPr>
          </w:p>
        </w:tc>
        <w:tc>
          <w:tcPr>
            <w:tcW w:w="520" w:type="dxa"/>
            <w:noWrap/>
          </w:tcPr>
          <w:p w14:paraId="024A4667"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928" w:type="dxa"/>
            <w:noWrap/>
          </w:tcPr>
          <w:p w14:paraId="767B9CB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0.1</w:t>
            </w:r>
          </w:p>
        </w:tc>
        <w:tc>
          <w:tcPr>
            <w:tcW w:w="1102" w:type="dxa"/>
            <w:noWrap/>
          </w:tcPr>
          <w:p w14:paraId="7F389E6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100.0</w:t>
            </w:r>
          </w:p>
        </w:tc>
        <w:tc>
          <w:tcPr>
            <w:tcW w:w="928" w:type="dxa"/>
            <w:noWrap/>
          </w:tcPr>
          <w:p w14:paraId="3A22D37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0.5</w:t>
            </w:r>
          </w:p>
        </w:tc>
        <w:tc>
          <w:tcPr>
            <w:tcW w:w="928" w:type="dxa"/>
            <w:noWrap/>
          </w:tcPr>
          <w:p w14:paraId="6517D05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3" w:type="dxa"/>
            <w:noWrap/>
          </w:tcPr>
          <w:p w14:paraId="5DA0EF2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224" w:type="dxa"/>
            <w:noWrap/>
          </w:tcPr>
          <w:p w14:paraId="0203789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5A3544D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30.0</w:t>
            </w:r>
          </w:p>
        </w:tc>
        <w:tc>
          <w:tcPr>
            <w:tcW w:w="1102" w:type="dxa"/>
            <w:noWrap/>
          </w:tcPr>
          <w:p w14:paraId="489FCB9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noWrap/>
          </w:tcPr>
          <w:p w14:paraId="355279F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381E846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28.0</w:t>
            </w:r>
          </w:p>
        </w:tc>
        <w:tc>
          <w:tcPr>
            <w:tcW w:w="697" w:type="dxa"/>
            <w:noWrap/>
          </w:tcPr>
          <w:p w14:paraId="05C929D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4" w:type="dxa"/>
            <w:noWrap/>
          </w:tcPr>
          <w:p w14:paraId="11563A0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4C277E08" w14:textId="77777777" w:rsidTr="00821FAF">
        <w:trPr>
          <w:trHeight w:val="255"/>
        </w:trPr>
        <w:tc>
          <w:tcPr>
            <w:tcW w:w="780" w:type="dxa"/>
            <w:vMerge/>
          </w:tcPr>
          <w:p w14:paraId="2C925485" w14:textId="77777777" w:rsidR="00E66261" w:rsidRPr="00A11980" w:rsidRDefault="00E66261" w:rsidP="00821FAF">
            <w:pPr>
              <w:rPr>
                <w:rFonts w:ascii="Palatino Linotype" w:hAnsi="Palatino Linotype"/>
                <w:b/>
                <w:sz w:val="18"/>
                <w:szCs w:val="18"/>
                <w:lang w:val="en-GB"/>
              </w:rPr>
            </w:pPr>
          </w:p>
        </w:tc>
        <w:tc>
          <w:tcPr>
            <w:tcW w:w="1100" w:type="dxa"/>
            <w:noWrap/>
          </w:tcPr>
          <w:p w14:paraId="04C14F28"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520" w:type="dxa"/>
            <w:noWrap/>
          </w:tcPr>
          <w:p w14:paraId="07066709"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928" w:type="dxa"/>
            <w:noWrap/>
          </w:tcPr>
          <w:p w14:paraId="1BAB6BE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0.1</w:t>
            </w:r>
          </w:p>
        </w:tc>
        <w:tc>
          <w:tcPr>
            <w:tcW w:w="1102" w:type="dxa"/>
            <w:noWrap/>
          </w:tcPr>
          <w:p w14:paraId="1A57807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100.0</w:t>
            </w:r>
          </w:p>
        </w:tc>
        <w:tc>
          <w:tcPr>
            <w:tcW w:w="928" w:type="dxa"/>
            <w:noWrap/>
          </w:tcPr>
          <w:p w14:paraId="29E93A1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0.5</w:t>
            </w:r>
          </w:p>
        </w:tc>
        <w:tc>
          <w:tcPr>
            <w:tcW w:w="928" w:type="dxa"/>
            <w:noWrap/>
          </w:tcPr>
          <w:p w14:paraId="73674A4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3" w:type="dxa"/>
            <w:noWrap/>
          </w:tcPr>
          <w:p w14:paraId="5C99FE5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224" w:type="dxa"/>
            <w:noWrap/>
          </w:tcPr>
          <w:p w14:paraId="1ABEC9B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244C315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30.0</w:t>
            </w:r>
          </w:p>
        </w:tc>
        <w:tc>
          <w:tcPr>
            <w:tcW w:w="1102" w:type="dxa"/>
            <w:noWrap/>
          </w:tcPr>
          <w:p w14:paraId="1A0EA11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noWrap/>
          </w:tcPr>
          <w:p w14:paraId="3E47B7B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605ED93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28.0</w:t>
            </w:r>
          </w:p>
        </w:tc>
        <w:tc>
          <w:tcPr>
            <w:tcW w:w="697" w:type="dxa"/>
            <w:noWrap/>
          </w:tcPr>
          <w:p w14:paraId="31BF091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4" w:type="dxa"/>
            <w:noWrap/>
          </w:tcPr>
          <w:p w14:paraId="08CD6EF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13DC309C" w14:textId="77777777" w:rsidTr="00821FAF">
        <w:tblPrEx>
          <w:tblBorders>
            <w:insideH w:val="none" w:sz="0" w:space="0" w:color="auto"/>
            <w:insideV w:val="none" w:sz="0" w:space="0" w:color="auto"/>
          </w:tblBorders>
        </w:tblPrEx>
        <w:trPr>
          <w:trHeight w:val="255"/>
        </w:trPr>
        <w:tc>
          <w:tcPr>
            <w:tcW w:w="780" w:type="dxa"/>
            <w:vMerge w:val="restart"/>
            <w:noWrap/>
            <w:textDirection w:val="btLr"/>
          </w:tcPr>
          <w:p w14:paraId="221AD37F"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Rice</w:t>
            </w:r>
          </w:p>
        </w:tc>
        <w:tc>
          <w:tcPr>
            <w:tcW w:w="1100" w:type="dxa"/>
            <w:shd w:val="clear" w:color="auto" w:fill="D9D9D9"/>
            <w:noWrap/>
          </w:tcPr>
          <w:p w14:paraId="7A3079C3"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520" w:type="dxa"/>
            <w:shd w:val="clear" w:color="auto" w:fill="D9D9D9"/>
            <w:noWrap/>
          </w:tcPr>
          <w:p w14:paraId="30BC2ABF"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928" w:type="dxa"/>
            <w:shd w:val="clear" w:color="auto" w:fill="D9D9D9"/>
            <w:noWrap/>
          </w:tcPr>
          <w:p w14:paraId="3DC0B36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w:t>
            </w:r>
          </w:p>
        </w:tc>
        <w:tc>
          <w:tcPr>
            <w:tcW w:w="1102" w:type="dxa"/>
            <w:shd w:val="clear" w:color="auto" w:fill="D9D9D9"/>
            <w:noWrap/>
          </w:tcPr>
          <w:p w14:paraId="24B07F3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28" w:type="dxa"/>
            <w:shd w:val="clear" w:color="auto" w:fill="D9D9D9"/>
            <w:noWrap/>
          </w:tcPr>
          <w:p w14:paraId="220C5AC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928" w:type="dxa"/>
            <w:shd w:val="clear" w:color="auto" w:fill="D9D9D9"/>
            <w:noWrap/>
          </w:tcPr>
          <w:p w14:paraId="4F039EA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3" w:type="dxa"/>
            <w:shd w:val="clear" w:color="auto" w:fill="D9D9D9"/>
            <w:noWrap/>
          </w:tcPr>
          <w:p w14:paraId="58EA00A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224" w:type="dxa"/>
            <w:shd w:val="clear" w:color="auto" w:fill="D9D9D9"/>
            <w:noWrap/>
          </w:tcPr>
          <w:p w14:paraId="2428B36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shd w:val="clear" w:color="auto" w:fill="D9D9D9"/>
            <w:noWrap/>
          </w:tcPr>
          <w:p w14:paraId="487860D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02" w:type="dxa"/>
            <w:shd w:val="clear" w:color="auto" w:fill="D9D9D9"/>
            <w:noWrap/>
          </w:tcPr>
          <w:p w14:paraId="4D282F2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shd w:val="clear" w:color="auto" w:fill="D9D9D9"/>
            <w:noWrap/>
          </w:tcPr>
          <w:p w14:paraId="19A618E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shd w:val="clear" w:color="auto" w:fill="D9D9D9"/>
            <w:noWrap/>
          </w:tcPr>
          <w:p w14:paraId="14171E8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97" w:type="dxa"/>
            <w:shd w:val="clear" w:color="auto" w:fill="D9D9D9"/>
            <w:noWrap/>
          </w:tcPr>
          <w:p w14:paraId="55FBFAF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4" w:type="dxa"/>
            <w:shd w:val="clear" w:color="auto" w:fill="D9D9D9"/>
            <w:noWrap/>
          </w:tcPr>
          <w:p w14:paraId="3ED887B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38A77431" w14:textId="77777777" w:rsidTr="00821FAF">
        <w:trPr>
          <w:trHeight w:val="255"/>
        </w:trPr>
        <w:tc>
          <w:tcPr>
            <w:tcW w:w="780" w:type="dxa"/>
            <w:vMerge/>
          </w:tcPr>
          <w:p w14:paraId="01418713" w14:textId="77777777" w:rsidR="00E66261" w:rsidRPr="00A11980" w:rsidRDefault="00E66261" w:rsidP="00821FAF">
            <w:pPr>
              <w:rPr>
                <w:rFonts w:ascii="Palatino Linotype" w:hAnsi="Palatino Linotype"/>
                <w:b/>
                <w:sz w:val="18"/>
                <w:szCs w:val="18"/>
                <w:lang w:val="en-GB"/>
              </w:rPr>
            </w:pPr>
          </w:p>
        </w:tc>
        <w:tc>
          <w:tcPr>
            <w:tcW w:w="1100" w:type="dxa"/>
            <w:vMerge w:val="restart"/>
            <w:noWrap/>
          </w:tcPr>
          <w:p w14:paraId="49E7926F"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520" w:type="dxa"/>
            <w:noWrap/>
          </w:tcPr>
          <w:p w14:paraId="53E97E72"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928" w:type="dxa"/>
            <w:noWrap/>
          </w:tcPr>
          <w:p w14:paraId="3FA4C3B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1102" w:type="dxa"/>
            <w:noWrap/>
          </w:tcPr>
          <w:p w14:paraId="2EF5175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28" w:type="dxa"/>
            <w:noWrap/>
          </w:tcPr>
          <w:p w14:paraId="0B8CAEC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928" w:type="dxa"/>
            <w:noWrap/>
          </w:tcPr>
          <w:p w14:paraId="2F1B050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3" w:type="dxa"/>
            <w:noWrap/>
          </w:tcPr>
          <w:p w14:paraId="3A9BCDF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224" w:type="dxa"/>
            <w:noWrap/>
          </w:tcPr>
          <w:p w14:paraId="0639EF2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7797696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02" w:type="dxa"/>
            <w:noWrap/>
          </w:tcPr>
          <w:p w14:paraId="06B378E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noWrap/>
          </w:tcPr>
          <w:p w14:paraId="2E31D95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496C750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97" w:type="dxa"/>
            <w:noWrap/>
          </w:tcPr>
          <w:p w14:paraId="60D2D99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4" w:type="dxa"/>
            <w:noWrap/>
          </w:tcPr>
          <w:p w14:paraId="13F1A72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6BF17742" w14:textId="77777777" w:rsidTr="00821FAF">
        <w:trPr>
          <w:trHeight w:val="255"/>
        </w:trPr>
        <w:tc>
          <w:tcPr>
            <w:tcW w:w="780" w:type="dxa"/>
            <w:vMerge/>
          </w:tcPr>
          <w:p w14:paraId="0B214589" w14:textId="77777777" w:rsidR="00E66261" w:rsidRPr="00A11980" w:rsidRDefault="00E66261" w:rsidP="00821FAF">
            <w:pPr>
              <w:rPr>
                <w:rFonts w:ascii="Palatino Linotype" w:hAnsi="Palatino Linotype"/>
                <w:b/>
                <w:sz w:val="18"/>
                <w:szCs w:val="18"/>
                <w:lang w:val="en-GB"/>
              </w:rPr>
            </w:pPr>
          </w:p>
        </w:tc>
        <w:tc>
          <w:tcPr>
            <w:tcW w:w="1100" w:type="dxa"/>
            <w:vMerge/>
          </w:tcPr>
          <w:p w14:paraId="1675420F" w14:textId="77777777" w:rsidR="00E66261" w:rsidRPr="00A11980" w:rsidRDefault="00E66261" w:rsidP="00821FAF">
            <w:pPr>
              <w:rPr>
                <w:rFonts w:ascii="Palatino Linotype" w:hAnsi="Palatino Linotype"/>
                <w:b/>
                <w:sz w:val="18"/>
                <w:szCs w:val="18"/>
                <w:lang w:val="en-GB"/>
              </w:rPr>
            </w:pPr>
          </w:p>
        </w:tc>
        <w:tc>
          <w:tcPr>
            <w:tcW w:w="520" w:type="dxa"/>
            <w:noWrap/>
          </w:tcPr>
          <w:p w14:paraId="2B73F026"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928" w:type="dxa"/>
            <w:noWrap/>
          </w:tcPr>
          <w:p w14:paraId="19D0AC3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8.4</w:t>
            </w:r>
          </w:p>
        </w:tc>
        <w:tc>
          <w:tcPr>
            <w:tcW w:w="1102" w:type="dxa"/>
            <w:noWrap/>
          </w:tcPr>
          <w:p w14:paraId="756B554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28" w:type="dxa"/>
            <w:noWrap/>
          </w:tcPr>
          <w:p w14:paraId="31B27CF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0.5</w:t>
            </w:r>
          </w:p>
        </w:tc>
        <w:tc>
          <w:tcPr>
            <w:tcW w:w="928" w:type="dxa"/>
            <w:noWrap/>
          </w:tcPr>
          <w:p w14:paraId="2770442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3" w:type="dxa"/>
            <w:noWrap/>
          </w:tcPr>
          <w:p w14:paraId="18F2754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224" w:type="dxa"/>
            <w:noWrap/>
          </w:tcPr>
          <w:p w14:paraId="28896BE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3AFE1BB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02" w:type="dxa"/>
            <w:noWrap/>
          </w:tcPr>
          <w:p w14:paraId="417B2E2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noWrap/>
          </w:tcPr>
          <w:p w14:paraId="2DA657C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6181227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97" w:type="dxa"/>
            <w:noWrap/>
          </w:tcPr>
          <w:p w14:paraId="3213EE2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4" w:type="dxa"/>
            <w:noWrap/>
          </w:tcPr>
          <w:p w14:paraId="41A4D7A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3920E986" w14:textId="77777777" w:rsidTr="00821FAF">
        <w:trPr>
          <w:trHeight w:val="255"/>
        </w:trPr>
        <w:tc>
          <w:tcPr>
            <w:tcW w:w="780" w:type="dxa"/>
            <w:vMerge/>
          </w:tcPr>
          <w:p w14:paraId="29790029" w14:textId="77777777" w:rsidR="00E66261" w:rsidRPr="00A11980" w:rsidRDefault="00E66261" w:rsidP="00821FAF">
            <w:pPr>
              <w:rPr>
                <w:rFonts w:ascii="Palatino Linotype" w:hAnsi="Palatino Linotype"/>
                <w:b/>
                <w:sz w:val="18"/>
                <w:szCs w:val="18"/>
                <w:lang w:val="en-GB"/>
              </w:rPr>
            </w:pPr>
          </w:p>
        </w:tc>
        <w:tc>
          <w:tcPr>
            <w:tcW w:w="1100" w:type="dxa"/>
            <w:noWrap/>
          </w:tcPr>
          <w:p w14:paraId="2207EF00"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520" w:type="dxa"/>
            <w:noWrap/>
          </w:tcPr>
          <w:p w14:paraId="25689F21"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928" w:type="dxa"/>
            <w:noWrap/>
          </w:tcPr>
          <w:p w14:paraId="39AD7D7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12.5</w:t>
            </w:r>
          </w:p>
        </w:tc>
        <w:tc>
          <w:tcPr>
            <w:tcW w:w="1102" w:type="dxa"/>
            <w:noWrap/>
          </w:tcPr>
          <w:p w14:paraId="4FB24AB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28" w:type="dxa"/>
            <w:noWrap/>
          </w:tcPr>
          <w:p w14:paraId="05E83EB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0.5</w:t>
            </w:r>
          </w:p>
        </w:tc>
        <w:tc>
          <w:tcPr>
            <w:tcW w:w="928" w:type="dxa"/>
            <w:noWrap/>
          </w:tcPr>
          <w:p w14:paraId="39B9F6B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3" w:type="dxa"/>
            <w:noWrap/>
          </w:tcPr>
          <w:p w14:paraId="2E3A082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224" w:type="dxa"/>
            <w:noWrap/>
          </w:tcPr>
          <w:p w14:paraId="03583CF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6B28171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02" w:type="dxa"/>
            <w:noWrap/>
          </w:tcPr>
          <w:p w14:paraId="7C0B9AA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noWrap/>
          </w:tcPr>
          <w:p w14:paraId="643836A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5B95A3F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97" w:type="dxa"/>
            <w:noWrap/>
          </w:tcPr>
          <w:p w14:paraId="16C0523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4" w:type="dxa"/>
            <w:noWrap/>
          </w:tcPr>
          <w:p w14:paraId="6B1FAC4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020ED235" w14:textId="77777777" w:rsidTr="00821FAF">
        <w:tblPrEx>
          <w:tblBorders>
            <w:insideH w:val="none" w:sz="0" w:space="0" w:color="auto"/>
            <w:insideV w:val="none" w:sz="0" w:space="0" w:color="auto"/>
          </w:tblBorders>
        </w:tblPrEx>
        <w:trPr>
          <w:trHeight w:val="255"/>
        </w:trPr>
        <w:tc>
          <w:tcPr>
            <w:tcW w:w="780" w:type="dxa"/>
            <w:vMerge w:val="restart"/>
            <w:noWrap/>
            <w:textDirection w:val="btLr"/>
          </w:tcPr>
          <w:p w14:paraId="3EAB8954"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Rye</w:t>
            </w:r>
          </w:p>
        </w:tc>
        <w:tc>
          <w:tcPr>
            <w:tcW w:w="1100" w:type="dxa"/>
            <w:shd w:val="clear" w:color="auto" w:fill="D9D9D9"/>
            <w:noWrap/>
          </w:tcPr>
          <w:p w14:paraId="55C03893"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520" w:type="dxa"/>
            <w:shd w:val="clear" w:color="auto" w:fill="D9D9D9"/>
            <w:noWrap/>
          </w:tcPr>
          <w:p w14:paraId="4A47502B"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928" w:type="dxa"/>
            <w:shd w:val="clear" w:color="auto" w:fill="D9D9D9"/>
            <w:noWrap/>
          </w:tcPr>
          <w:p w14:paraId="2CDB69A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02" w:type="dxa"/>
            <w:shd w:val="clear" w:color="auto" w:fill="D9D9D9"/>
            <w:noWrap/>
          </w:tcPr>
          <w:p w14:paraId="786FD71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928" w:type="dxa"/>
            <w:shd w:val="clear" w:color="auto" w:fill="D9D9D9"/>
            <w:noWrap/>
          </w:tcPr>
          <w:p w14:paraId="759BA7D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28" w:type="dxa"/>
            <w:shd w:val="clear" w:color="auto" w:fill="D9D9D9"/>
            <w:noWrap/>
          </w:tcPr>
          <w:p w14:paraId="6F836B6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3" w:type="dxa"/>
            <w:shd w:val="clear" w:color="auto" w:fill="D9D9D9"/>
            <w:noWrap/>
          </w:tcPr>
          <w:p w14:paraId="1FBB349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224" w:type="dxa"/>
            <w:shd w:val="clear" w:color="auto" w:fill="D9D9D9"/>
            <w:noWrap/>
          </w:tcPr>
          <w:p w14:paraId="6BDD624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shd w:val="clear" w:color="auto" w:fill="D9D9D9"/>
            <w:noWrap/>
          </w:tcPr>
          <w:p w14:paraId="27109E2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02" w:type="dxa"/>
            <w:shd w:val="clear" w:color="auto" w:fill="D9D9D9"/>
            <w:noWrap/>
          </w:tcPr>
          <w:p w14:paraId="438F2B8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shd w:val="clear" w:color="auto" w:fill="D9D9D9"/>
            <w:noWrap/>
          </w:tcPr>
          <w:p w14:paraId="6685EE8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shd w:val="clear" w:color="auto" w:fill="D9D9D9"/>
            <w:noWrap/>
          </w:tcPr>
          <w:p w14:paraId="3B1D718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97" w:type="dxa"/>
            <w:shd w:val="clear" w:color="auto" w:fill="D9D9D9"/>
            <w:noWrap/>
          </w:tcPr>
          <w:p w14:paraId="739883B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4" w:type="dxa"/>
            <w:shd w:val="clear" w:color="auto" w:fill="D9D9D9"/>
            <w:noWrap/>
          </w:tcPr>
          <w:p w14:paraId="3D019DC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30BE8C79" w14:textId="77777777" w:rsidTr="00821FAF">
        <w:trPr>
          <w:trHeight w:val="255"/>
        </w:trPr>
        <w:tc>
          <w:tcPr>
            <w:tcW w:w="780" w:type="dxa"/>
            <w:vMerge/>
          </w:tcPr>
          <w:p w14:paraId="0DA2F8D9" w14:textId="77777777" w:rsidR="00E66261" w:rsidRPr="00A11980" w:rsidRDefault="00E66261" w:rsidP="00821FAF">
            <w:pPr>
              <w:rPr>
                <w:rFonts w:ascii="Palatino Linotype" w:hAnsi="Palatino Linotype"/>
                <w:b/>
                <w:sz w:val="18"/>
                <w:szCs w:val="18"/>
                <w:lang w:val="en-GB"/>
              </w:rPr>
            </w:pPr>
          </w:p>
        </w:tc>
        <w:tc>
          <w:tcPr>
            <w:tcW w:w="1100" w:type="dxa"/>
            <w:vMerge w:val="restart"/>
            <w:noWrap/>
          </w:tcPr>
          <w:p w14:paraId="40315C26"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520" w:type="dxa"/>
            <w:noWrap/>
          </w:tcPr>
          <w:p w14:paraId="40A8FAF1"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928" w:type="dxa"/>
            <w:noWrap/>
          </w:tcPr>
          <w:p w14:paraId="2DAFC0E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02" w:type="dxa"/>
            <w:noWrap/>
          </w:tcPr>
          <w:p w14:paraId="4A89019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928" w:type="dxa"/>
            <w:noWrap/>
          </w:tcPr>
          <w:p w14:paraId="050FC2C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28" w:type="dxa"/>
            <w:noWrap/>
          </w:tcPr>
          <w:p w14:paraId="48AEE3A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3" w:type="dxa"/>
            <w:noWrap/>
          </w:tcPr>
          <w:p w14:paraId="785FE4A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6.2</w:t>
            </w:r>
          </w:p>
        </w:tc>
        <w:tc>
          <w:tcPr>
            <w:tcW w:w="1224" w:type="dxa"/>
            <w:noWrap/>
          </w:tcPr>
          <w:p w14:paraId="11D34E2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726A21A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02" w:type="dxa"/>
            <w:noWrap/>
          </w:tcPr>
          <w:p w14:paraId="6C991A2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noWrap/>
          </w:tcPr>
          <w:p w14:paraId="488DC70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021A191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97" w:type="dxa"/>
            <w:noWrap/>
          </w:tcPr>
          <w:p w14:paraId="3E403E6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4" w:type="dxa"/>
            <w:noWrap/>
          </w:tcPr>
          <w:p w14:paraId="41A6A2C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47E61F92" w14:textId="77777777" w:rsidTr="00821FAF">
        <w:trPr>
          <w:trHeight w:val="255"/>
        </w:trPr>
        <w:tc>
          <w:tcPr>
            <w:tcW w:w="780" w:type="dxa"/>
            <w:vMerge/>
          </w:tcPr>
          <w:p w14:paraId="191FC6F1" w14:textId="77777777" w:rsidR="00E66261" w:rsidRPr="00A11980" w:rsidRDefault="00E66261" w:rsidP="00821FAF">
            <w:pPr>
              <w:rPr>
                <w:rFonts w:ascii="Palatino Linotype" w:hAnsi="Palatino Linotype"/>
                <w:b/>
                <w:sz w:val="18"/>
                <w:szCs w:val="18"/>
                <w:lang w:val="en-GB"/>
              </w:rPr>
            </w:pPr>
          </w:p>
        </w:tc>
        <w:tc>
          <w:tcPr>
            <w:tcW w:w="1100" w:type="dxa"/>
            <w:vMerge/>
          </w:tcPr>
          <w:p w14:paraId="731FBBE0" w14:textId="77777777" w:rsidR="00E66261" w:rsidRPr="00A11980" w:rsidRDefault="00E66261" w:rsidP="00821FAF">
            <w:pPr>
              <w:rPr>
                <w:rFonts w:ascii="Palatino Linotype" w:hAnsi="Palatino Linotype"/>
                <w:b/>
                <w:sz w:val="18"/>
                <w:szCs w:val="18"/>
                <w:lang w:val="en-GB"/>
              </w:rPr>
            </w:pPr>
          </w:p>
        </w:tc>
        <w:tc>
          <w:tcPr>
            <w:tcW w:w="520" w:type="dxa"/>
            <w:noWrap/>
          </w:tcPr>
          <w:p w14:paraId="237786A6"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928" w:type="dxa"/>
            <w:noWrap/>
          </w:tcPr>
          <w:p w14:paraId="3B7554F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02" w:type="dxa"/>
            <w:noWrap/>
          </w:tcPr>
          <w:p w14:paraId="1F49463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100.0</w:t>
            </w:r>
          </w:p>
        </w:tc>
        <w:tc>
          <w:tcPr>
            <w:tcW w:w="928" w:type="dxa"/>
            <w:noWrap/>
          </w:tcPr>
          <w:p w14:paraId="5917BEE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28" w:type="dxa"/>
            <w:noWrap/>
          </w:tcPr>
          <w:p w14:paraId="7F03F86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3" w:type="dxa"/>
            <w:noWrap/>
          </w:tcPr>
          <w:p w14:paraId="565DD97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6.2</w:t>
            </w:r>
          </w:p>
        </w:tc>
        <w:tc>
          <w:tcPr>
            <w:tcW w:w="1224" w:type="dxa"/>
            <w:noWrap/>
          </w:tcPr>
          <w:p w14:paraId="696BA34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6163FC3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02" w:type="dxa"/>
            <w:noWrap/>
          </w:tcPr>
          <w:p w14:paraId="53CEA10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noWrap/>
          </w:tcPr>
          <w:p w14:paraId="3903FFA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6973846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97" w:type="dxa"/>
            <w:noWrap/>
          </w:tcPr>
          <w:p w14:paraId="0FAB625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4" w:type="dxa"/>
            <w:noWrap/>
          </w:tcPr>
          <w:p w14:paraId="3CE8BEA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1F65BBD3" w14:textId="77777777" w:rsidTr="00821FAF">
        <w:trPr>
          <w:trHeight w:val="255"/>
        </w:trPr>
        <w:tc>
          <w:tcPr>
            <w:tcW w:w="780" w:type="dxa"/>
            <w:vMerge/>
          </w:tcPr>
          <w:p w14:paraId="62561242" w14:textId="77777777" w:rsidR="00E66261" w:rsidRPr="00A11980" w:rsidRDefault="00E66261" w:rsidP="00821FAF">
            <w:pPr>
              <w:rPr>
                <w:rFonts w:ascii="Palatino Linotype" w:hAnsi="Palatino Linotype"/>
                <w:b/>
                <w:sz w:val="18"/>
                <w:szCs w:val="18"/>
                <w:lang w:val="en-GB"/>
              </w:rPr>
            </w:pPr>
          </w:p>
        </w:tc>
        <w:tc>
          <w:tcPr>
            <w:tcW w:w="1100" w:type="dxa"/>
            <w:noWrap/>
          </w:tcPr>
          <w:p w14:paraId="1B074F3C"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520" w:type="dxa"/>
            <w:noWrap/>
          </w:tcPr>
          <w:p w14:paraId="027781CC"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928" w:type="dxa"/>
            <w:noWrap/>
          </w:tcPr>
          <w:p w14:paraId="3DBB302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02" w:type="dxa"/>
            <w:noWrap/>
          </w:tcPr>
          <w:p w14:paraId="5132EEC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100.0</w:t>
            </w:r>
          </w:p>
        </w:tc>
        <w:tc>
          <w:tcPr>
            <w:tcW w:w="928" w:type="dxa"/>
            <w:noWrap/>
          </w:tcPr>
          <w:p w14:paraId="29FE67D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28" w:type="dxa"/>
            <w:noWrap/>
          </w:tcPr>
          <w:p w14:paraId="1FE3458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3" w:type="dxa"/>
            <w:noWrap/>
          </w:tcPr>
          <w:p w14:paraId="6CEF276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6.2</w:t>
            </w:r>
          </w:p>
        </w:tc>
        <w:tc>
          <w:tcPr>
            <w:tcW w:w="1224" w:type="dxa"/>
            <w:noWrap/>
          </w:tcPr>
          <w:p w14:paraId="2DC69E3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37AF6B4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02" w:type="dxa"/>
            <w:noWrap/>
          </w:tcPr>
          <w:p w14:paraId="5FB38CC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noWrap/>
          </w:tcPr>
          <w:p w14:paraId="062DD15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26C5D9C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97" w:type="dxa"/>
            <w:noWrap/>
          </w:tcPr>
          <w:p w14:paraId="0F400D2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44" w:type="dxa"/>
            <w:noWrap/>
          </w:tcPr>
          <w:p w14:paraId="27450F3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0B2ABC3E" w14:textId="77777777" w:rsidTr="00821FAF">
        <w:tblPrEx>
          <w:tblBorders>
            <w:insideH w:val="none" w:sz="0" w:space="0" w:color="auto"/>
            <w:insideV w:val="none" w:sz="0" w:space="0" w:color="auto"/>
          </w:tblBorders>
        </w:tblPrEx>
        <w:trPr>
          <w:trHeight w:val="255"/>
        </w:trPr>
        <w:tc>
          <w:tcPr>
            <w:tcW w:w="780" w:type="dxa"/>
            <w:vMerge w:val="restart"/>
            <w:noWrap/>
            <w:textDirection w:val="btLr"/>
          </w:tcPr>
          <w:p w14:paraId="1CE35762"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Wheat</w:t>
            </w:r>
          </w:p>
        </w:tc>
        <w:tc>
          <w:tcPr>
            <w:tcW w:w="1100" w:type="dxa"/>
            <w:shd w:val="clear" w:color="auto" w:fill="D9D9D9"/>
            <w:noWrap/>
          </w:tcPr>
          <w:p w14:paraId="589C1A40"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520" w:type="dxa"/>
            <w:shd w:val="clear" w:color="auto" w:fill="D9D9D9"/>
            <w:noWrap/>
          </w:tcPr>
          <w:p w14:paraId="77A7E64F"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928" w:type="dxa"/>
            <w:shd w:val="clear" w:color="auto" w:fill="D9D9D9"/>
            <w:noWrap/>
          </w:tcPr>
          <w:p w14:paraId="7F3B557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17</w:t>
            </w:r>
          </w:p>
        </w:tc>
        <w:tc>
          <w:tcPr>
            <w:tcW w:w="1102" w:type="dxa"/>
            <w:shd w:val="clear" w:color="auto" w:fill="D9D9D9"/>
            <w:noWrap/>
          </w:tcPr>
          <w:p w14:paraId="224A9E4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928" w:type="dxa"/>
            <w:shd w:val="clear" w:color="auto" w:fill="D9D9D9"/>
            <w:noWrap/>
          </w:tcPr>
          <w:p w14:paraId="23A7FBB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17</w:t>
            </w:r>
          </w:p>
        </w:tc>
        <w:tc>
          <w:tcPr>
            <w:tcW w:w="928" w:type="dxa"/>
            <w:shd w:val="clear" w:color="auto" w:fill="D9D9D9"/>
            <w:noWrap/>
          </w:tcPr>
          <w:p w14:paraId="7E706C1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14</w:t>
            </w:r>
          </w:p>
        </w:tc>
        <w:tc>
          <w:tcPr>
            <w:tcW w:w="863" w:type="dxa"/>
            <w:shd w:val="clear" w:color="auto" w:fill="D9D9D9"/>
            <w:noWrap/>
          </w:tcPr>
          <w:p w14:paraId="39F00C5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224" w:type="dxa"/>
            <w:shd w:val="clear" w:color="auto" w:fill="D9D9D9"/>
            <w:noWrap/>
          </w:tcPr>
          <w:p w14:paraId="491753C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shd w:val="clear" w:color="auto" w:fill="D9D9D9"/>
            <w:noWrap/>
          </w:tcPr>
          <w:p w14:paraId="1EF5ED2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17</w:t>
            </w:r>
          </w:p>
        </w:tc>
        <w:tc>
          <w:tcPr>
            <w:tcW w:w="1102" w:type="dxa"/>
            <w:shd w:val="clear" w:color="auto" w:fill="D9D9D9"/>
            <w:noWrap/>
          </w:tcPr>
          <w:p w14:paraId="5B97042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shd w:val="clear" w:color="auto" w:fill="D9D9D9"/>
            <w:noWrap/>
          </w:tcPr>
          <w:p w14:paraId="4B86F4A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shd w:val="clear" w:color="auto" w:fill="D9D9D9"/>
            <w:noWrap/>
          </w:tcPr>
          <w:p w14:paraId="1363A1A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17</w:t>
            </w:r>
          </w:p>
        </w:tc>
        <w:tc>
          <w:tcPr>
            <w:tcW w:w="697" w:type="dxa"/>
            <w:shd w:val="clear" w:color="auto" w:fill="D9D9D9"/>
            <w:noWrap/>
          </w:tcPr>
          <w:p w14:paraId="703C487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16</w:t>
            </w:r>
          </w:p>
        </w:tc>
        <w:tc>
          <w:tcPr>
            <w:tcW w:w="844" w:type="dxa"/>
            <w:shd w:val="clear" w:color="auto" w:fill="D9D9D9"/>
            <w:noWrap/>
          </w:tcPr>
          <w:p w14:paraId="53B6140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w:t>
            </w:r>
          </w:p>
        </w:tc>
      </w:tr>
      <w:tr w:rsidR="00E66261" w:rsidRPr="00A11980" w14:paraId="45B09426" w14:textId="77777777" w:rsidTr="00821FAF">
        <w:trPr>
          <w:trHeight w:val="255"/>
        </w:trPr>
        <w:tc>
          <w:tcPr>
            <w:tcW w:w="780" w:type="dxa"/>
            <w:vMerge/>
            <w:tcBorders>
              <w:bottom w:val="single" w:sz="12" w:space="0" w:color="000000"/>
            </w:tcBorders>
          </w:tcPr>
          <w:p w14:paraId="01844163" w14:textId="77777777" w:rsidR="00E66261" w:rsidRPr="00A11980" w:rsidRDefault="00E66261" w:rsidP="00821FAF">
            <w:pPr>
              <w:rPr>
                <w:rFonts w:ascii="Palatino Linotype" w:hAnsi="Palatino Linotype"/>
                <w:sz w:val="18"/>
                <w:szCs w:val="18"/>
                <w:lang w:val="en-GB"/>
              </w:rPr>
            </w:pPr>
          </w:p>
        </w:tc>
        <w:tc>
          <w:tcPr>
            <w:tcW w:w="1100" w:type="dxa"/>
            <w:vMerge w:val="restart"/>
            <w:noWrap/>
          </w:tcPr>
          <w:p w14:paraId="49CD228B"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520" w:type="dxa"/>
            <w:noWrap/>
          </w:tcPr>
          <w:p w14:paraId="5DB31572"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928" w:type="dxa"/>
            <w:noWrap/>
          </w:tcPr>
          <w:p w14:paraId="3A4AB1B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8.1</w:t>
            </w:r>
          </w:p>
        </w:tc>
        <w:tc>
          <w:tcPr>
            <w:tcW w:w="1102" w:type="dxa"/>
            <w:noWrap/>
          </w:tcPr>
          <w:p w14:paraId="5E91C57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928" w:type="dxa"/>
            <w:noWrap/>
          </w:tcPr>
          <w:p w14:paraId="1951B20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2.5</w:t>
            </w:r>
          </w:p>
        </w:tc>
        <w:tc>
          <w:tcPr>
            <w:tcW w:w="928" w:type="dxa"/>
            <w:noWrap/>
          </w:tcPr>
          <w:p w14:paraId="6E27DF8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863" w:type="dxa"/>
            <w:noWrap/>
          </w:tcPr>
          <w:p w14:paraId="0AB648B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1224" w:type="dxa"/>
            <w:noWrap/>
          </w:tcPr>
          <w:p w14:paraId="0E10108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1956336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4.6</w:t>
            </w:r>
          </w:p>
        </w:tc>
        <w:tc>
          <w:tcPr>
            <w:tcW w:w="1102" w:type="dxa"/>
            <w:noWrap/>
          </w:tcPr>
          <w:p w14:paraId="1AFDD62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noWrap/>
          </w:tcPr>
          <w:p w14:paraId="170D355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70C413A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1.6</w:t>
            </w:r>
          </w:p>
        </w:tc>
        <w:tc>
          <w:tcPr>
            <w:tcW w:w="697" w:type="dxa"/>
            <w:noWrap/>
          </w:tcPr>
          <w:p w14:paraId="2D33180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844" w:type="dxa"/>
            <w:noWrap/>
          </w:tcPr>
          <w:p w14:paraId="1C2EAD0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551.25</w:t>
            </w:r>
          </w:p>
        </w:tc>
      </w:tr>
      <w:tr w:rsidR="00E66261" w:rsidRPr="00A11980" w14:paraId="51E7BBB9" w14:textId="77777777" w:rsidTr="00821FAF">
        <w:trPr>
          <w:trHeight w:val="255"/>
        </w:trPr>
        <w:tc>
          <w:tcPr>
            <w:tcW w:w="780" w:type="dxa"/>
            <w:vMerge/>
            <w:tcBorders>
              <w:bottom w:val="single" w:sz="12" w:space="0" w:color="000000"/>
            </w:tcBorders>
          </w:tcPr>
          <w:p w14:paraId="22304EE6" w14:textId="77777777" w:rsidR="00E66261" w:rsidRPr="00A11980" w:rsidRDefault="00E66261" w:rsidP="00821FAF">
            <w:pPr>
              <w:rPr>
                <w:rFonts w:ascii="Palatino Linotype" w:hAnsi="Palatino Linotype"/>
                <w:sz w:val="18"/>
                <w:szCs w:val="18"/>
                <w:lang w:val="en-GB"/>
              </w:rPr>
            </w:pPr>
          </w:p>
        </w:tc>
        <w:tc>
          <w:tcPr>
            <w:tcW w:w="1100" w:type="dxa"/>
            <w:vMerge/>
          </w:tcPr>
          <w:p w14:paraId="324F7FE8" w14:textId="77777777" w:rsidR="00E66261" w:rsidRPr="00A11980" w:rsidRDefault="00E66261" w:rsidP="00821FAF">
            <w:pPr>
              <w:rPr>
                <w:rFonts w:ascii="Palatino Linotype" w:hAnsi="Palatino Linotype"/>
                <w:b/>
                <w:sz w:val="18"/>
                <w:szCs w:val="18"/>
                <w:lang w:val="en-GB"/>
              </w:rPr>
            </w:pPr>
          </w:p>
        </w:tc>
        <w:tc>
          <w:tcPr>
            <w:tcW w:w="520" w:type="dxa"/>
            <w:noWrap/>
          </w:tcPr>
          <w:p w14:paraId="2EEAC385"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928" w:type="dxa"/>
            <w:noWrap/>
          </w:tcPr>
          <w:p w14:paraId="7F5B8FC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10.1</w:t>
            </w:r>
          </w:p>
        </w:tc>
        <w:tc>
          <w:tcPr>
            <w:tcW w:w="1102" w:type="dxa"/>
            <w:noWrap/>
          </w:tcPr>
          <w:p w14:paraId="76A84DB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100.0</w:t>
            </w:r>
          </w:p>
        </w:tc>
        <w:tc>
          <w:tcPr>
            <w:tcW w:w="928" w:type="dxa"/>
            <w:noWrap/>
          </w:tcPr>
          <w:p w14:paraId="31BA3FC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3.8</w:t>
            </w:r>
          </w:p>
        </w:tc>
        <w:tc>
          <w:tcPr>
            <w:tcW w:w="928" w:type="dxa"/>
            <w:noWrap/>
          </w:tcPr>
          <w:p w14:paraId="512D3DC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0.7</w:t>
            </w:r>
          </w:p>
        </w:tc>
        <w:tc>
          <w:tcPr>
            <w:tcW w:w="863" w:type="dxa"/>
            <w:noWrap/>
          </w:tcPr>
          <w:p w14:paraId="4FA7297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25.0</w:t>
            </w:r>
          </w:p>
        </w:tc>
        <w:tc>
          <w:tcPr>
            <w:tcW w:w="1224" w:type="dxa"/>
            <w:noWrap/>
          </w:tcPr>
          <w:p w14:paraId="5AEED34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172D5B1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13.8</w:t>
            </w:r>
          </w:p>
        </w:tc>
        <w:tc>
          <w:tcPr>
            <w:tcW w:w="1102" w:type="dxa"/>
            <w:noWrap/>
          </w:tcPr>
          <w:p w14:paraId="420B34B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noWrap/>
          </w:tcPr>
          <w:p w14:paraId="42F29B1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noWrap/>
          </w:tcPr>
          <w:p w14:paraId="70347AD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9.4</w:t>
            </w:r>
          </w:p>
        </w:tc>
        <w:tc>
          <w:tcPr>
            <w:tcW w:w="697" w:type="dxa"/>
            <w:noWrap/>
          </w:tcPr>
          <w:p w14:paraId="2858D6B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7.7</w:t>
            </w:r>
          </w:p>
        </w:tc>
        <w:tc>
          <w:tcPr>
            <w:tcW w:w="844" w:type="dxa"/>
            <w:noWrap/>
          </w:tcPr>
          <w:p w14:paraId="7331A08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667.25</w:t>
            </w:r>
          </w:p>
        </w:tc>
      </w:tr>
      <w:tr w:rsidR="00E66261" w:rsidRPr="00A11980" w14:paraId="7CB9C314" w14:textId="77777777" w:rsidTr="00821FAF">
        <w:trPr>
          <w:trHeight w:val="255"/>
        </w:trPr>
        <w:tc>
          <w:tcPr>
            <w:tcW w:w="780" w:type="dxa"/>
            <w:vMerge/>
            <w:tcBorders>
              <w:bottom w:val="single" w:sz="12" w:space="0" w:color="000000"/>
            </w:tcBorders>
          </w:tcPr>
          <w:p w14:paraId="4219850B" w14:textId="77777777" w:rsidR="00E66261" w:rsidRPr="00A11980" w:rsidRDefault="00E66261" w:rsidP="00821FAF">
            <w:pPr>
              <w:rPr>
                <w:rFonts w:ascii="Palatino Linotype" w:hAnsi="Palatino Linotype"/>
                <w:sz w:val="18"/>
                <w:szCs w:val="18"/>
                <w:lang w:val="en-GB"/>
              </w:rPr>
            </w:pPr>
          </w:p>
        </w:tc>
        <w:tc>
          <w:tcPr>
            <w:tcW w:w="1100" w:type="dxa"/>
            <w:tcBorders>
              <w:bottom w:val="single" w:sz="12" w:space="0" w:color="000000"/>
            </w:tcBorders>
            <w:noWrap/>
          </w:tcPr>
          <w:p w14:paraId="6811D2DB"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520" w:type="dxa"/>
            <w:tcBorders>
              <w:bottom w:val="single" w:sz="12" w:space="0" w:color="000000"/>
            </w:tcBorders>
            <w:noWrap/>
          </w:tcPr>
          <w:p w14:paraId="0ED30FED"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928" w:type="dxa"/>
            <w:tcBorders>
              <w:bottom w:val="single" w:sz="12" w:space="0" w:color="000000"/>
            </w:tcBorders>
            <w:noWrap/>
          </w:tcPr>
          <w:p w14:paraId="5216ADF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131.2</w:t>
            </w:r>
          </w:p>
        </w:tc>
        <w:tc>
          <w:tcPr>
            <w:tcW w:w="1102" w:type="dxa"/>
            <w:tcBorders>
              <w:bottom w:val="single" w:sz="12" w:space="0" w:color="000000"/>
            </w:tcBorders>
            <w:noWrap/>
          </w:tcPr>
          <w:p w14:paraId="4B1BF54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100.0</w:t>
            </w:r>
          </w:p>
        </w:tc>
        <w:tc>
          <w:tcPr>
            <w:tcW w:w="928" w:type="dxa"/>
            <w:tcBorders>
              <w:bottom w:val="single" w:sz="12" w:space="0" w:color="000000"/>
            </w:tcBorders>
            <w:noWrap/>
          </w:tcPr>
          <w:p w14:paraId="0A9C9E6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35.9</w:t>
            </w:r>
          </w:p>
        </w:tc>
        <w:tc>
          <w:tcPr>
            <w:tcW w:w="928" w:type="dxa"/>
            <w:tcBorders>
              <w:bottom w:val="single" w:sz="12" w:space="0" w:color="000000"/>
            </w:tcBorders>
            <w:noWrap/>
          </w:tcPr>
          <w:p w14:paraId="3574819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6.0</w:t>
            </w:r>
          </w:p>
        </w:tc>
        <w:tc>
          <w:tcPr>
            <w:tcW w:w="863" w:type="dxa"/>
            <w:tcBorders>
              <w:bottom w:val="single" w:sz="12" w:space="0" w:color="000000"/>
            </w:tcBorders>
            <w:noWrap/>
          </w:tcPr>
          <w:p w14:paraId="519C915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25.0</w:t>
            </w:r>
          </w:p>
        </w:tc>
        <w:tc>
          <w:tcPr>
            <w:tcW w:w="1224" w:type="dxa"/>
            <w:tcBorders>
              <w:bottom w:val="single" w:sz="12" w:space="0" w:color="000000"/>
            </w:tcBorders>
            <w:noWrap/>
          </w:tcPr>
          <w:p w14:paraId="7E7F95E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tcBorders>
              <w:bottom w:val="single" w:sz="12" w:space="0" w:color="000000"/>
            </w:tcBorders>
            <w:noWrap/>
          </w:tcPr>
          <w:p w14:paraId="7FA5E78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78.0</w:t>
            </w:r>
          </w:p>
        </w:tc>
        <w:tc>
          <w:tcPr>
            <w:tcW w:w="1102" w:type="dxa"/>
            <w:tcBorders>
              <w:bottom w:val="single" w:sz="12" w:space="0" w:color="000000"/>
            </w:tcBorders>
            <w:noWrap/>
          </w:tcPr>
          <w:p w14:paraId="1AB0EE2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586" w:type="dxa"/>
            <w:tcBorders>
              <w:bottom w:val="single" w:sz="12" w:space="0" w:color="000000"/>
            </w:tcBorders>
            <w:noWrap/>
          </w:tcPr>
          <w:p w14:paraId="10AD379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1" w:type="dxa"/>
            <w:tcBorders>
              <w:bottom w:val="single" w:sz="12" w:space="0" w:color="000000"/>
            </w:tcBorders>
            <w:noWrap/>
          </w:tcPr>
          <w:p w14:paraId="603A8B7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30.0</w:t>
            </w:r>
          </w:p>
        </w:tc>
        <w:tc>
          <w:tcPr>
            <w:tcW w:w="697" w:type="dxa"/>
            <w:tcBorders>
              <w:bottom w:val="single" w:sz="12" w:space="0" w:color="000000"/>
            </w:tcBorders>
            <w:noWrap/>
          </w:tcPr>
          <w:p w14:paraId="410679B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8.4</w:t>
            </w:r>
          </w:p>
        </w:tc>
        <w:tc>
          <w:tcPr>
            <w:tcW w:w="844" w:type="dxa"/>
            <w:tcBorders>
              <w:bottom w:val="single" w:sz="12" w:space="0" w:color="000000"/>
            </w:tcBorders>
            <w:noWrap/>
          </w:tcPr>
          <w:p w14:paraId="3077BDD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1102.5</w:t>
            </w:r>
          </w:p>
        </w:tc>
      </w:tr>
    </w:tbl>
    <w:p w14:paraId="7D7DD364" w14:textId="77777777" w:rsidR="00E66261" w:rsidRPr="00A11980" w:rsidRDefault="00E66261" w:rsidP="00E66261">
      <w:pPr>
        <w:pStyle w:val="MDPI43tablefooter"/>
        <w:rPr>
          <w:lang w:val="en-GB"/>
        </w:rPr>
      </w:pPr>
      <w:r w:rsidRPr="00A11980">
        <w:rPr>
          <w:lang w:val="en-GB"/>
        </w:rPr>
        <w:t>LB: lower-bound scenario where the concentration of non-detected analyte is zero and the concentration of detected but non-quantified analyte is the limit of detection. UB: upper-bound scenario where the concentration of non-detected analyte is the limit of detection and the concentration of detected but non-quantified analyte is the limit of quantification. Max Conc refers to maximum upper bound concentration value.</w:t>
      </w:r>
    </w:p>
    <w:p w14:paraId="5F23B0B7" w14:textId="77777777" w:rsidR="00E66261" w:rsidRPr="00A11980" w:rsidRDefault="00E66261" w:rsidP="00E66261">
      <w:pPr>
        <w:rPr>
          <w:sz w:val="16"/>
          <w:szCs w:val="16"/>
          <w:lang w:val="en-GB"/>
        </w:rPr>
      </w:pPr>
    </w:p>
    <w:p w14:paraId="773F5363" w14:textId="77777777" w:rsidR="00E66261" w:rsidRPr="00A11980" w:rsidRDefault="00E66261" w:rsidP="00E66261">
      <w:pPr>
        <w:rPr>
          <w:sz w:val="16"/>
          <w:szCs w:val="16"/>
          <w:lang w:val="en-GB"/>
        </w:rPr>
      </w:pPr>
    </w:p>
    <w:p w14:paraId="536F0748" w14:textId="77777777" w:rsidR="00E66261" w:rsidRPr="00A11980" w:rsidRDefault="00E66261" w:rsidP="00E66261">
      <w:pPr>
        <w:rPr>
          <w:sz w:val="16"/>
          <w:szCs w:val="16"/>
          <w:lang w:val="en-GB"/>
        </w:rPr>
      </w:pPr>
    </w:p>
    <w:p w14:paraId="65773AFB" w14:textId="77777777" w:rsidR="00E66261" w:rsidRPr="00A11980" w:rsidRDefault="00E66261" w:rsidP="00E66261">
      <w:pPr>
        <w:rPr>
          <w:sz w:val="16"/>
          <w:szCs w:val="16"/>
          <w:lang w:val="en-GB"/>
        </w:rPr>
      </w:pPr>
    </w:p>
    <w:p w14:paraId="2A1EA99E" w14:textId="65F5EBEA" w:rsidR="00E66261" w:rsidRPr="00A11980" w:rsidRDefault="00E66261" w:rsidP="00E66261">
      <w:pPr>
        <w:pStyle w:val="MDPI42tablebody"/>
        <w:jc w:val="left"/>
        <w:rPr>
          <w:ins w:id="305" w:author="ibimet-srv8" w:date="2019-11-22T15:03:00Z"/>
          <w:lang w:val="en-GB"/>
        </w:rPr>
      </w:pPr>
      <w:r w:rsidRPr="00A11980">
        <w:rPr>
          <w:b/>
          <w:lang w:val="en-GB"/>
        </w:rPr>
        <w:t>Table</w:t>
      </w:r>
      <w:r>
        <w:rPr>
          <w:b/>
          <w:lang w:val="en-GB"/>
        </w:rPr>
        <w:t xml:space="preserve"> S3</w:t>
      </w:r>
      <w:r w:rsidRPr="00A11980">
        <w:rPr>
          <w:b/>
          <w:lang w:val="en-GB"/>
        </w:rPr>
        <w:t>.</w:t>
      </w:r>
      <w:r w:rsidRPr="00A11980">
        <w:rPr>
          <w:lang w:val="en-GB"/>
        </w:rPr>
        <w:t xml:space="preserve"> Occurrence and co-occurrence of AF and secondary metabolites (μg/kg) for Barley, Cereals, Maize, Oat, Rice, Rye and Wheat for feed and food products. </w:t>
      </w:r>
    </w:p>
    <w:tbl>
      <w:tblPr>
        <w:tblW w:w="12685" w:type="dxa"/>
        <w:tblInd w:w="57" w:type="dxa"/>
        <w:tblCellMar>
          <w:left w:w="70" w:type="dxa"/>
          <w:right w:w="70" w:type="dxa"/>
        </w:tblCellMar>
        <w:tblLook w:val="0000" w:firstRow="0" w:lastRow="0" w:firstColumn="0" w:lastColumn="0" w:noHBand="0" w:noVBand="0"/>
      </w:tblPr>
      <w:tblGrid>
        <w:gridCol w:w="960"/>
        <w:gridCol w:w="1165"/>
        <w:gridCol w:w="960"/>
        <w:gridCol w:w="988"/>
        <w:gridCol w:w="988"/>
        <w:gridCol w:w="1052"/>
        <w:gridCol w:w="1052"/>
        <w:gridCol w:w="720"/>
        <w:gridCol w:w="988"/>
        <w:gridCol w:w="988"/>
        <w:gridCol w:w="1052"/>
        <w:gridCol w:w="1052"/>
        <w:gridCol w:w="720"/>
      </w:tblGrid>
      <w:tr w:rsidR="00E66261" w:rsidRPr="00A11980" w14:paraId="3483CD05" w14:textId="77777777" w:rsidTr="00821FAF">
        <w:trPr>
          <w:trHeight w:val="315"/>
        </w:trPr>
        <w:tc>
          <w:tcPr>
            <w:tcW w:w="960" w:type="dxa"/>
            <w:tcBorders>
              <w:top w:val="single" w:sz="12" w:space="0" w:color="000000"/>
              <w:left w:val="nil"/>
              <w:bottom w:val="single" w:sz="8" w:space="0" w:color="DDDDDD"/>
              <w:right w:val="single" w:sz="8" w:space="0" w:color="DDDDDD"/>
            </w:tcBorders>
            <w:noWrap/>
          </w:tcPr>
          <w:p w14:paraId="755DE498" w14:textId="77777777" w:rsidR="00E66261" w:rsidRPr="004E3665"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 </w:t>
            </w:r>
          </w:p>
        </w:tc>
        <w:tc>
          <w:tcPr>
            <w:tcW w:w="1165" w:type="dxa"/>
            <w:tcBorders>
              <w:top w:val="single" w:sz="12" w:space="0" w:color="000000"/>
              <w:left w:val="nil"/>
              <w:bottom w:val="single" w:sz="8" w:space="0" w:color="DDDDDD"/>
              <w:right w:val="single" w:sz="8" w:space="0" w:color="DDDDDD"/>
            </w:tcBorders>
            <w:noWrap/>
          </w:tcPr>
          <w:p w14:paraId="2E177F06" w14:textId="77777777" w:rsidR="00E66261" w:rsidRPr="004E3665"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 </w:t>
            </w:r>
          </w:p>
        </w:tc>
        <w:tc>
          <w:tcPr>
            <w:tcW w:w="960" w:type="dxa"/>
            <w:tcBorders>
              <w:top w:val="single" w:sz="12" w:space="0" w:color="000000"/>
              <w:left w:val="nil"/>
              <w:bottom w:val="single" w:sz="8" w:space="0" w:color="DDDDDD"/>
              <w:right w:val="single" w:sz="8" w:space="0" w:color="DDDDDD"/>
            </w:tcBorders>
            <w:noWrap/>
          </w:tcPr>
          <w:p w14:paraId="5670E0EB" w14:textId="77777777" w:rsidR="00E66261" w:rsidRPr="004E3665"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 </w:t>
            </w:r>
          </w:p>
        </w:tc>
        <w:tc>
          <w:tcPr>
            <w:tcW w:w="4800" w:type="dxa"/>
            <w:gridSpan w:val="5"/>
            <w:tcBorders>
              <w:top w:val="single" w:sz="12" w:space="0" w:color="000000"/>
              <w:left w:val="nil"/>
              <w:bottom w:val="single" w:sz="8" w:space="0" w:color="DDDDDD"/>
              <w:right w:val="single" w:sz="8" w:space="0" w:color="DDDDDD"/>
            </w:tcBorders>
            <w:noWrap/>
          </w:tcPr>
          <w:p w14:paraId="43718C1C"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FOOD</w:t>
            </w:r>
          </w:p>
        </w:tc>
        <w:tc>
          <w:tcPr>
            <w:tcW w:w="4800" w:type="dxa"/>
            <w:gridSpan w:val="5"/>
            <w:tcBorders>
              <w:top w:val="single" w:sz="12" w:space="0" w:color="000000"/>
              <w:left w:val="nil"/>
              <w:bottom w:val="single" w:sz="8" w:space="0" w:color="DDDDDD"/>
              <w:right w:val="nil"/>
            </w:tcBorders>
            <w:noWrap/>
          </w:tcPr>
          <w:p w14:paraId="7618E7DC"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FEED</w:t>
            </w:r>
          </w:p>
        </w:tc>
      </w:tr>
      <w:tr w:rsidR="00E66261" w:rsidRPr="00A11980" w14:paraId="391D5B4D" w14:textId="77777777" w:rsidTr="00821FAF">
        <w:trPr>
          <w:trHeight w:val="300"/>
        </w:trPr>
        <w:tc>
          <w:tcPr>
            <w:tcW w:w="960" w:type="dxa"/>
            <w:tcBorders>
              <w:top w:val="nil"/>
              <w:left w:val="nil"/>
              <w:bottom w:val="single" w:sz="12" w:space="0" w:color="000000"/>
              <w:right w:val="single" w:sz="8" w:space="0" w:color="DDDDDD"/>
            </w:tcBorders>
            <w:noWrap/>
          </w:tcPr>
          <w:p w14:paraId="3F5D1A73"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 </w:t>
            </w:r>
          </w:p>
        </w:tc>
        <w:tc>
          <w:tcPr>
            <w:tcW w:w="1165" w:type="dxa"/>
            <w:tcBorders>
              <w:top w:val="nil"/>
              <w:left w:val="nil"/>
              <w:bottom w:val="single" w:sz="12" w:space="0" w:color="000000"/>
              <w:right w:val="single" w:sz="8" w:space="0" w:color="DDDDDD"/>
            </w:tcBorders>
            <w:noWrap/>
          </w:tcPr>
          <w:p w14:paraId="71CC7B40"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 </w:t>
            </w:r>
          </w:p>
        </w:tc>
        <w:tc>
          <w:tcPr>
            <w:tcW w:w="960" w:type="dxa"/>
            <w:tcBorders>
              <w:top w:val="nil"/>
              <w:left w:val="nil"/>
              <w:bottom w:val="single" w:sz="12" w:space="0" w:color="000000"/>
              <w:right w:val="single" w:sz="8" w:space="0" w:color="DDDDDD"/>
            </w:tcBorders>
            <w:noWrap/>
          </w:tcPr>
          <w:p w14:paraId="4CA13F69"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 </w:t>
            </w:r>
          </w:p>
        </w:tc>
        <w:tc>
          <w:tcPr>
            <w:tcW w:w="988" w:type="dxa"/>
            <w:tcBorders>
              <w:top w:val="nil"/>
              <w:left w:val="nil"/>
              <w:bottom w:val="single" w:sz="12" w:space="0" w:color="000000"/>
              <w:right w:val="single" w:sz="8" w:space="0" w:color="DDDDDD"/>
            </w:tcBorders>
            <w:noWrap/>
          </w:tcPr>
          <w:p w14:paraId="610A6E0B"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AFB</w:t>
            </w:r>
            <w:r w:rsidRPr="00270322">
              <w:rPr>
                <w:rFonts w:ascii="Palatino Linotype" w:hAnsi="Palatino Linotype"/>
                <w:b/>
                <w:bCs/>
                <w:sz w:val="18"/>
                <w:szCs w:val="18"/>
                <w:vertAlign w:val="subscript"/>
                <w:lang w:val="en-GB" w:eastAsia="it-IT" w:bidi="mr-IN"/>
              </w:rPr>
              <w:t>1</w:t>
            </w:r>
          </w:p>
        </w:tc>
        <w:tc>
          <w:tcPr>
            <w:tcW w:w="988" w:type="dxa"/>
            <w:tcBorders>
              <w:top w:val="nil"/>
              <w:left w:val="nil"/>
              <w:bottom w:val="single" w:sz="12" w:space="0" w:color="000000"/>
              <w:right w:val="single" w:sz="8" w:space="0" w:color="DDDDDD"/>
            </w:tcBorders>
            <w:noWrap/>
          </w:tcPr>
          <w:p w14:paraId="682C8019"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AFB</w:t>
            </w:r>
            <w:r w:rsidRPr="00270322">
              <w:rPr>
                <w:rFonts w:ascii="Palatino Linotype" w:hAnsi="Palatino Linotype"/>
                <w:b/>
                <w:bCs/>
                <w:sz w:val="18"/>
                <w:szCs w:val="18"/>
                <w:vertAlign w:val="subscript"/>
                <w:lang w:val="en-GB" w:eastAsia="it-IT" w:bidi="mr-IN"/>
              </w:rPr>
              <w:t>2</w:t>
            </w:r>
          </w:p>
        </w:tc>
        <w:tc>
          <w:tcPr>
            <w:tcW w:w="1052" w:type="dxa"/>
            <w:tcBorders>
              <w:top w:val="nil"/>
              <w:left w:val="nil"/>
              <w:bottom w:val="single" w:sz="12" w:space="0" w:color="000000"/>
              <w:right w:val="single" w:sz="8" w:space="0" w:color="DDDDDD"/>
            </w:tcBorders>
            <w:noWrap/>
          </w:tcPr>
          <w:p w14:paraId="0E3B32B3"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AFG</w:t>
            </w:r>
            <w:r w:rsidRPr="00270322">
              <w:rPr>
                <w:rFonts w:ascii="Palatino Linotype" w:hAnsi="Palatino Linotype"/>
                <w:b/>
                <w:bCs/>
                <w:sz w:val="18"/>
                <w:szCs w:val="18"/>
                <w:vertAlign w:val="subscript"/>
                <w:lang w:val="en-GB" w:eastAsia="it-IT" w:bidi="mr-IN"/>
              </w:rPr>
              <w:t>1</w:t>
            </w:r>
          </w:p>
        </w:tc>
        <w:tc>
          <w:tcPr>
            <w:tcW w:w="1052" w:type="dxa"/>
            <w:tcBorders>
              <w:top w:val="nil"/>
              <w:left w:val="nil"/>
              <w:bottom w:val="single" w:sz="12" w:space="0" w:color="000000"/>
              <w:right w:val="single" w:sz="8" w:space="0" w:color="DDDDDD"/>
            </w:tcBorders>
            <w:noWrap/>
          </w:tcPr>
          <w:p w14:paraId="1014BAEC"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AFG</w:t>
            </w:r>
            <w:r w:rsidRPr="00270322">
              <w:rPr>
                <w:rFonts w:ascii="Palatino Linotype" w:hAnsi="Palatino Linotype"/>
                <w:b/>
                <w:bCs/>
                <w:sz w:val="18"/>
                <w:szCs w:val="18"/>
                <w:vertAlign w:val="subscript"/>
                <w:lang w:val="en-GB" w:eastAsia="it-IT" w:bidi="mr-IN"/>
              </w:rPr>
              <w:t>2</w:t>
            </w:r>
          </w:p>
        </w:tc>
        <w:tc>
          <w:tcPr>
            <w:tcW w:w="720" w:type="dxa"/>
            <w:tcBorders>
              <w:top w:val="nil"/>
              <w:left w:val="nil"/>
              <w:bottom w:val="single" w:sz="12" w:space="0" w:color="000000"/>
              <w:right w:val="single" w:sz="8" w:space="0" w:color="DDDDDD"/>
            </w:tcBorders>
            <w:noWrap/>
          </w:tcPr>
          <w:p w14:paraId="0653A490"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AFs</w:t>
            </w:r>
          </w:p>
        </w:tc>
        <w:tc>
          <w:tcPr>
            <w:tcW w:w="988" w:type="dxa"/>
            <w:tcBorders>
              <w:top w:val="nil"/>
              <w:left w:val="nil"/>
              <w:bottom w:val="single" w:sz="12" w:space="0" w:color="000000"/>
              <w:right w:val="single" w:sz="8" w:space="0" w:color="DDDDDD"/>
            </w:tcBorders>
            <w:noWrap/>
          </w:tcPr>
          <w:p w14:paraId="51DCDDF6"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AFB</w:t>
            </w:r>
            <w:r w:rsidRPr="00270322">
              <w:rPr>
                <w:rFonts w:ascii="Palatino Linotype" w:hAnsi="Palatino Linotype"/>
                <w:b/>
                <w:bCs/>
                <w:sz w:val="18"/>
                <w:szCs w:val="18"/>
                <w:vertAlign w:val="subscript"/>
                <w:lang w:val="en-GB" w:eastAsia="it-IT" w:bidi="mr-IN"/>
              </w:rPr>
              <w:t>1</w:t>
            </w:r>
          </w:p>
        </w:tc>
        <w:tc>
          <w:tcPr>
            <w:tcW w:w="988" w:type="dxa"/>
            <w:tcBorders>
              <w:top w:val="nil"/>
              <w:left w:val="nil"/>
              <w:bottom w:val="single" w:sz="12" w:space="0" w:color="000000"/>
              <w:right w:val="single" w:sz="8" w:space="0" w:color="DDDDDD"/>
            </w:tcBorders>
            <w:noWrap/>
          </w:tcPr>
          <w:p w14:paraId="213C024E"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AFB</w:t>
            </w:r>
            <w:r w:rsidRPr="00270322">
              <w:rPr>
                <w:rFonts w:ascii="Palatino Linotype" w:hAnsi="Palatino Linotype"/>
                <w:b/>
                <w:bCs/>
                <w:sz w:val="18"/>
                <w:szCs w:val="18"/>
                <w:vertAlign w:val="subscript"/>
                <w:lang w:val="en-GB" w:eastAsia="it-IT" w:bidi="mr-IN"/>
              </w:rPr>
              <w:t>2</w:t>
            </w:r>
          </w:p>
        </w:tc>
        <w:tc>
          <w:tcPr>
            <w:tcW w:w="1052" w:type="dxa"/>
            <w:tcBorders>
              <w:top w:val="nil"/>
              <w:left w:val="nil"/>
              <w:bottom w:val="single" w:sz="12" w:space="0" w:color="000000"/>
              <w:right w:val="single" w:sz="8" w:space="0" w:color="DDDDDD"/>
            </w:tcBorders>
            <w:noWrap/>
          </w:tcPr>
          <w:p w14:paraId="16313F4F"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AFG</w:t>
            </w:r>
            <w:r w:rsidRPr="00270322">
              <w:rPr>
                <w:rFonts w:ascii="Palatino Linotype" w:hAnsi="Palatino Linotype"/>
                <w:b/>
                <w:bCs/>
                <w:sz w:val="18"/>
                <w:szCs w:val="18"/>
                <w:vertAlign w:val="subscript"/>
                <w:lang w:val="en-GB" w:eastAsia="it-IT" w:bidi="mr-IN"/>
              </w:rPr>
              <w:t>1</w:t>
            </w:r>
          </w:p>
        </w:tc>
        <w:tc>
          <w:tcPr>
            <w:tcW w:w="1052" w:type="dxa"/>
            <w:tcBorders>
              <w:top w:val="nil"/>
              <w:left w:val="nil"/>
              <w:bottom w:val="single" w:sz="12" w:space="0" w:color="000000"/>
              <w:right w:val="single" w:sz="8" w:space="0" w:color="DDDDDD"/>
            </w:tcBorders>
            <w:noWrap/>
          </w:tcPr>
          <w:p w14:paraId="7A566C6C"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AFG</w:t>
            </w:r>
            <w:r w:rsidRPr="00270322">
              <w:rPr>
                <w:rFonts w:ascii="Palatino Linotype" w:hAnsi="Palatino Linotype"/>
                <w:b/>
                <w:bCs/>
                <w:sz w:val="18"/>
                <w:szCs w:val="18"/>
                <w:vertAlign w:val="subscript"/>
                <w:lang w:val="en-GB" w:eastAsia="it-IT" w:bidi="mr-IN"/>
              </w:rPr>
              <w:t>2</w:t>
            </w:r>
          </w:p>
        </w:tc>
        <w:tc>
          <w:tcPr>
            <w:tcW w:w="720" w:type="dxa"/>
            <w:tcBorders>
              <w:top w:val="nil"/>
              <w:left w:val="nil"/>
              <w:bottom w:val="single" w:sz="12" w:space="0" w:color="000000"/>
              <w:right w:val="nil"/>
            </w:tcBorders>
            <w:noWrap/>
          </w:tcPr>
          <w:p w14:paraId="608A6A50"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AFs</w:t>
            </w:r>
          </w:p>
        </w:tc>
      </w:tr>
      <w:tr w:rsidR="00E66261" w:rsidRPr="00A11980" w14:paraId="61FB8522" w14:textId="77777777" w:rsidTr="00821FAF">
        <w:trPr>
          <w:trHeight w:val="315"/>
        </w:trPr>
        <w:tc>
          <w:tcPr>
            <w:tcW w:w="960" w:type="dxa"/>
            <w:vMerge w:val="restart"/>
            <w:tcBorders>
              <w:top w:val="nil"/>
              <w:left w:val="nil"/>
              <w:bottom w:val="single" w:sz="8" w:space="0" w:color="DDDDDD"/>
              <w:right w:val="single" w:sz="8" w:space="0" w:color="DDDDDD"/>
            </w:tcBorders>
            <w:noWrap/>
            <w:textDirection w:val="btLr"/>
          </w:tcPr>
          <w:p w14:paraId="36446374"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Barley</w:t>
            </w:r>
          </w:p>
        </w:tc>
        <w:tc>
          <w:tcPr>
            <w:tcW w:w="1165" w:type="dxa"/>
            <w:tcBorders>
              <w:top w:val="nil"/>
              <w:left w:val="nil"/>
              <w:bottom w:val="single" w:sz="8" w:space="0" w:color="DDDDDD"/>
              <w:right w:val="single" w:sz="8" w:space="0" w:color="DDDDDD"/>
            </w:tcBorders>
            <w:shd w:val="clear" w:color="auto" w:fill="D9D9D9"/>
            <w:noWrap/>
          </w:tcPr>
          <w:p w14:paraId="78A821BE"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N</w:t>
            </w:r>
          </w:p>
        </w:tc>
        <w:tc>
          <w:tcPr>
            <w:tcW w:w="960" w:type="dxa"/>
            <w:tcBorders>
              <w:top w:val="nil"/>
              <w:left w:val="nil"/>
              <w:bottom w:val="single" w:sz="8" w:space="0" w:color="DDDDDD"/>
              <w:right w:val="single" w:sz="8" w:space="0" w:color="DDDDDD"/>
            </w:tcBorders>
            <w:shd w:val="clear" w:color="auto" w:fill="D9D9D9"/>
            <w:noWrap/>
          </w:tcPr>
          <w:p w14:paraId="65237699"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 </w:t>
            </w:r>
          </w:p>
        </w:tc>
        <w:tc>
          <w:tcPr>
            <w:tcW w:w="988" w:type="dxa"/>
            <w:tcBorders>
              <w:top w:val="nil"/>
              <w:left w:val="nil"/>
              <w:bottom w:val="single" w:sz="8" w:space="0" w:color="DDDDDD"/>
              <w:right w:val="single" w:sz="8" w:space="0" w:color="DDDDDD"/>
            </w:tcBorders>
            <w:shd w:val="clear" w:color="auto" w:fill="D9D9D9"/>
            <w:noWrap/>
          </w:tcPr>
          <w:p w14:paraId="1C89C019"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3</w:t>
            </w:r>
          </w:p>
        </w:tc>
        <w:tc>
          <w:tcPr>
            <w:tcW w:w="988" w:type="dxa"/>
            <w:tcBorders>
              <w:top w:val="nil"/>
              <w:left w:val="nil"/>
              <w:bottom w:val="single" w:sz="8" w:space="0" w:color="DDDDDD"/>
              <w:right w:val="single" w:sz="8" w:space="0" w:color="DDDDDD"/>
            </w:tcBorders>
            <w:shd w:val="clear" w:color="auto" w:fill="D9D9D9"/>
            <w:noWrap/>
          </w:tcPr>
          <w:p w14:paraId="6B9B43DD"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w:t>
            </w:r>
          </w:p>
        </w:tc>
        <w:tc>
          <w:tcPr>
            <w:tcW w:w="1052" w:type="dxa"/>
            <w:tcBorders>
              <w:top w:val="nil"/>
              <w:left w:val="nil"/>
              <w:bottom w:val="single" w:sz="8" w:space="0" w:color="DDDDDD"/>
              <w:right w:val="single" w:sz="8" w:space="0" w:color="DDDDDD"/>
            </w:tcBorders>
            <w:shd w:val="clear" w:color="auto" w:fill="D9D9D9"/>
            <w:noWrap/>
          </w:tcPr>
          <w:p w14:paraId="3E876BBF"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w:t>
            </w:r>
          </w:p>
        </w:tc>
        <w:tc>
          <w:tcPr>
            <w:tcW w:w="1052" w:type="dxa"/>
            <w:tcBorders>
              <w:top w:val="nil"/>
              <w:left w:val="nil"/>
              <w:bottom w:val="single" w:sz="8" w:space="0" w:color="DDDDDD"/>
              <w:right w:val="single" w:sz="8" w:space="0" w:color="DDDDDD"/>
            </w:tcBorders>
            <w:shd w:val="clear" w:color="auto" w:fill="D9D9D9"/>
            <w:noWrap/>
          </w:tcPr>
          <w:p w14:paraId="6C3D5EF8"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w:t>
            </w:r>
          </w:p>
        </w:tc>
        <w:tc>
          <w:tcPr>
            <w:tcW w:w="720" w:type="dxa"/>
            <w:tcBorders>
              <w:top w:val="nil"/>
              <w:left w:val="nil"/>
              <w:bottom w:val="single" w:sz="8" w:space="0" w:color="DDDDDD"/>
              <w:right w:val="single" w:sz="8" w:space="0" w:color="DDDDDD"/>
            </w:tcBorders>
            <w:shd w:val="clear" w:color="auto" w:fill="D9D9D9"/>
            <w:noWrap/>
          </w:tcPr>
          <w:p w14:paraId="09712F1B"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5</w:t>
            </w:r>
          </w:p>
        </w:tc>
        <w:tc>
          <w:tcPr>
            <w:tcW w:w="988" w:type="dxa"/>
            <w:tcBorders>
              <w:top w:val="nil"/>
              <w:left w:val="nil"/>
              <w:bottom w:val="single" w:sz="8" w:space="0" w:color="DDDDDD"/>
              <w:right w:val="single" w:sz="8" w:space="0" w:color="DDDDDD"/>
            </w:tcBorders>
            <w:shd w:val="clear" w:color="auto" w:fill="D9D9D9"/>
            <w:noWrap/>
          </w:tcPr>
          <w:p w14:paraId="5628DE92"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w:t>
            </w:r>
          </w:p>
        </w:tc>
        <w:tc>
          <w:tcPr>
            <w:tcW w:w="988" w:type="dxa"/>
            <w:tcBorders>
              <w:top w:val="nil"/>
              <w:left w:val="nil"/>
              <w:bottom w:val="single" w:sz="8" w:space="0" w:color="DDDDDD"/>
              <w:right w:val="single" w:sz="8" w:space="0" w:color="DDDDDD"/>
            </w:tcBorders>
            <w:shd w:val="clear" w:color="auto" w:fill="D9D9D9"/>
            <w:noWrap/>
          </w:tcPr>
          <w:p w14:paraId="78EF76FB"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shd w:val="clear" w:color="auto" w:fill="D9D9D9"/>
            <w:noWrap/>
          </w:tcPr>
          <w:p w14:paraId="15B4634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shd w:val="clear" w:color="auto" w:fill="D9D9D9"/>
            <w:noWrap/>
          </w:tcPr>
          <w:p w14:paraId="4450C05B"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720" w:type="dxa"/>
            <w:tcBorders>
              <w:top w:val="nil"/>
              <w:left w:val="nil"/>
              <w:bottom w:val="single" w:sz="8" w:space="0" w:color="DDDDDD"/>
              <w:right w:val="nil"/>
            </w:tcBorders>
            <w:shd w:val="clear" w:color="auto" w:fill="D9D9D9"/>
            <w:noWrap/>
          </w:tcPr>
          <w:p w14:paraId="68F033AE"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789761D7" w14:textId="77777777" w:rsidTr="00821FAF">
        <w:trPr>
          <w:trHeight w:val="300"/>
        </w:trPr>
        <w:tc>
          <w:tcPr>
            <w:tcW w:w="960" w:type="dxa"/>
            <w:vMerge/>
            <w:tcBorders>
              <w:top w:val="nil"/>
              <w:left w:val="nil"/>
              <w:bottom w:val="single" w:sz="8" w:space="0" w:color="DDDDDD"/>
              <w:right w:val="single" w:sz="8" w:space="0" w:color="DDDDDD"/>
            </w:tcBorders>
            <w:vAlign w:val="center"/>
          </w:tcPr>
          <w:p w14:paraId="092F4AE9"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1165" w:type="dxa"/>
            <w:vMerge w:val="restart"/>
            <w:tcBorders>
              <w:top w:val="nil"/>
              <w:left w:val="single" w:sz="8" w:space="0" w:color="DDDDDD"/>
              <w:bottom w:val="single" w:sz="8" w:space="0" w:color="DDDDDD"/>
              <w:right w:val="single" w:sz="8" w:space="0" w:color="DDDDDD"/>
            </w:tcBorders>
            <w:noWrap/>
          </w:tcPr>
          <w:p w14:paraId="76599326"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Mean Conc</w:t>
            </w:r>
          </w:p>
        </w:tc>
        <w:tc>
          <w:tcPr>
            <w:tcW w:w="960" w:type="dxa"/>
            <w:tcBorders>
              <w:top w:val="nil"/>
              <w:left w:val="nil"/>
              <w:bottom w:val="single" w:sz="8" w:space="0" w:color="DDDDDD"/>
              <w:right w:val="single" w:sz="8" w:space="0" w:color="DDDDDD"/>
            </w:tcBorders>
            <w:noWrap/>
          </w:tcPr>
          <w:p w14:paraId="656F1615"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LB</w:t>
            </w:r>
          </w:p>
        </w:tc>
        <w:tc>
          <w:tcPr>
            <w:tcW w:w="988" w:type="dxa"/>
            <w:tcBorders>
              <w:top w:val="nil"/>
              <w:left w:val="nil"/>
              <w:bottom w:val="single" w:sz="8" w:space="0" w:color="DDDDDD"/>
              <w:right w:val="single" w:sz="8" w:space="0" w:color="DDDDDD"/>
            </w:tcBorders>
            <w:noWrap/>
          </w:tcPr>
          <w:p w14:paraId="71AF1870"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0.2</w:t>
            </w:r>
          </w:p>
        </w:tc>
        <w:tc>
          <w:tcPr>
            <w:tcW w:w="988" w:type="dxa"/>
            <w:tcBorders>
              <w:top w:val="nil"/>
              <w:left w:val="nil"/>
              <w:bottom w:val="single" w:sz="8" w:space="0" w:color="DDDDDD"/>
              <w:right w:val="single" w:sz="8" w:space="0" w:color="DDDDDD"/>
            </w:tcBorders>
            <w:noWrap/>
          </w:tcPr>
          <w:p w14:paraId="654987B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1052" w:type="dxa"/>
            <w:tcBorders>
              <w:top w:val="nil"/>
              <w:left w:val="nil"/>
              <w:bottom w:val="single" w:sz="8" w:space="0" w:color="DDDDDD"/>
              <w:right w:val="single" w:sz="8" w:space="0" w:color="DDDDDD"/>
            </w:tcBorders>
            <w:noWrap/>
          </w:tcPr>
          <w:p w14:paraId="50E810E1"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0.1</w:t>
            </w:r>
          </w:p>
        </w:tc>
        <w:tc>
          <w:tcPr>
            <w:tcW w:w="1052" w:type="dxa"/>
            <w:tcBorders>
              <w:top w:val="nil"/>
              <w:left w:val="nil"/>
              <w:bottom w:val="single" w:sz="8" w:space="0" w:color="DDDDDD"/>
              <w:right w:val="single" w:sz="8" w:space="0" w:color="DDDDDD"/>
            </w:tcBorders>
            <w:noWrap/>
          </w:tcPr>
          <w:p w14:paraId="71DC77AE"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720" w:type="dxa"/>
            <w:tcBorders>
              <w:top w:val="nil"/>
              <w:left w:val="nil"/>
              <w:bottom w:val="single" w:sz="8" w:space="0" w:color="DDDDDD"/>
              <w:right w:val="single" w:sz="8" w:space="0" w:color="DDDDDD"/>
            </w:tcBorders>
            <w:noWrap/>
          </w:tcPr>
          <w:p w14:paraId="31E8364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988" w:type="dxa"/>
            <w:tcBorders>
              <w:top w:val="nil"/>
              <w:left w:val="nil"/>
              <w:bottom w:val="single" w:sz="8" w:space="0" w:color="DDDDDD"/>
              <w:right w:val="single" w:sz="8" w:space="0" w:color="DDDDDD"/>
            </w:tcBorders>
            <w:noWrap/>
          </w:tcPr>
          <w:p w14:paraId="347773E6"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988" w:type="dxa"/>
            <w:tcBorders>
              <w:top w:val="nil"/>
              <w:left w:val="nil"/>
              <w:bottom w:val="single" w:sz="8" w:space="0" w:color="DDDDDD"/>
              <w:right w:val="single" w:sz="8" w:space="0" w:color="DDDDDD"/>
            </w:tcBorders>
            <w:noWrap/>
          </w:tcPr>
          <w:p w14:paraId="65A60F2D"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2EA11C46"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75C6649F"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720" w:type="dxa"/>
            <w:tcBorders>
              <w:top w:val="nil"/>
              <w:left w:val="nil"/>
              <w:bottom w:val="single" w:sz="8" w:space="0" w:color="DDDDDD"/>
              <w:right w:val="nil"/>
            </w:tcBorders>
            <w:noWrap/>
          </w:tcPr>
          <w:p w14:paraId="570F14A2"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727B5C08" w14:textId="77777777" w:rsidTr="00821FAF">
        <w:trPr>
          <w:trHeight w:val="300"/>
        </w:trPr>
        <w:tc>
          <w:tcPr>
            <w:tcW w:w="960" w:type="dxa"/>
            <w:vMerge/>
            <w:tcBorders>
              <w:top w:val="nil"/>
              <w:left w:val="nil"/>
              <w:bottom w:val="single" w:sz="8" w:space="0" w:color="DDDDDD"/>
              <w:right w:val="single" w:sz="8" w:space="0" w:color="DDDDDD"/>
            </w:tcBorders>
            <w:vAlign w:val="center"/>
          </w:tcPr>
          <w:p w14:paraId="629170E3"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1165" w:type="dxa"/>
            <w:vMerge/>
            <w:tcBorders>
              <w:top w:val="nil"/>
              <w:left w:val="single" w:sz="8" w:space="0" w:color="DDDDDD"/>
              <w:bottom w:val="single" w:sz="8" w:space="0" w:color="DDDDDD"/>
              <w:right w:val="single" w:sz="8" w:space="0" w:color="DDDDDD"/>
            </w:tcBorders>
            <w:vAlign w:val="center"/>
          </w:tcPr>
          <w:p w14:paraId="00A49101"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960" w:type="dxa"/>
            <w:tcBorders>
              <w:top w:val="nil"/>
              <w:left w:val="nil"/>
              <w:bottom w:val="single" w:sz="8" w:space="0" w:color="DDDDDD"/>
              <w:right w:val="single" w:sz="8" w:space="0" w:color="DDDDDD"/>
            </w:tcBorders>
            <w:noWrap/>
          </w:tcPr>
          <w:p w14:paraId="445B935A"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UB</w:t>
            </w:r>
          </w:p>
        </w:tc>
        <w:tc>
          <w:tcPr>
            <w:tcW w:w="988" w:type="dxa"/>
            <w:tcBorders>
              <w:top w:val="nil"/>
              <w:left w:val="nil"/>
              <w:bottom w:val="single" w:sz="8" w:space="0" w:color="DDDDDD"/>
              <w:right w:val="single" w:sz="8" w:space="0" w:color="DDDDDD"/>
            </w:tcBorders>
            <w:noWrap/>
          </w:tcPr>
          <w:p w14:paraId="0830C22F"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0.2</w:t>
            </w:r>
          </w:p>
        </w:tc>
        <w:tc>
          <w:tcPr>
            <w:tcW w:w="988" w:type="dxa"/>
            <w:tcBorders>
              <w:top w:val="nil"/>
              <w:left w:val="nil"/>
              <w:bottom w:val="single" w:sz="8" w:space="0" w:color="DDDDDD"/>
              <w:right w:val="single" w:sz="8" w:space="0" w:color="DDDDDD"/>
            </w:tcBorders>
            <w:noWrap/>
          </w:tcPr>
          <w:p w14:paraId="519645E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1052" w:type="dxa"/>
            <w:tcBorders>
              <w:top w:val="nil"/>
              <w:left w:val="nil"/>
              <w:bottom w:val="single" w:sz="8" w:space="0" w:color="DDDDDD"/>
              <w:right w:val="single" w:sz="8" w:space="0" w:color="DDDDDD"/>
            </w:tcBorders>
            <w:noWrap/>
          </w:tcPr>
          <w:p w14:paraId="0D03F3E1"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0.1</w:t>
            </w:r>
          </w:p>
        </w:tc>
        <w:tc>
          <w:tcPr>
            <w:tcW w:w="1052" w:type="dxa"/>
            <w:tcBorders>
              <w:top w:val="nil"/>
              <w:left w:val="nil"/>
              <w:bottom w:val="single" w:sz="8" w:space="0" w:color="DDDDDD"/>
              <w:right w:val="single" w:sz="8" w:space="0" w:color="DDDDDD"/>
            </w:tcBorders>
            <w:noWrap/>
          </w:tcPr>
          <w:p w14:paraId="6BAFAD1E"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720" w:type="dxa"/>
            <w:tcBorders>
              <w:top w:val="nil"/>
              <w:left w:val="nil"/>
              <w:bottom w:val="single" w:sz="8" w:space="0" w:color="DDDDDD"/>
              <w:right w:val="single" w:sz="8" w:space="0" w:color="DDDDDD"/>
            </w:tcBorders>
            <w:noWrap/>
          </w:tcPr>
          <w:p w14:paraId="4D914272"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0.4</w:t>
            </w:r>
          </w:p>
        </w:tc>
        <w:tc>
          <w:tcPr>
            <w:tcW w:w="988" w:type="dxa"/>
            <w:tcBorders>
              <w:top w:val="nil"/>
              <w:left w:val="nil"/>
              <w:bottom w:val="single" w:sz="8" w:space="0" w:color="DDDDDD"/>
              <w:right w:val="single" w:sz="8" w:space="0" w:color="DDDDDD"/>
            </w:tcBorders>
            <w:noWrap/>
          </w:tcPr>
          <w:p w14:paraId="58AEF4A4"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0.2</w:t>
            </w:r>
          </w:p>
        </w:tc>
        <w:tc>
          <w:tcPr>
            <w:tcW w:w="988" w:type="dxa"/>
            <w:tcBorders>
              <w:top w:val="nil"/>
              <w:left w:val="nil"/>
              <w:bottom w:val="single" w:sz="8" w:space="0" w:color="DDDDDD"/>
              <w:right w:val="single" w:sz="8" w:space="0" w:color="DDDDDD"/>
            </w:tcBorders>
            <w:noWrap/>
          </w:tcPr>
          <w:p w14:paraId="4AEC20A1"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5FAC8D4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79B530B0"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720" w:type="dxa"/>
            <w:tcBorders>
              <w:top w:val="nil"/>
              <w:left w:val="nil"/>
              <w:bottom w:val="single" w:sz="8" w:space="0" w:color="DDDDDD"/>
              <w:right w:val="nil"/>
            </w:tcBorders>
            <w:noWrap/>
          </w:tcPr>
          <w:p w14:paraId="3719C3D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53116F18" w14:textId="77777777" w:rsidTr="00821FAF">
        <w:trPr>
          <w:trHeight w:val="300"/>
        </w:trPr>
        <w:tc>
          <w:tcPr>
            <w:tcW w:w="960" w:type="dxa"/>
            <w:vMerge/>
            <w:tcBorders>
              <w:top w:val="nil"/>
              <w:left w:val="nil"/>
              <w:bottom w:val="single" w:sz="8" w:space="0" w:color="DDDDDD"/>
              <w:right w:val="single" w:sz="8" w:space="0" w:color="DDDDDD"/>
            </w:tcBorders>
            <w:vAlign w:val="center"/>
          </w:tcPr>
          <w:p w14:paraId="018696F2"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1165" w:type="dxa"/>
            <w:tcBorders>
              <w:top w:val="nil"/>
              <w:left w:val="nil"/>
              <w:bottom w:val="single" w:sz="8" w:space="0" w:color="DDDDDD"/>
              <w:right w:val="single" w:sz="8" w:space="0" w:color="DDDDDD"/>
            </w:tcBorders>
            <w:noWrap/>
          </w:tcPr>
          <w:p w14:paraId="23597518"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Max Conc</w:t>
            </w:r>
          </w:p>
        </w:tc>
        <w:tc>
          <w:tcPr>
            <w:tcW w:w="960" w:type="dxa"/>
            <w:tcBorders>
              <w:top w:val="nil"/>
              <w:left w:val="nil"/>
              <w:bottom w:val="single" w:sz="8" w:space="0" w:color="DDDDDD"/>
              <w:right w:val="single" w:sz="8" w:space="0" w:color="DDDDDD"/>
            </w:tcBorders>
            <w:noWrap/>
          </w:tcPr>
          <w:p w14:paraId="39EDCF85"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UB</w:t>
            </w:r>
          </w:p>
        </w:tc>
        <w:tc>
          <w:tcPr>
            <w:tcW w:w="988" w:type="dxa"/>
            <w:tcBorders>
              <w:top w:val="nil"/>
              <w:left w:val="nil"/>
              <w:bottom w:val="single" w:sz="8" w:space="0" w:color="DDDDDD"/>
              <w:right w:val="single" w:sz="8" w:space="0" w:color="DDDDDD"/>
            </w:tcBorders>
            <w:noWrap/>
          </w:tcPr>
          <w:p w14:paraId="733EF05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0.4</w:t>
            </w:r>
          </w:p>
        </w:tc>
        <w:tc>
          <w:tcPr>
            <w:tcW w:w="988" w:type="dxa"/>
            <w:tcBorders>
              <w:top w:val="nil"/>
              <w:left w:val="nil"/>
              <w:bottom w:val="single" w:sz="8" w:space="0" w:color="DDDDDD"/>
              <w:right w:val="single" w:sz="8" w:space="0" w:color="DDDDDD"/>
            </w:tcBorders>
            <w:noWrap/>
          </w:tcPr>
          <w:p w14:paraId="5096A1ED"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1052" w:type="dxa"/>
            <w:tcBorders>
              <w:top w:val="nil"/>
              <w:left w:val="nil"/>
              <w:bottom w:val="single" w:sz="8" w:space="0" w:color="DDDDDD"/>
              <w:right w:val="single" w:sz="8" w:space="0" w:color="DDDDDD"/>
            </w:tcBorders>
            <w:noWrap/>
          </w:tcPr>
          <w:p w14:paraId="3DCEF204"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0.1</w:t>
            </w:r>
          </w:p>
        </w:tc>
        <w:tc>
          <w:tcPr>
            <w:tcW w:w="1052" w:type="dxa"/>
            <w:tcBorders>
              <w:top w:val="nil"/>
              <w:left w:val="nil"/>
              <w:bottom w:val="single" w:sz="8" w:space="0" w:color="DDDDDD"/>
              <w:right w:val="single" w:sz="8" w:space="0" w:color="DDDDDD"/>
            </w:tcBorders>
            <w:noWrap/>
          </w:tcPr>
          <w:p w14:paraId="47275307"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720" w:type="dxa"/>
            <w:tcBorders>
              <w:top w:val="nil"/>
              <w:left w:val="nil"/>
              <w:bottom w:val="single" w:sz="8" w:space="0" w:color="DDDDDD"/>
              <w:right w:val="single" w:sz="8" w:space="0" w:color="DDDDDD"/>
            </w:tcBorders>
            <w:noWrap/>
          </w:tcPr>
          <w:p w14:paraId="4AA909A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1.8</w:t>
            </w:r>
          </w:p>
        </w:tc>
        <w:tc>
          <w:tcPr>
            <w:tcW w:w="988" w:type="dxa"/>
            <w:tcBorders>
              <w:top w:val="nil"/>
              <w:left w:val="nil"/>
              <w:bottom w:val="single" w:sz="8" w:space="0" w:color="DDDDDD"/>
              <w:right w:val="single" w:sz="8" w:space="0" w:color="DDDDDD"/>
            </w:tcBorders>
            <w:noWrap/>
          </w:tcPr>
          <w:p w14:paraId="51E380BD"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0.2</w:t>
            </w:r>
          </w:p>
        </w:tc>
        <w:tc>
          <w:tcPr>
            <w:tcW w:w="988" w:type="dxa"/>
            <w:tcBorders>
              <w:top w:val="nil"/>
              <w:left w:val="nil"/>
              <w:bottom w:val="single" w:sz="8" w:space="0" w:color="DDDDDD"/>
              <w:right w:val="single" w:sz="8" w:space="0" w:color="DDDDDD"/>
            </w:tcBorders>
            <w:noWrap/>
          </w:tcPr>
          <w:p w14:paraId="1FCEBA4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58CD6460"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5A909941"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720" w:type="dxa"/>
            <w:tcBorders>
              <w:top w:val="nil"/>
              <w:left w:val="nil"/>
              <w:bottom w:val="single" w:sz="8" w:space="0" w:color="DDDDDD"/>
              <w:right w:val="nil"/>
            </w:tcBorders>
            <w:noWrap/>
          </w:tcPr>
          <w:p w14:paraId="78543F68"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1839D18C" w14:textId="77777777" w:rsidTr="00821FAF">
        <w:trPr>
          <w:trHeight w:val="300"/>
        </w:trPr>
        <w:tc>
          <w:tcPr>
            <w:tcW w:w="960" w:type="dxa"/>
            <w:vMerge w:val="restart"/>
            <w:tcBorders>
              <w:top w:val="nil"/>
              <w:left w:val="nil"/>
              <w:bottom w:val="single" w:sz="8" w:space="0" w:color="DDDDDD"/>
              <w:right w:val="single" w:sz="8" w:space="0" w:color="DDDDDD"/>
            </w:tcBorders>
            <w:noWrap/>
            <w:textDirection w:val="btLr"/>
          </w:tcPr>
          <w:p w14:paraId="5EDFBE5D"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Cereals</w:t>
            </w:r>
          </w:p>
        </w:tc>
        <w:tc>
          <w:tcPr>
            <w:tcW w:w="1165" w:type="dxa"/>
            <w:tcBorders>
              <w:top w:val="nil"/>
              <w:left w:val="nil"/>
              <w:bottom w:val="single" w:sz="8" w:space="0" w:color="DDDDDD"/>
              <w:right w:val="single" w:sz="8" w:space="0" w:color="DDDDDD"/>
            </w:tcBorders>
            <w:shd w:val="clear" w:color="auto" w:fill="D9D9D9"/>
            <w:noWrap/>
          </w:tcPr>
          <w:p w14:paraId="4896DD09"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N</w:t>
            </w:r>
          </w:p>
        </w:tc>
        <w:tc>
          <w:tcPr>
            <w:tcW w:w="960" w:type="dxa"/>
            <w:tcBorders>
              <w:top w:val="nil"/>
              <w:left w:val="nil"/>
              <w:bottom w:val="single" w:sz="8" w:space="0" w:color="DDDDDD"/>
              <w:right w:val="single" w:sz="8" w:space="0" w:color="DDDDDD"/>
            </w:tcBorders>
            <w:shd w:val="clear" w:color="auto" w:fill="D9D9D9"/>
            <w:noWrap/>
          </w:tcPr>
          <w:p w14:paraId="5EAA87A5"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 </w:t>
            </w:r>
          </w:p>
        </w:tc>
        <w:tc>
          <w:tcPr>
            <w:tcW w:w="988" w:type="dxa"/>
            <w:tcBorders>
              <w:top w:val="nil"/>
              <w:left w:val="nil"/>
              <w:bottom w:val="single" w:sz="8" w:space="0" w:color="DDDDDD"/>
              <w:right w:val="single" w:sz="8" w:space="0" w:color="DDDDDD"/>
            </w:tcBorders>
            <w:shd w:val="clear" w:color="auto" w:fill="D9D9D9"/>
            <w:noWrap/>
          </w:tcPr>
          <w:p w14:paraId="4F22BBED"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13</w:t>
            </w:r>
          </w:p>
        </w:tc>
        <w:tc>
          <w:tcPr>
            <w:tcW w:w="988" w:type="dxa"/>
            <w:tcBorders>
              <w:top w:val="nil"/>
              <w:left w:val="nil"/>
              <w:bottom w:val="single" w:sz="8" w:space="0" w:color="DDDDDD"/>
              <w:right w:val="single" w:sz="8" w:space="0" w:color="DDDDDD"/>
            </w:tcBorders>
            <w:shd w:val="clear" w:color="auto" w:fill="D9D9D9"/>
            <w:noWrap/>
          </w:tcPr>
          <w:p w14:paraId="02905E06"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14</w:t>
            </w:r>
          </w:p>
        </w:tc>
        <w:tc>
          <w:tcPr>
            <w:tcW w:w="1052" w:type="dxa"/>
            <w:tcBorders>
              <w:top w:val="nil"/>
              <w:left w:val="nil"/>
              <w:bottom w:val="single" w:sz="8" w:space="0" w:color="DDDDDD"/>
              <w:right w:val="single" w:sz="8" w:space="0" w:color="DDDDDD"/>
            </w:tcBorders>
            <w:shd w:val="clear" w:color="auto" w:fill="D9D9D9"/>
            <w:noWrap/>
          </w:tcPr>
          <w:p w14:paraId="7773C75F"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14</w:t>
            </w:r>
          </w:p>
        </w:tc>
        <w:tc>
          <w:tcPr>
            <w:tcW w:w="1052" w:type="dxa"/>
            <w:tcBorders>
              <w:top w:val="nil"/>
              <w:left w:val="nil"/>
              <w:bottom w:val="single" w:sz="8" w:space="0" w:color="DDDDDD"/>
              <w:right w:val="single" w:sz="8" w:space="0" w:color="DDDDDD"/>
            </w:tcBorders>
            <w:shd w:val="clear" w:color="auto" w:fill="D9D9D9"/>
            <w:noWrap/>
          </w:tcPr>
          <w:p w14:paraId="2FB4746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13</w:t>
            </w:r>
          </w:p>
        </w:tc>
        <w:tc>
          <w:tcPr>
            <w:tcW w:w="720" w:type="dxa"/>
            <w:tcBorders>
              <w:top w:val="nil"/>
              <w:left w:val="nil"/>
              <w:bottom w:val="single" w:sz="8" w:space="0" w:color="DDDDDD"/>
              <w:right w:val="single" w:sz="8" w:space="0" w:color="DDDDDD"/>
            </w:tcBorders>
            <w:shd w:val="clear" w:color="auto" w:fill="D9D9D9"/>
            <w:noWrap/>
          </w:tcPr>
          <w:p w14:paraId="38E1C186"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w:t>
            </w:r>
          </w:p>
        </w:tc>
        <w:tc>
          <w:tcPr>
            <w:tcW w:w="988" w:type="dxa"/>
            <w:tcBorders>
              <w:top w:val="nil"/>
              <w:left w:val="nil"/>
              <w:bottom w:val="single" w:sz="8" w:space="0" w:color="DDDDDD"/>
              <w:right w:val="single" w:sz="8" w:space="0" w:color="DDDDDD"/>
            </w:tcBorders>
            <w:shd w:val="clear" w:color="auto" w:fill="D9D9D9"/>
            <w:noWrap/>
          </w:tcPr>
          <w:p w14:paraId="47C9F710"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988" w:type="dxa"/>
            <w:tcBorders>
              <w:top w:val="nil"/>
              <w:left w:val="nil"/>
              <w:bottom w:val="single" w:sz="8" w:space="0" w:color="DDDDDD"/>
              <w:right w:val="single" w:sz="8" w:space="0" w:color="DDDDDD"/>
            </w:tcBorders>
            <w:shd w:val="clear" w:color="auto" w:fill="D9D9D9"/>
            <w:noWrap/>
          </w:tcPr>
          <w:p w14:paraId="2A18024C"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shd w:val="clear" w:color="auto" w:fill="D9D9D9"/>
            <w:noWrap/>
          </w:tcPr>
          <w:p w14:paraId="761CDD2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shd w:val="clear" w:color="auto" w:fill="D9D9D9"/>
            <w:noWrap/>
          </w:tcPr>
          <w:p w14:paraId="4C5CD5D8"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720" w:type="dxa"/>
            <w:tcBorders>
              <w:top w:val="nil"/>
              <w:left w:val="nil"/>
              <w:bottom w:val="single" w:sz="8" w:space="0" w:color="DDDDDD"/>
              <w:right w:val="nil"/>
            </w:tcBorders>
            <w:shd w:val="clear" w:color="auto" w:fill="D9D9D9"/>
            <w:noWrap/>
          </w:tcPr>
          <w:p w14:paraId="20848D9F"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6602291E" w14:textId="77777777" w:rsidTr="00821FAF">
        <w:trPr>
          <w:trHeight w:val="300"/>
        </w:trPr>
        <w:tc>
          <w:tcPr>
            <w:tcW w:w="960" w:type="dxa"/>
            <w:vMerge/>
            <w:tcBorders>
              <w:top w:val="nil"/>
              <w:left w:val="nil"/>
              <w:bottom w:val="single" w:sz="8" w:space="0" w:color="DDDDDD"/>
              <w:right w:val="single" w:sz="8" w:space="0" w:color="DDDDDD"/>
            </w:tcBorders>
            <w:vAlign w:val="center"/>
          </w:tcPr>
          <w:p w14:paraId="7D28B7F4"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1165" w:type="dxa"/>
            <w:vMerge w:val="restart"/>
            <w:tcBorders>
              <w:top w:val="nil"/>
              <w:left w:val="single" w:sz="8" w:space="0" w:color="DDDDDD"/>
              <w:bottom w:val="single" w:sz="8" w:space="0" w:color="DDDDDD"/>
              <w:right w:val="single" w:sz="8" w:space="0" w:color="DDDDDD"/>
            </w:tcBorders>
            <w:noWrap/>
          </w:tcPr>
          <w:p w14:paraId="1E261284"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Mean Conc</w:t>
            </w:r>
          </w:p>
        </w:tc>
        <w:tc>
          <w:tcPr>
            <w:tcW w:w="960" w:type="dxa"/>
            <w:tcBorders>
              <w:top w:val="nil"/>
              <w:left w:val="nil"/>
              <w:bottom w:val="single" w:sz="8" w:space="0" w:color="DDDDDD"/>
              <w:right w:val="single" w:sz="8" w:space="0" w:color="DDDDDD"/>
            </w:tcBorders>
            <w:noWrap/>
          </w:tcPr>
          <w:p w14:paraId="35A103A2"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LB</w:t>
            </w:r>
          </w:p>
        </w:tc>
        <w:tc>
          <w:tcPr>
            <w:tcW w:w="988" w:type="dxa"/>
            <w:tcBorders>
              <w:top w:val="nil"/>
              <w:left w:val="nil"/>
              <w:bottom w:val="single" w:sz="8" w:space="0" w:color="DDDDDD"/>
              <w:right w:val="single" w:sz="8" w:space="0" w:color="DDDDDD"/>
            </w:tcBorders>
            <w:noWrap/>
          </w:tcPr>
          <w:p w14:paraId="7D1521BC"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988" w:type="dxa"/>
            <w:tcBorders>
              <w:top w:val="nil"/>
              <w:left w:val="nil"/>
              <w:bottom w:val="single" w:sz="8" w:space="0" w:color="DDDDDD"/>
              <w:right w:val="single" w:sz="8" w:space="0" w:color="DDDDDD"/>
            </w:tcBorders>
            <w:noWrap/>
          </w:tcPr>
          <w:p w14:paraId="2EBC18DE"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1052" w:type="dxa"/>
            <w:tcBorders>
              <w:top w:val="nil"/>
              <w:left w:val="nil"/>
              <w:bottom w:val="single" w:sz="8" w:space="0" w:color="DDDDDD"/>
              <w:right w:val="single" w:sz="8" w:space="0" w:color="DDDDDD"/>
            </w:tcBorders>
            <w:noWrap/>
          </w:tcPr>
          <w:p w14:paraId="0112C1F6"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1052" w:type="dxa"/>
            <w:tcBorders>
              <w:top w:val="nil"/>
              <w:left w:val="nil"/>
              <w:bottom w:val="single" w:sz="8" w:space="0" w:color="DDDDDD"/>
              <w:right w:val="single" w:sz="8" w:space="0" w:color="DDDDDD"/>
            </w:tcBorders>
            <w:noWrap/>
          </w:tcPr>
          <w:p w14:paraId="47A7AE84"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720" w:type="dxa"/>
            <w:tcBorders>
              <w:top w:val="nil"/>
              <w:left w:val="nil"/>
              <w:bottom w:val="single" w:sz="8" w:space="0" w:color="DDDDDD"/>
              <w:right w:val="single" w:sz="8" w:space="0" w:color="DDDDDD"/>
            </w:tcBorders>
            <w:noWrap/>
          </w:tcPr>
          <w:p w14:paraId="06DEE7FB"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988" w:type="dxa"/>
            <w:tcBorders>
              <w:top w:val="nil"/>
              <w:left w:val="nil"/>
              <w:bottom w:val="single" w:sz="8" w:space="0" w:color="DDDDDD"/>
              <w:right w:val="single" w:sz="8" w:space="0" w:color="DDDDDD"/>
            </w:tcBorders>
            <w:noWrap/>
          </w:tcPr>
          <w:p w14:paraId="307647F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988" w:type="dxa"/>
            <w:tcBorders>
              <w:top w:val="nil"/>
              <w:left w:val="nil"/>
              <w:bottom w:val="single" w:sz="8" w:space="0" w:color="DDDDDD"/>
              <w:right w:val="single" w:sz="8" w:space="0" w:color="DDDDDD"/>
            </w:tcBorders>
            <w:noWrap/>
          </w:tcPr>
          <w:p w14:paraId="44B2FEDB"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21E7FFA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5C46CF27"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720" w:type="dxa"/>
            <w:tcBorders>
              <w:top w:val="nil"/>
              <w:left w:val="nil"/>
              <w:bottom w:val="single" w:sz="8" w:space="0" w:color="DDDDDD"/>
              <w:right w:val="nil"/>
            </w:tcBorders>
            <w:noWrap/>
          </w:tcPr>
          <w:p w14:paraId="2385FB30"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6719E434" w14:textId="77777777" w:rsidTr="00821FAF">
        <w:trPr>
          <w:trHeight w:val="300"/>
        </w:trPr>
        <w:tc>
          <w:tcPr>
            <w:tcW w:w="960" w:type="dxa"/>
            <w:vMerge/>
            <w:tcBorders>
              <w:top w:val="nil"/>
              <w:left w:val="nil"/>
              <w:bottom w:val="single" w:sz="8" w:space="0" w:color="DDDDDD"/>
              <w:right w:val="single" w:sz="8" w:space="0" w:color="DDDDDD"/>
            </w:tcBorders>
            <w:vAlign w:val="center"/>
          </w:tcPr>
          <w:p w14:paraId="7BF04514"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1165" w:type="dxa"/>
            <w:vMerge/>
            <w:tcBorders>
              <w:top w:val="nil"/>
              <w:left w:val="single" w:sz="8" w:space="0" w:color="DDDDDD"/>
              <w:bottom w:val="single" w:sz="8" w:space="0" w:color="DDDDDD"/>
              <w:right w:val="single" w:sz="8" w:space="0" w:color="DDDDDD"/>
            </w:tcBorders>
            <w:vAlign w:val="center"/>
          </w:tcPr>
          <w:p w14:paraId="4B9700A8"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960" w:type="dxa"/>
            <w:tcBorders>
              <w:top w:val="nil"/>
              <w:left w:val="nil"/>
              <w:bottom w:val="single" w:sz="8" w:space="0" w:color="DDDDDD"/>
              <w:right w:val="single" w:sz="8" w:space="0" w:color="DDDDDD"/>
            </w:tcBorders>
            <w:noWrap/>
          </w:tcPr>
          <w:p w14:paraId="7B01188D"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UB</w:t>
            </w:r>
          </w:p>
        </w:tc>
        <w:tc>
          <w:tcPr>
            <w:tcW w:w="988" w:type="dxa"/>
            <w:tcBorders>
              <w:top w:val="nil"/>
              <w:left w:val="nil"/>
              <w:bottom w:val="single" w:sz="8" w:space="0" w:color="DDDDDD"/>
              <w:right w:val="single" w:sz="8" w:space="0" w:color="DDDDDD"/>
            </w:tcBorders>
            <w:noWrap/>
          </w:tcPr>
          <w:p w14:paraId="7417CC29"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0.6</w:t>
            </w:r>
          </w:p>
        </w:tc>
        <w:tc>
          <w:tcPr>
            <w:tcW w:w="988" w:type="dxa"/>
            <w:tcBorders>
              <w:top w:val="nil"/>
              <w:left w:val="nil"/>
              <w:bottom w:val="single" w:sz="8" w:space="0" w:color="DDDDDD"/>
              <w:right w:val="single" w:sz="8" w:space="0" w:color="DDDDDD"/>
            </w:tcBorders>
            <w:noWrap/>
          </w:tcPr>
          <w:p w14:paraId="5000334F"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0.9</w:t>
            </w:r>
          </w:p>
        </w:tc>
        <w:tc>
          <w:tcPr>
            <w:tcW w:w="1052" w:type="dxa"/>
            <w:tcBorders>
              <w:top w:val="nil"/>
              <w:left w:val="nil"/>
              <w:bottom w:val="single" w:sz="8" w:space="0" w:color="DDDDDD"/>
              <w:right w:val="single" w:sz="8" w:space="0" w:color="DDDDDD"/>
            </w:tcBorders>
            <w:noWrap/>
          </w:tcPr>
          <w:p w14:paraId="32BD45A0"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1.1</w:t>
            </w:r>
          </w:p>
        </w:tc>
        <w:tc>
          <w:tcPr>
            <w:tcW w:w="1052" w:type="dxa"/>
            <w:tcBorders>
              <w:top w:val="nil"/>
              <w:left w:val="nil"/>
              <w:bottom w:val="single" w:sz="8" w:space="0" w:color="DDDDDD"/>
              <w:right w:val="single" w:sz="8" w:space="0" w:color="DDDDDD"/>
            </w:tcBorders>
            <w:noWrap/>
          </w:tcPr>
          <w:p w14:paraId="2224E27E"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0.2</w:t>
            </w:r>
          </w:p>
        </w:tc>
        <w:tc>
          <w:tcPr>
            <w:tcW w:w="720" w:type="dxa"/>
            <w:tcBorders>
              <w:top w:val="nil"/>
              <w:left w:val="nil"/>
              <w:bottom w:val="single" w:sz="8" w:space="0" w:color="DDDDDD"/>
              <w:right w:val="single" w:sz="8" w:space="0" w:color="DDDDDD"/>
            </w:tcBorders>
            <w:noWrap/>
          </w:tcPr>
          <w:p w14:paraId="7C11CDAB"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0.4</w:t>
            </w:r>
          </w:p>
        </w:tc>
        <w:tc>
          <w:tcPr>
            <w:tcW w:w="988" w:type="dxa"/>
            <w:tcBorders>
              <w:top w:val="nil"/>
              <w:left w:val="nil"/>
              <w:bottom w:val="single" w:sz="8" w:space="0" w:color="DDDDDD"/>
              <w:right w:val="single" w:sz="8" w:space="0" w:color="DDDDDD"/>
            </w:tcBorders>
            <w:noWrap/>
          </w:tcPr>
          <w:p w14:paraId="520C076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988" w:type="dxa"/>
            <w:tcBorders>
              <w:top w:val="nil"/>
              <w:left w:val="nil"/>
              <w:bottom w:val="single" w:sz="8" w:space="0" w:color="DDDDDD"/>
              <w:right w:val="single" w:sz="8" w:space="0" w:color="DDDDDD"/>
            </w:tcBorders>
            <w:noWrap/>
          </w:tcPr>
          <w:p w14:paraId="328555BC"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4036DA2C"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135CB1C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720" w:type="dxa"/>
            <w:tcBorders>
              <w:top w:val="nil"/>
              <w:left w:val="nil"/>
              <w:bottom w:val="single" w:sz="8" w:space="0" w:color="DDDDDD"/>
              <w:right w:val="nil"/>
            </w:tcBorders>
            <w:noWrap/>
          </w:tcPr>
          <w:p w14:paraId="661C4F44"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3001E23C" w14:textId="77777777" w:rsidTr="00821FAF">
        <w:trPr>
          <w:trHeight w:val="300"/>
        </w:trPr>
        <w:tc>
          <w:tcPr>
            <w:tcW w:w="960" w:type="dxa"/>
            <w:vMerge/>
            <w:tcBorders>
              <w:top w:val="nil"/>
              <w:left w:val="nil"/>
              <w:bottom w:val="single" w:sz="8" w:space="0" w:color="DDDDDD"/>
              <w:right w:val="single" w:sz="8" w:space="0" w:color="DDDDDD"/>
            </w:tcBorders>
            <w:vAlign w:val="center"/>
          </w:tcPr>
          <w:p w14:paraId="67548C6F"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1165" w:type="dxa"/>
            <w:tcBorders>
              <w:top w:val="nil"/>
              <w:left w:val="nil"/>
              <w:bottom w:val="single" w:sz="8" w:space="0" w:color="DDDDDD"/>
              <w:right w:val="single" w:sz="8" w:space="0" w:color="DDDDDD"/>
            </w:tcBorders>
            <w:noWrap/>
          </w:tcPr>
          <w:p w14:paraId="319C6D98"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Max Conc</w:t>
            </w:r>
          </w:p>
        </w:tc>
        <w:tc>
          <w:tcPr>
            <w:tcW w:w="960" w:type="dxa"/>
            <w:tcBorders>
              <w:top w:val="nil"/>
              <w:left w:val="nil"/>
              <w:bottom w:val="single" w:sz="8" w:space="0" w:color="DDDDDD"/>
              <w:right w:val="single" w:sz="8" w:space="0" w:color="DDDDDD"/>
            </w:tcBorders>
            <w:noWrap/>
          </w:tcPr>
          <w:p w14:paraId="59252FF1"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UB</w:t>
            </w:r>
          </w:p>
        </w:tc>
        <w:tc>
          <w:tcPr>
            <w:tcW w:w="988" w:type="dxa"/>
            <w:tcBorders>
              <w:top w:val="nil"/>
              <w:left w:val="nil"/>
              <w:bottom w:val="single" w:sz="8" w:space="0" w:color="DDDDDD"/>
              <w:right w:val="single" w:sz="8" w:space="0" w:color="DDDDDD"/>
            </w:tcBorders>
            <w:noWrap/>
          </w:tcPr>
          <w:p w14:paraId="02AD1496"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3</w:t>
            </w:r>
          </w:p>
        </w:tc>
        <w:tc>
          <w:tcPr>
            <w:tcW w:w="988" w:type="dxa"/>
            <w:tcBorders>
              <w:top w:val="nil"/>
              <w:left w:val="nil"/>
              <w:bottom w:val="single" w:sz="8" w:space="0" w:color="DDDDDD"/>
              <w:right w:val="single" w:sz="8" w:space="0" w:color="DDDDDD"/>
            </w:tcBorders>
            <w:noWrap/>
          </w:tcPr>
          <w:p w14:paraId="44FB5E69"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10</w:t>
            </w:r>
          </w:p>
        </w:tc>
        <w:tc>
          <w:tcPr>
            <w:tcW w:w="1052" w:type="dxa"/>
            <w:tcBorders>
              <w:top w:val="nil"/>
              <w:left w:val="nil"/>
              <w:bottom w:val="single" w:sz="8" w:space="0" w:color="DDDDDD"/>
              <w:right w:val="single" w:sz="8" w:space="0" w:color="DDDDDD"/>
            </w:tcBorders>
            <w:noWrap/>
          </w:tcPr>
          <w:p w14:paraId="7A61CA8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5</w:t>
            </w:r>
          </w:p>
        </w:tc>
        <w:tc>
          <w:tcPr>
            <w:tcW w:w="1052" w:type="dxa"/>
            <w:tcBorders>
              <w:top w:val="nil"/>
              <w:left w:val="nil"/>
              <w:bottom w:val="single" w:sz="8" w:space="0" w:color="DDDDDD"/>
              <w:right w:val="single" w:sz="8" w:space="0" w:color="DDDDDD"/>
            </w:tcBorders>
            <w:noWrap/>
          </w:tcPr>
          <w:p w14:paraId="14A3422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0.4</w:t>
            </w:r>
          </w:p>
        </w:tc>
        <w:tc>
          <w:tcPr>
            <w:tcW w:w="720" w:type="dxa"/>
            <w:tcBorders>
              <w:top w:val="nil"/>
              <w:left w:val="nil"/>
              <w:bottom w:val="single" w:sz="8" w:space="0" w:color="DDDDDD"/>
              <w:right w:val="single" w:sz="8" w:space="0" w:color="DDDDDD"/>
            </w:tcBorders>
            <w:noWrap/>
          </w:tcPr>
          <w:p w14:paraId="562CE8E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0.4</w:t>
            </w:r>
          </w:p>
        </w:tc>
        <w:tc>
          <w:tcPr>
            <w:tcW w:w="988" w:type="dxa"/>
            <w:tcBorders>
              <w:top w:val="nil"/>
              <w:left w:val="nil"/>
              <w:bottom w:val="single" w:sz="8" w:space="0" w:color="DDDDDD"/>
              <w:right w:val="single" w:sz="8" w:space="0" w:color="DDDDDD"/>
            </w:tcBorders>
            <w:noWrap/>
          </w:tcPr>
          <w:p w14:paraId="13EF6B2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988" w:type="dxa"/>
            <w:tcBorders>
              <w:top w:val="nil"/>
              <w:left w:val="nil"/>
              <w:bottom w:val="single" w:sz="8" w:space="0" w:color="DDDDDD"/>
              <w:right w:val="single" w:sz="8" w:space="0" w:color="DDDDDD"/>
            </w:tcBorders>
            <w:noWrap/>
          </w:tcPr>
          <w:p w14:paraId="62EEF928"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04D957A4"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2103D578"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720" w:type="dxa"/>
            <w:tcBorders>
              <w:top w:val="nil"/>
              <w:left w:val="nil"/>
              <w:bottom w:val="single" w:sz="8" w:space="0" w:color="DDDDDD"/>
              <w:right w:val="nil"/>
            </w:tcBorders>
            <w:noWrap/>
          </w:tcPr>
          <w:p w14:paraId="2B211A7C"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475F98BA" w14:textId="77777777" w:rsidTr="00821FAF">
        <w:trPr>
          <w:trHeight w:val="300"/>
        </w:trPr>
        <w:tc>
          <w:tcPr>
            <w:tcW w:w="960" w:type="dxa"/>
            <w:vMerge w:val="restart"/>
            <w:tcBorders>
              <w:top w:val="nil"/>
              <w:left w:val="nil"/>
              <w:bottom w:val="single" w:sz="8" w:space="0" w:color="DDDDDD"/>
              <w:right w:val="single" w:sz="8" w:space="0" w:color="DDDDDD"/>
            </w:tcBorders>
            <w:noWrap/>
            <w:textDirection w:val="btLr"/>
          </w:tcPr>
          <w:p w14:paraId="5350F3CF"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Maize</w:t>
            </w:r>
          </w:p>
        </w:tc>
        <w:tc>
          <w:tcPr>
            <w:tcW w:w="1165" w:type="dxa"/>
            <w:tcBorders>
              <w:top w:val="nil"/>
              <w:left w:val="nil"/>
              <w:bottom w:val="single" w:sz="8" w:space="0" w:color="DDDDDD"/>
              <w:right w:val="single" w:sz="8" w:space="0" w:color="DDDDDD"/>
            </w:tcBorders>
            <w:shd w:val="clear" w:color="auto" w:fill="D9D9D9"/>
            <w:noWrap/>
          </w:tcPr>
          <w:p w14:paraId="63A62822"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N</w:t>
            </w:r>
          </w:p>
        </w:tc>
        <w:tc>
          <w:tcPr>
            <w:tcW w:w="960" w:type="dxa"/>
            <w:tcBorders>
              <w:top w:val="nil"/>
              <w:left w:val="nil"/>
              <w:bottom w:val="single" w:sz="8" w:space="0" w:color="DDDDDD"/>
              <w:right w:val="single" w:sz="8" w:space="0" w:color="DDDDDD"/>
            </w:tcBorders>
            <w:shd w:val="clear" w:color="auto" w:fill="D9D9D9"/>
            <w:noWrap/>
          </w:tcPr>
          <w:p w14:paraId="785E9BAE"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 </w:t>
            </w:r>
          </w:p>
        </w:tc>
        <w:tc>
          <w:tcPr>
            <w:tcW w:w="988" w:type="dxa"/>
            <w:tcBorders>
              <w:top w:val="nil"/>
              <w:left w:val="nil"/>
              <w:bottom w:val="single" w:sz="8" w:space="0" w:color="DDDDDD"/>
              <w:right w:val="single" w:sz="8" w:space="0" w:color="DDDDDD"/>
            </w:tcBorders>
            <w:shd w:val="clear" w:color="auto" w:fill="D9D9D9"/>
            <w:noWrap/>
          </w:tcPr>
          <w:p w14:paraId="608761A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22</w:t>
            </w:r>
          </w:p>
        </w:tc>
        <w:tc>
          <w:tcPr>
            <w:tcW w:w="988" w:type="dxa"/>
            <w:tcBorders>
              <w:top w:val="nil"/>
              <w:left w:val="nil"/>
              <w:bottom w:val="single" w:sz="8" w:space="0" w:color="DDDDDD"/>
              <w:right w:val="single" w:sz="8" w:space="0" w:color="DDDDDD"/>
            </w:tcBorders>
            <w:shd w:val="clear" w:color="auto" w:fill="D9D9D9"/>
            <w:noWrap/>
          </w:tcPr>
          <w:p w14:paraId="44BA8F8C"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22</w:t>
            </w:r>
          </w:p>
        </w:tc>
        <w:tc>
          <w:tcPr>
            <w:tcW w:w="1052" w:type="dxa"/>
            <w:tcBorders>
              <w:top w:val="nil"/>
              <w:left w:val="nil"/>
              <w:bottom w:val="single" w:sz="8" w:space="0" w:color="DDDDDD"/>
              <w:right w:val="single" w:sz="8" w:space="0" w:color="DDDDDD"/>
            </w:tcBorders>
            <w:shd w:val="clear" w:color="auto" w:fill="D9D9D9"/>
            <w:noWrap/>
          </w:tcPr>
          <w:p w14:paraId="4421D111"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22</w:t>
            </w:r>
          </w:p>
        </w:tc>
        <w:tc>
          <w:tcPr>
            <w:tcW w:w="1052" w:type="dxa"/>
            <w:tcBorders>
              <w:top w:val="nil"/>
              <w:left w:val="nil"/>
              <w:bottom w:val="single" w:sz="8" w:space="0" w:color="DDDDDD"/>
              <w:right w:val="single" w:sz="8" w:space="0" w:color="DDDDDD"/>
            </w:tcBorders>
            <w:shd w:val="clear" w:color="auto" w:fill="D9D9D9"/>
            <w:noWrap/>
          </w:tcPr>
          <w:p w14:paraId="605E3F88"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22</w:t>
            </w:r>
          </w:p>
        </w:tc>
        <w:tc>
          <w:tcPr>
            <w:tcW w:w="720" w:type="dxa"/>
            <w:tcBorders>
              <w:top w:val="nil"/>
              <w:left w:val="nil"/>
              <w:bottom w:val="single" w:sz="8" w:space="0" w:color="DDDDDD"/>
              <w:right w:val="single" w:sz="8" w:space="0" w:color="DDDDDD"/>
            </w:tcBorders>
            <w:shd w:val="clear" w:color="auto" w:fill="D9D9D9"/>
            <w:noWrap/>
          </w:tcPr>
          <w:p w14:paraId="1AB833C1"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3</w:t>
            </w:r>
          </w:p>
        </w:tc>
        <w:tc>
          <w:tcPr>
            <w:tcW w:w="988" w:type="dxa"/>
            <w:tcBorders>
              <w:top w:val="nil"/>
              <w:left w:val="nil"/>
              <w:bottom w:val="single" w:sz="8" w:space="0" w:color="DDDDDD"/>
              <w:right w:val="single" w:sz="8" w:space="0" w:color="DDDDDD"/>
            </w:tcBorders>
            <w:shd w:val="clear" w:color="auto" w:fill="D9D9D9"/>
            <w:noWrap/>
          </w:tcPr>
          <w:p w14:paraId="27A62372"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35</w:t>
            </w:r>
          </w:p>
        </w:tc>
        <w:tc>
          <w:tcPr>
            <w:tcW w:w="988" w:type="dxa"/>
            <w:tcBorders>
              <w:top w:val="nil"/>
              <w:left w:val="nil"/>
              <w:bottom w:val="single" w:sz="8" w:space="0" w:color="DDDDDD"/>
              <w:right w:val="single" w:sz="8" w:space="0" w:color="DDDDDD"/>
            </w:tcBorders>
            <w:shd w:val="clear" w:color="auto" w:fill="D9D9D9"/>
            <w:noWrap/>
          </w:tcPr>
          <w:p w14:paraId="2BAA85F6"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6</w:t>
            </w:r>
          </w:p>
        </w:tc>
        <w:tc>
          <w:tcPr>
            <w:tcW w:w="1052" w:type="dxa"/>
            <w:tcBorders>
              <w:top w:val="nil"/>
              <w:left w:val="nil"/>
              <w:bottom w:val="single" w:sz="8" w:space="0" w:color="DDDDDD"/>
              <w:right w:val="single" w:sz="8" w:space="0" w:color="DDDDDD"/>
            </w:tcBorders>
            <w:shd w:val="clear" w:color="auto" w:fill="D9D9D9"/>
            <w:noWrap/>
          </w:tcPr>
          <w:p w14:paraId="47E1F506"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6</w:t>
            </w:r>
          </w:p>
        </w:tc>
        <w:tc>
          <w:tcPr>
            <w:tcW w:w="1052" w:type="dxa"/>
            <w:tcBorders>
              <w:top w:val="nil"/>
              <w:left w:val="nil"/>
              <w:bottom w:val="single" w:sz="8" w:space="0" w:color="DDDDDD"/>
              <w:right w:val="single" w:sz="8" w:space="0" w:color="DDDDDD"/>
            </w:tcBorders>
            <w:shd w:val="clear" w:color="auto" w:fill="D9D9D9"/>
            <w:noWrap/>
          </w:tcPr>
          <w:p w14:paraId="4281CC09"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6</w:t>
            </w:r>
          </w:p>
        </w:tc>
        <w:tc>
          <w:tcPr>
            <w:tcW w:w="720" w:type="dxa"/>
            <w:tcBorders>
              <w:top w:val="nil"/>
              <w:left w:val="nil"/>
              <w:bottom w:val="single" w:sz="8" w:space="0" w:color="DDDDDD"/>
              <w:right w:val="nil"/>
            </w:tcBorders>
            <w:shd w:val="clear" w:color="auto" w:fill="D9D9D9"/>
            <w:noWrap/>
          </w:tcPr>
          <w:p w14:paraId="087D3B7B"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27</w:t>
            </w:r>
          </w:p>
        </w:tc>
      </w:tr>
      <w:tr w:rsidR="00E66261" w:rsidRPr="00A11980" w14:paraId="1F32FA42" w14:textId="77777777" w:rsidTr="00821FAF">
        <w:trPr>
          <w:trHeight w:val="300"/>
        </w:trPr>
        <w:tc>
          <w:tcPr>
            <w:tcW w:w="960" w:type="dxa"/>
            <w:vMerge/>
            <w:tcBorders>
              <w:top w:val="nil"/>
              <w:left w:val="nil"/>
              <w:bottom w:val="single" w:sz="8" w:space="0" w:color="DDDDDD"/>
              <w:right w:val="single" w:sz="8" w:space="0" w:color="DDDDDD"/>
            </w:tcBorders>
            <w:vAlign w:val="center"/>
          </w:tcPr>
          <w:p w14:paraId="3972F681"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1165" w:type="dxa"/>
            <w:vMerge w:val="restart"/>
            <w:tcBorders>
              <w:top w:val="nil"/>
              <w:left w:val="single" w:sz="8" w:space="0" w:color="DDDDDD"/>
              <w:bottom w:val="single" w:sz="8" w:space="0" w:color="DDDDDD"/>
              <w:right w:val="single" w:sz="8" w:space="0" w:color="DDDDDD"/>
            </w:tcBorders>
            <w:noWrap/>
          </w:tcPr>
          <w:p w14:paraId="0A679207"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Mean Conc</w:t>
            </w:r>
          </w:p>
        </w:tc>
        <w:tc>
          <w:tcPr>
            <w:tcW w:w="960" w:type="dxa"/>
            <w:tcBorders>
              <w:top w:val="nil"/>
              <w:left w:val="nil"/>
              <w:bottom w:val="single" w:sz="8" w:space="0" w:color="DDDDDD"/>
              <w:right w:val="single" w:sz="8" w:space="0" w:color="DDDDDD"/>
            </w:tcBorders>
            <w:noWrap/>
          </w:tcPr>
          <w:p w14:paraId="4259BDE1"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LB</w:t>
            </w:r>
          </w:p>
        </w:tc>
        <w:tc>
          <w:tcPr>
            <w:tcW w:w="988" w:type="dxa"/>
            <w:tcBorders>
              <w:top w:val="nil"/>
              <w:left w:val="nil"/>
              <w:bottom w:val="single" w:sz="8" w:space="0" w:color="DDDDDD"/>
              <w:right w:val="single" w:sz="8" w:space="0" w:color="DDDDDD"/>
            </w:tcBorders>
            <w:noWrap/>
          </w:tcPr>
          <w:p w14:paraId="07D64871"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1.9</w:t>
            </w:r>
          </w:p>
        </w:tc>
        <w:tc>
          <w:tcPr>
            <w:tcW w:w="988" w:type="dxa"/>
            <w:tcBorders>
              <w:top w:val="nil"/>
              <w:left w:val="nil"/>
              <w:bottom w:val="single" w:sz="8" w:space="0" w:color="DDDDDD"/>
              <w:right w:val="single" w:sz="8" w:space="0" w:color="DDDDDD"/>
            </w:tcBorders>
            <w:noWrap/>
          </w:tcPr>
          <w:p w14:paraId="42A5D98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0.1</w:t>
            </w:r>
          </w:p>
        </w:tc>
        <w:tc>
          <w:tcPr>
            <w:tcW w:w="1052" w:type="dxa"/>
            <w:tcBorders>
              <w:top w:val="nil"/>
              <w:left w:val="nil"/>
              <w:bottom w:val="single" w:sz="8" w:space="0" w:color="DDDDDD"/>
              <w:right w:val="single" w:sz="8" w:space="0" w:color="DDDDDD"/>
            </w:tcBorders>
            <w:noWrap/>
          </w:tcPr>
          <w:p w14:paraId="6F9654D9"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1052" w:type="dxa"/>
            <w:tcBorders>
              <w:top w:val="nil"/>
              <w:left w:val="nil"/>
              <w:bottom w:val="single" w:sz="8" w:space="0" w:color="DDDDDD"/>
              <w:right w:val="single" w:sz="8" w:space="0" w:color="DDDDDD"/>
            </w:tcBorders>
            <w:noWrap/>
          </w:tcPr>
          <w:p w14:paraId="7541F600"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720" w:type="dxa"/>
            <w:tcBorders>
              <w:top w:val="nil"/>
              <w:left w:val="nil"/>
              <w:bottom w:val="single" w:sz="8" w:space="0" w:color="DDDDDD"/>
              <w:right w:val="single" w:sz="8" w:space="0" w:color="DDDDDD"/>
            </w:tcBorders>
            <w:noWrap/>
          </w:tcPr>
          <w:p w14:paraId="7E8750DD"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3.6</w:t>
            </w:r>
          </w:p>
        </w:tc>
        <w:tc>
          <w:tcPr>
            <w:tcW w:w="988" w:type="dxa"/>
            <w:tcBorders>
              <w:top w:val="nil"/>
              <w:left w:val="nil"/>
              <w:bottom w:val="single" w:sz="8" w:space="0" w:color="DDDDDD"/>
              <w:right w:val="single" w:sz="8" w:space="0" w:color="DDDDDD"/>
            </w:tcBorders>
            <w:noWrap/>
          </w:tcPr>
          <w:p w14:paraId="283619A9"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9.9</w:t>
            </w:r>
          </w:p>
        </w:tc>
        <w:tc>
          <w:tcPr>
            <w:tcW w:w="988" w:type="dxa"/>
            <w:tcBorders>
              <w:top w:val="nil"/>
              <w:left w:val="nil"/>
              <w:bottom w:val="single" w:sz="8" w:space="0" w:color="DDDDDD"/>
              <w:right w:val="single" w:sz="8" w:space="0" w:color="DDDDDD"/>
            </w:tcBorders>
            <w:noWrap/>
          </w:tcPr>
          <w:p w14:paraId="3E83271C"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1.3</w:t>
            </w:r>
          </w:p>
        </w:tc>
        <w:tc>
          <w:tcPr>
            <w:tcW w:w="1052" w:type="dxa"/>
            <w:tcBorders>
              <w:top w:val="nil"/>
              <w:left w:val="nil"/>
              <w:bottom w:val="single" w:sz="8" w:space="0" w:color="DDDDDD"/>
              <w:right w:val="single" w:sz="8" w:space="0" w:color="DDDDDD"/>
            </w:tcBorders>
            <w:noWrap/>
          </w:tcPr>
          <w:p w14:paraId="48803849"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2.8</w:t>
            </w:r>
          </w:p>
        </w:tc>
        <w:tc>
          <w:tcPr>
            <w:tcW w:w="1052" w:type="dxa"/>
            <w:tcBorders>
              <w:top w:val="nil"/>
              <w:left w:val="nil"/>
              <w:bottom w:val="single" w:sz="8" w:space="0" w:color="DDDDDD"/>
              <w:right w:val="single" w:sz="8" w:space="0" w:color="DDDDDD"/>
            </w:tcBorders>
            <w:noWrap/>
          </w:tcPr>
          <w:p w14:paraId="79FC1D8F"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1.1</w:t>
            </w:r>
          </w:p>
        </w:tc>
        <w:tc>
          <w:tcPr>
            <w:tcW w:w="720" w:type="dxa"/>
            <w:tcBorders>
              <w:top w:val="nil"/>
              <w:left w:val="nil"/>
              <w:bottom w:val="single" w:sz="8" w:space="0" w:color="DDDDDD"/>
              <w:right w:val="nil"/>
            </w:tcBorders>
            <w:noWrap/>
          </w:tcPr>
          <w:p w14:paraId="5806FD5F"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4.2</w:t>
            </w:r>
          </w:p>
        </w:tc>
      </w:tr>
      <w:tr w:rsidR="00E66261" w:rsidRPr="00A11980" w14:paraId="39C3BB9F" w14:textId="77777777" w:rsidTr="00821FAF">
        <w:trPr>
          <w:trHeight w:val="300"/>
        </w:trPr>
        <w:tc>
          <w:tcPr>
            <w:tcW w:w="960" w:type="dxa"/>
            <w:vMerge/>
            <w:tcBorders>
              <w:top w:val="nil"/>
              <w:left w:val="nil"/>
              <w:bottom w:val="single" w:sz="8" w:space="0" w:color="DDDDDD"/>
              <w:right w:val="single" w:sz="8" w:space="0" w:color="DDDDDD"/>
            </w:tcBorders>
            <w:vAlign w:val="center"/>
          </w:tcPr>
          <w:p w14:paraId="01B77A2A"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1165" w:type="dxa"/>
            <w:vMerge/>
            <w:tcBorders>
              <w:top w:val="nil"/>
              <w:left w:val="single" w:sz="8" w:space="0" w:color="DDDDDD"/>
              <w:bottom w:val="single" w:sz="8" w:space="0" w:color="DDDDDD"/>
              <w:right w:val="single" w:sz="8" w:space="0" w:color="DDDDDD"/>
            </w:tcBorders>
            <w:vAlign w:val="center"/>
          </w:tcPr>
          <w:p w14:paraId="76D65BF8"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960" w:type="dxa"/>
            <w:tcBorders>
              <w:top w:val="nil"/>
              <w:left w:val="nil"/>
              <w:bottom w:val="single" w:sz="8" w:space="0" w:color="DDDDDD"/>
              <w:right w:val="single" w:sz="8" w:space="0" w:color="DDDDDD"/>
            </w:tcBorders>
            <w:noWrap/>
          </w:tcPr>
          <w:p w14:paraId="18933A93"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UB</w:t>
            </w:r>
          </w:p>
        </w:tc>
        <w:tc>
          <w:tcPr>
            <w:tcW w:w="988" w:type="dxa"/>
            <w:tcBorders>
              <w:top w:val="nil"/>
              <w:left w:val="nil"/>
              <w:bottom w:val="single" w:sz="8" w:space="0" w:color="DDDDDD"/>
              <w:right w:val="single" w:sz="8" w:space="0" w:color="DDDDDD"/>
            </w:tcBorders>
            <w:noWrap/>
          </w:tcPr>
          <w:p w14:paraId="633ADF29"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2.2</w:t>
            </w:r>
          </w:p>
        </w:tc>
        <w:tc>
          <w:tcPr>
            <w:tcW w:w="988" w:type="dxa"/>
            <w:tcBorders>
              <w:top w:val="nil"/>
              <w:left w:val="nil"/>
              <w:bottom w:val="single" w:sz="8" w:space="0" w:color="DDDDDD"/>
              <w:right w:val="single" w:sz="8" w:space="0" w:color="DDDDDD"/>
            </w:tcBorders>
            <w:noWrap/>
          </w:tcPr>
          <w:p w14:paraId="649005D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0.8</w:t>
            </w:r>
          </w:p>
        </w:tc>
        <w:tc>
          <w:tcPr>
            <w:tcW w:w="1052" w:type="dxa"/>
            <w:tcBorders>
              <w:top w:val="nil"/>
              <w:left w:val="nil"/>
              <w:bottom w:val="single" w:sz="8" w:space="0" w:color="DDDDDD"/>
              <w:right w:val="single" w:sz="8" w:space="0" w:color="DDDDDD"/>
            </w:tcBorders>
            <w:noWrap/>
          </w:tcPr>
          <w:p w14:paraId="043D73DC"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0.4</w:t>
            </w:r>
          </w:p>
        </w:tc>
        <w:tc>
          <w:tcPr>
            <w:tcW w:w="1052" w:type="dxa"/>
            <w:tcBorders>
              <w:top w:val="nil"/>
              <w:left w:val="nil"/>
              <w:bottom w:val="single" w:sz="8" w:space="0" w:color="DDDDDD"/>
              <w:right w:val="single" w:sz="8" w:space="0" w:color="DDDDDD"/>
            </w:tcBorders>
            <w:noWrap/>
          </w:tcPr>
          <w:p w14:paraId="44927578"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0.3</w:t>
            </w:r>
          </w:p>
        </w:tc>
        <w:tc>
          <w:tcPr>
            <w:tcW w:w="720" w:type="dxa"/>
            <w:tcBorders>
              <w:top w:val="nil"/>
              <w:left w:val="nil"/>
              <w:bottom w:val="single" w:sz="8" w:space="0" w:color="DDDDDD"/>
              <w:right w:val="single" w:sz="8" w:space="0" w:color="DDDDDD"/>
            </w:tcBorders>
            <w:noWrap/>
          </w:tcPr>
          <w:p w14:paraId="41B15F6D"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3.7</w:t>
            </w:r>
          </w:p>
        </w:tc>
        <w:tc>
          <w:tcPr>
            <w:tcW w:w="988" w:type="dxa"/>
            <w:tcBorders>
              <w:top w:val="nil"/>
              <w:left w:val="nil"/>
              <w:bottom w:val="single" w:sz="8" w:space="0" w:color="DDDDDD"/>
              <w:right w:val="single" w:sz="8" w:space="0" w:color="DDDDDD"/>
            </w:tcBorders>
            <w:noWrap/>
          </w:tcPr>
          <w:p w14:paraId="4CA6A27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9.9</w:t>
            </w:r>
          </w:p>
        </w:tc>
        <w:tc>
          <w:tcPr>
            <w:tcW w:w="988" w:type="dxa"/>
            <w:tcBorders>
              <w:top w:val="nil"/>
              <w:left w:val="nil"/>
              <w:bottom w:val="single" w:sz="8" w:space="0" w:color="DDDDDD"/>
              <w:right w:val="single" w:sz="8" w:space="0" w:color="DDDDDD"/>
            </w:tcBorders>
            <w:noWrap/>
          </w:tcPr>
          <w:p w14:paraId="2FB3FFE8"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1.3</w:t>
            </w:r>
          </w:p>
        </w:tc>
        <w:tc>
          <w:tcPr>
            <w:tcW w:w="1052" w:type="dxa"/>
            <w:tcBorders>
              <w:top w:val="nil"/>
              <w:left w:val="nil"/>
              <w:bottom w:val="single" w:sz="8" w:space="0" w:color="DDDDDD"/>
              <w:right w:val="single" w:sz="8" w:space="0" w:color="DDDDDD"/>
            </w:tcBorders>
            <w:noWrap/>
          </w:tcPr>
          <w:p w14:paraId="276D3C1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2.8</w:t>
            </w:r>
          </w:p>
        </w:tc>
        <w:tc>
          <w:tcPr>
            <w:tcW w:w="1052" w:type="dxa"/>
            <w:tcBorders>
              <w:top w:val="nil"/>
              <w:left w:val="nil"/>
              <w:bottom w:val="single" w:sz="8" w:space="0" w:color="DDDDDD"/>
              <w:right w:val="single" w:sz="8" w:space="0" w:color="DDDDDD"/>
            </w:tcBorders>
            <w:noWrap/>
          </w:tcPr>
          <w:p w14:paraId="24A77C9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1.1</w:t>
            </w:r>
          </w:p>
        </w:tc>
        <w:tc>
          <w:tcPr>
            <w:tcW w:w="720" w:type="dxa"/>
            <w:tcBorders>
              <w:top w:val="nil"/>
              <w:left w:val="nil"/>
              <w:bottom w:val="single" w:sz="8" w:space="0" w:color="DDDDDD"/>
              <w:right w:val="nil"/>
            </w:tcBorders>
            <w:noWrap/>
          </w:tcPr>
          <w:p w14:paraId="4863DA8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5.5</w:t>
            </w:r>
          </w:p>
        </w:tc>
      </w:tr>
      <w:tr w:rsidR="00E66261" w:rsidRPr="00A11980" w14:paraId="6A5BC522" w14:textId="77777777" w:rsidTr="00821FAF">
        <w:trPr>
          <w:trHeight w:val="300"/>
        </w:trPr>
        <w:tc>
          <w:tcPr>
            <w:tcW w:w="960" w:type="dxa"/>
            <w:vMerge/>
            <w:tcBorders>
              <w:top w:val="nil"/>
              <w:left w:val="nil"/>
              <w:bottom w:val="single" w:sz="8" w:space="0" w:color="DDDDDD"/>
              <w:right w:val="single" w:sz="8" w:space="0" w:color="DDDDDD"/>
            </w:tcBorders>
            <w:vAlign w:val="center"/>
          </w:tcPr>
          <w:p w14:paraId="25019449"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1165" w:type="dxa"/>
            <w:tcBorders>
              <w:top w:val="nil"/>
              <w:left w:val="nil"/>
              <w:bottom w:val="single" w:sz="8" w:space="0" w:color="DDDDDD"/>
              <w:right w:val="single" w:sz="8" w:space="0" w:color="DDDDDD"/>
            </w:tcBorders>
            <w:noWrap/>
          </w:tcPr>
          <w:p w14:paraId="48A27FF9"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Max Conc</w:t>
            </w:r>
          </w:p>
        </w:tc>
        <w:tc>
          <w:tcPr>
            <w:tcW w:w="960" w:type="dxa"/>
            <w:tcBorders>
              <w:top w:val="nil"/>
              <w:left w:val="nil"/>
              <w:bottom w:val="single" w:sz="8" w:space="0" w:color="DDDDDD"/>
              <w:right w:val="single" w:sz="8" w:space="0" w:color="DDDDDD"/>
            </w:tcBorders>
            <w:noWrap/>
          </w:tcPr>
          <w:p w14:paraId="1D1449ED"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UB</w:t>
            </w:r>
          </w:p>
        </w:tc>
        <w:tc>
          <w:tcPr>
            <w:tcW w:w="988" w:type="dxa"/>
            <w:tcBorders>
              <w:top w:val="nil"/>
              <w:left w:val="nil"/>
              <w:bottom w:val="single" w:sz="8" w:space="0" w:color="DDDDDD"/>
              <w:right w:val="single" w:sz="8" w:space="0" w:color="DDDDDD"/>
            </w:tcBorders>
            <w:noWrap/>
          </w:tcPr>
          <w:p w14:paraId="2E64D41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22.4</w:t>
            </w:r>
          </w:p>
        </w:tc>
        <w:tc>
          <w:tcPr>
            <w:tcW w:w="988" w:type="dxa"/>
            <w:tcBorders>
              <w:top w:val="nil"/>
              <w:left w:val="nil"/>
              <w:bottom w:val="single" w:sz="8" w:space="0" w:color="DDDDDD"/>
              <w:right w:val="single" w:sz="8" w:space="0" w:color="DDDDDD"/>
            </w:tcBorders>
            <w:noWrap/>
          </w:tcPr>
          <w:p w14:paraId="6D29BC77"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10</w:t>
            </w:r>
          </w:p>
        </w:tc>
        <w:tc>
          <w:tcPr>
            <w:tcW w:w="1052" w:type="dxa"/>
            <w:tcBorders>
              <w:top w:val="nil"/>
              <w:left w:val="nil"/>
              <w:bottom w:val="single" w:sz="8" w:space="0" w:color="DDDDDD"/>
              <w:right w:val="single" w:sz="8" w:space="0" w:color="DDDDDD"/>
            </w:tcBorders>
            <w:noWrap/>
          </w:tcPr>
          <w:p w14:paraId="753004F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5</w:t>
            </w:r>
          </w:p>
        </w:tc>
        <w:tc>
          <w:tcPr>
            <w:tcW w:w="1052" w:type="dxa"/>
            <w:tcBorders>
              <w:top w:val="nil"/>
              <w:left w:val="nil"/>
              <w:bottom w:val="single" w:sz="8" w:space="0" w:color="DDDDDD"/>
              <w:right w:val="single" w:sz="8" w:space="0" w:color="DDDDDD"/>
            </w:tcBorders>
            <w:noWrap/>
          </w:tcPr>
          <w:p w14:paraId="4E3B2237"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w:t>
            </w:r>
          </w:p>
        </w:tc>
        <w:tc>
          <w:tcPr>
            <w:tcW w:w="720" w:type="dxa"/>
            <w:tcBorders>
              <w:top w:val="nil"/>
              <w:left w:val="nil"/>
              <w:bottom w:val="single" w:sz="8" w:space="0" w:color="DDDDDD"/>
              <w:right w:val="single" w:sz="8" w:space="0" w:color="DDDDDD"/>
            </w:tcBorders>
            <w:noWrap/>
          </w:tcPr>
          <w:p w14:paraId="4D9C718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10.3</w:t>
            </w:r>
          </w:p>
        </w:tc>
        <w:tc>
          <w:tcPr>
            <w:tcW w:w="988" w:type="dxa"/>
            <w:tcBorders>
              <w:top w:val="nil"/>
              <w:left w:val="nil"/>
              <w:bottom w:val="single" w:sz="8" w:space="0" w:color="DDDDDD"/>
              <w:right w:val="single" w:sz="8" w:space="0" w:color="DDDDDD"/>
            </w:tcBorders>
            <w:noWrap/>
          </w:tcPr>
          <w:p w14:paraId="05BBD77B"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74.8</w:t>
            </w:r>
          </w:p>
        </w:tc>
        <w:tc>
          <w:tcPr>
            <w:tcW w:w="988" w:type="dxa"/>
            <w:tcBorders>
              <w:top w:val="nil"/>
              <w:left w:val="nil"/>
              <w:bottom w:val="single" w:sz="8" w:space="0" w:color="DDDDDD"/>
              <w:right w:val="single" w:sz="8" w:space="0" w:color="DDDDDD"/>
            </w:tcBorders>
            <w:noWrap/>
          </w:tcPr>
          <w:p w14:paraId="12464D32"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3.2</w:t>
            </w:r>
          </w:p>
        </w:tc>
        <w:tc>
          <w:tcPr>
            <w:tcW w:w="1052" w:type="dxa"/>
            <w:tcBorders>
              <w:top w:val="nil"/>
              <w:left w:val="nil"/>
              <w:bottom w:val="single" w:sz="8" w:space="0" w:color="DDDDDD"/>
              <w:right w:val="single" w:sz="8" w:space="0" w:color="DDDDDD"/>
            </w:tcBorders>
            <w:noWrap/>
          </w:tcPr>
          <w:p w14:paraId="2E0C43E4"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14</w:t>
            </w:r>
          </w:p>
        </w:tc>
        <w:tc>
          <w:tcPr>
            <w:tcW w:w="1052" w:type="dxa"/>
            <w:tcBorders>
              <w:top w:val="nil"/>
              <w:left w:val="nil"/>
              <w:bottom w:val="single" w:sz="8" w:space="0" w:color="DDDDDD"/>
              <w:right w:val="single" w:sz="8" w:space="0" w:color="DDDDDD"/>
            </w:tcBorders>
            <w:noWrap/>
          </w:tcPr>
          <w:p w14:paraId="27955BAB"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3.2</w:t>
            </w:r>
          </w:p>
        </w:tc>
        <w:tc>
          <w:tcPr>
            <w:tcW w:w="720" w:type="dxa"/>
            <w:tcBorders>
              <w:top w:val="nil"/>
              <w:left w:val="nil"/>
              <w:bottom w:val="single" w:sz="8" w:space="0" w:color="DDDDDD"/>
              <w:right w:val="nil"/>
            </w:tcBorders>
            <w:noWrap/>
          </w:tcPr>
          <w:p w14:paraId="27EA80CB"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67</w:t>
            </w:r>
          </w:p>
        </w:tc>
      </w:tr>
      <w:tr w:rsidR="00E66261" w:rsidRPr="00A11980" w14:paraId="3D85ADCA" w14:textId="77777777" w:rsidTr="00821FAF">
        <w:trPr>
          <w:trHeight w:val="300"/>
        </w:trPr>
        <w:tc>
          <w:tcPr>
            <w:tcW w:w="960" w:type="dxa"/>
            <w:vMerge w:val="restart"/>
            <w:tcBorders>
              <w:top w:val="nil"/>
              <w:left w:val="nil"/>
              <w:bottom w:val="single" w:sz="8" w:space="0" w:color="DDDDDD"/>
              <w:right w:val="single" w:sz="8" w:space="0" w:color="DDDDDD"/>
            </w:tcBorders>
            <w:noWrap/>
            <w:textDirection w:val="btLr"/>
          </w:tcPr>
          <w:p w14:paraId="5DA69DF0"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Oat</w:t>
            </w:r>
          </w:p>
        </w:tc>
        <w:tc>
          <w:tcPr>
            <w:tcW w:w="1165" w:type="dxa"/>
            <w:tcBorders>
              <w:top w:val="nil"/>
              <w:left w:val="nil"/>
              <w:bottom w:val="single" w:sz="8" w:space="0" w:color="DDDDDD"/>
              <w:right w:val="single" w:sz="8" w:space="0" w:color="DDDDDD"/>
            </w:tcBorders>
            <w:shd w:val="clear" w:color="auto" w:fill="D9D9D9"/>
            <w:noWrap/>
          </w:tcPr>
          <w:p w14:paraId="5C05F24D"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N</w:t>
            </w:r>
          </w:p>
        </w:tc>
        <w:tc>
          <w:tcPr>
            <w:tcW w:w="960" w:type="dxa"/>
            <w:tcBorders>
              <w:top w:val="nil"/>
              <w:left w:val="nil"/>
              <w:bottom w:val="single" w:sz="8" w:space="0" w:color="DDDDDD"/>
              <w:right w:val="single" w:sz="8" w:space="0" w:color="DDDDDD"/>
            </w:tcBorders>
            <w:shd w:val="clear" w:color="auto" w:fill="D9D9D9"/>
            <w:noWrap/>
          </w:tcPr>
          <w:p w14:paraId="6B2D6650"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 </w:t>
            </w:r>
          </w:p>
        </w:tc>
        <w:tc>
          <w:tcPr>
            <w:tcW w:w="988" w:type="dxa"/>
            <w:tcBorders>
              <w:top w:val="nil"/>
              <w:left w:val="nil"/>
              <w:bottom w:val="single" w:sz="8" w:space="0" w:color="DDDDDD"/>
              <w:right w:val="single" w:sz="8" w:space="0" w:color="DDDDDD"/>
            </w:tcBorders>
            <w:shd w:val="clear" w:color="auto" w:fill="D9D9D9"/>
            <w:noWrap/>
          </w:tcPr>
          <w:p w14:paraId="47BAEBF2"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2</w:t>
            </w:r>
          </w:p>
        </w:tc>
        <w:tc>
          <w:tcPr>
            <w:tcW w:w="988" w:type="dxa"/>
            <w:tcBorders>
              <w:top w:val="nil"/>
              <w:left w:val="nil"/>
              <w:bottom w:val="single" w:sz="8" w:space="0" w:color="DDDDDD"/>
              <w:right w:val="single" w:sz="8" w:space="0" w:color="DDDDDD"/>
            </w:tcBorders>
            <w:shd w:val="clear" w:color="auto" w:fill="D9D9D9"/>
            <w:noWrap/>
          </w:tcPr>
          <w:p w14:paraId="68FA7782"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2</w:t>
            </w:r>
          </w:p>
        </w:tc>
        <w:tc>
          <w:tcPr>
            <w:tcW w:w="1052" w:type="dxa"/>
            <w:tcBorders>
              <w:top w:val="nil"/>
              <w:left w:val="nil"/>
              <w:bottom w:val="single" w:sz="8" w:space="0" w:color="DDDDDD"/>
              <w:right w:val="single" w:sz="8" w:space="0" w:color="DDDDDD"/>
            </w:tcBorders>
            <w:shd w:val="clear" w:color="auto" w:fill="D9D9D9"/>
            <w:noWrap/>
          </w:tcPr>
          <w:p w14:paraId="6BC792D6"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2</w:t>
            </w:r>
          </w:p>
        </w:tc>
        <w:tc>
          <w:tcPr>
            <w:tcW w:w="1052" w:type="dxa"/>
            <w:tcBorders>
              <w:top w:val="nil"/>
              <w:left w:val="nil"/>
              <w:bottom w:val="single" w:sz="8" w:space="0" w:color="DDDDDD"/>
              <w:right w:val="single" w:sz="8" w:space="0" w:color="DDDDDD"/>
            </w:tcBorders>
            <w:shd w:val="clear" w:color="auto" w:fill="D9D9D9"/>
            <w:noWrap/>
          </w:tcPr>
          <w:p w14:paraId="62590910"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2</w:t>
            </w:r>
          </w:p>
        </w:tc>
        <w:tc>
          <w:tcPr>
            <w:tcW w:w="720" w:type="dxa"/>
            <w:tcBorders>
              <w:top w:val="nil"/>
              <w:left w:val="nil"/>
              <w:bottom w:val="single" w:sz="8" w:space="0" w:color="DDDDDD"/>
              <w:right w:val="single" w:sz="8" w:space="0" w:color="DDDDDD"/>
            </w:tcBorders>
            <w:shd w:val="clear" w:color="auto" w:fill="D9D9D9"/>
            <w:noWrap/>
          </w:tcPr>
          <w:p w14:paraId="0CBD8541"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2</w:t>
            </w:r>
          </w:p>
        </w:tc>
        <w:tc>
          <w:tcPr>
            <w:tcW w:w="988" w:type="dxa"/>
            <w:tcBorders>
              <w:top w:val="nil"/>
              <w:left w:val="nil"/>
              <w:bottom w:val="single" w:sz="8" w:space="0" w:color="DDDDDD"/>
              <w:right w:val="single" w:sz="8" w:space="0" w:color="DDDDDD"/>
            </w:tcBorders>
            <w:shd w:val="clear" w:color="auto" w:fill="D9D9D9"/>
            <w:noWrap/>
          </w:tcPr>
          <w:p w14:paraId="5DADCB4E"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w:t>
            </w:r>
          </w:p>
        </w:tc>
        <w:tc>
          <w:tcPr>
            <w:tcW w:w="988" w:type="dxa"/>
            <w:tcBorders>
              <w:top w:val="nil"/>
              <w:left w:val="nil"/>
              <w:bottom w:val="single" w:sz="8" w:space="0" w:color="DDDDDD"/>
              <w:right w:val="single" w:sz="8" w:space="0" w:color="DDDDDD"/>
            </w:tcBorders>
            <w:shd w:val="clear" w:color="auto" w:fill="D9D9D9"/>
            <w:noWrap/>
          </w:tcPr>
          <w:p w14:paraId="6F5D4E1E"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shd w:val="clear" w:color="auto" w:fill="D9D9D9"/>
            <w:noWrap/>
          </w:tcPr>
          <w:p w14:paraId="698ACC7B"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shd w:val="clear" w:color="auto" w:fill="D9D9D9"/>
            <w:noWrap/>
          </w:tcPr>
          <w:p w14:paraId="0CD386FE"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720" w:type="dxa"/>
            <w:tcBorders>
              <w:top w:val="nil"/>
              <w:left w:val="nil"/>
              <w:bottom w:val="single" w:sz="8" w:space="0" w:color="DDDDDD"/>
              <w:right w:val="nil"/>
            </w:tcBorders>
            <w:shd w:val="clear" w:color="auto" w:fill="D9D9D9"/>
            <w:noWrap/>
          </w:tcPr>
          <w:p w14:paraId="29EE7EDD"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4D9D0142" w14:textId="77777777" w:rsidTr="00821FAF">
        <w:trPr>
          <w:trHeight w:val="300"/>
        </w:trPr>
        <w:tc>
          <w:tcPr>
            <w:tcW w:w="960" w:type="dxa"/>
            <w:vMerge/>
            <w:tcBorders>
              <w:top w:val="nil"/>
              <w:left w:val="nil"/>
              <w:bottom w:val="single" w:sz="8" w:space="0" w:color="DDDDDD"/>
              <w:right w:val="single" w:sz="8" w:space="0" w:color="DDDDDD"/>
            </w:tcBorders>
            <w:vAlign w:val="center"/>
          </w:tcPr>
          <w:p w14:paraId="4C68FF7D"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1165" w:type="dxa"/>
            <w:vMerge w:val="restart"/>
            <w:tcBorders>
              <w:top w:val="nil"/>
              <w:left w:val="single" w:sz="8" w:space="0" w:color="DDDDDD"/>
              <w:bottom w:val="single" w:sz="8" w:space="0" w:color="DDDDDD"/>
              <w:right w:val="single" w:sz="8" w:space="0" w:color="DDDDDD"/>
            </w:tcBorders>
            <w:noWrap/>
          </w:tcPr>
          <w:p w14:paraId="731E47D5"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Mean Conc</w:t>
            </w:r>
          </w:p>
        </w:tc>
        <w:tc>
          <w:tcPr>
            <w:tcW w:w="960" w:type="dxa"/>
            <w:tcBorders>
              <w:top w:val="nil"/>
              <w:left w:val="nil"/>
              <w:bottom w:val="single" w:sz="8" w:space="0" w:color="DDDDDD"/>
              <w:right w:val="single" w:sz="8" w:space="0" w:color="DDDDDD"/>
            </w:tcBorders>
            <w:noWrap/>
          </w:tcPr>
          <w:p w14:paraId="6BB6A605"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LB</w:t>
            </w:r>
          </w:p>
        </w:tc>
        <w:tc>
          <w:tcPr>
            <w:tcW w:w="988" w:type="dxa"/>
            <w:tcBorders>
              <w:top w:val="nil"/>
              <w:left w:val="nil"/>
              <w:bottom w:val="single" w:sz="8" w:space="0" w:color="DDDDDD"/>
              <w:right w:val="single" w:sz="8" w:space="0" w:color="DDDDDD"/>
            </w:tcBorders>
            <w:noWrap/>
          </w:tcPr>
          <w:p w14:paraId="590C0088"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988" w:type="dxa"/>
            <w:tcBorders>
              <w:top w:val="nil"/>
              <w:left w:val="nil"/>
              <w:bottom w:val="single" w:sz="8" w:space="0" w:color="DDDDDD"/>
              <w:right w:val="single" w:sz="8" w:space="0" w:color="DDDDDD"/>
            </w:tcBorders>
            <w:noWrap/>
          </w:tcPr>
          <w:p w14:paraId="3C7D3ED8"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0.8</w:t>
            </w:r>
          </w:p>
        </w:tc>
        <w:tc>
          <w:tcPr>
            <w:tcW w:w="1052" w:type="dxa"/>
            <w:tcBorders>
              <w:top w:val="nil"/>
              <w:left w:val="nil"/>
              <w:bottom w:val="single" w:sz="8" w:space="0" w:color="DDDDDD"/>
              <w:right w:val="single" w:sz="8" w:space="0" w:color="DDDDDD"/>
            </w:tcBorders>
            <w:noWrap/>
          </w:tcPr>
          <w:p w14:paraId="2BE0AB5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1052" w:type="dxa"/>
            <w:tcBorders>
              <w:top w:val="nil"/>
              <w:left w:val="nil"/>
              <w:bottom w:val="single" w:sz="8" w:space="0" w:color="DDDDDD"/>
              <w:right w:val="single" w:sz="8" w:space="0" w:color="DDDDDD"/>
            </w:tcBorders>
            <w:noWrap/>
          </w:tcPr>
          <w:p w14:paraId="651A6F17"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720" w:type="dxa"/>
            <w:tcBorders>
              <w:top w:val="nil"/>
              <w:left w:val="nil"/>
              <w:bottom w:val="single" w:sz="8" w:space="0" w:color="DDDDDD"/>
              <w:right w:val="single" w:sz="8" w:space="0" w:color="DDDDDD"/>
            </w:tcBorders>
            <w:noWrap/>
          </w:tcPr>
          <w:p w14:paraId="4224A590"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988" w:type="dxa"/>
            <w:tcBorders>
              <w:top w:val="nil"/>
              <w:left w:val="nil"/>
              <w:bottom w:val="single" w:sz="8" w:space="0" w:color="DDDDDD"/>
              <w:right w:val="single" w:sz="8" w:space="0" w:color="DDDDDD"/>
            </w:tcBorders>
            <w:noWrap/>
          </w:tcPr>
          <w:p w14:paraId="12F067D9"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988" w:type="dxa"/>
            <w:tcBorders>
              <w:top w:val="nil"/>
              <w:left w:val="nil"/>
              <w:bottom w:val="single" w:sz="8" w:space="0" w:color="DDDDDD"/>
              <w:right w:val="single" w:sz="8" w:space="0" w:color="DDDDDD"/>
            </w:tcBorders>
            <w:noWrap/>
          </w:tcPr>
          <w:p w14:paraId="2BCC9DD7"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63D008CF"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3EEEE6E2"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720" w:type="dxa"/>
            <w:tcBorders>
              <w:top w:val="nil"/>
              <w:left w:val="nil"/>
              <w:bottom w:val="single" w:sz="8" w:space="0" w:color="DDDDDD"/>
              <w:right w:val="nil"/>
            </w:tcBorders>
            <w:noWrap/>
          </w:tcPr>
          <w:p w14:paraId="6E1C4557"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6E434E21" w14:textId="77777777" w:rsidTr="00821FAF">
        <w:trPr>
          <w:trHeight w:val="300"/>
        </w:trPr>
        <w:tc>
          <w:tcPr>
            <w:tcW w:w="960" w:type="dxa"/>
            <w:vMerge/>
            <w:tcBorders>
              <w:top w:val="nil"/>
              <w:left w:val="nil"/>
              <w:bottom w:val="single" w:sz="8" w:space="0" w:color="DDDDDD"/>
              <w:right w:val="single" w:sz="8" w:space="0" w:color="DDDDDD"/>
            </w:tcBorders>
            <w:vAlign w:val="center"/>
          </w:tcPr>
          <w:p w14:paraId="1B461520"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1165" w:type="dxa"/>
            <w:vMerge/>
            <w:tcBorders>
              <w:top w:val="nil"/>
              <w:left w:val="single" w:sz="8" w:space="0" w:color="DDDDDD"/>
              <w:bottom w:val="single" w:sz="8" w:space="0" w:color="DDDDDD"/>
              <w:right w:val="single" w:sz="8" w:space="0" w:color="DDDDDD"/>
            </w:tcBorders>
            <w:vAlign w:val="center"/>
          </w:tcPr>
          <w:p w14:paraId="6AA51F6D"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960" w:type="dxa"/>
            <w:tcBorders>
              <w:top w:val="nil"/>
              <w:left w:val="nil"/>
              <w:bottom w:val="single" w:sz="8" w:space="0" w:color="DDDDDD"/>
              <w:right w:val="single" w:sz="8" w:space="0" w:color="DDDDDD"/>
            </w:tcBorders>
            <w:noWrap/>
          </w:tcPr>
          <w:p w14:paraId="5BB37848"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UB</w:t>
            </w:r>
          </w:p>
        </w:tc>
        <w:tc>
          <w:tcPr>
            <w:tcW w:w="988" w:type="dxa"/>
            <w:tcBorders>
              <w:top w:val="nil"/>
              <w:left w:val="nil"/>
              <w:bottom w:val="single" w:sz="8" w:space="0" w:color="DDDDDD"/>
              <w:right w:val="single" w:sz="8" w:space="0" w:color="DDDDDD"/>
            </w:tcBorders>
            <w:noWrap/>
          </w:tcPr>
          <w:p w14:paraId="0F1A3A46"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1.6</w:t>
            </w:r>
          </w:p>
        </w:tc>
        <w:tc>
          <w:tcPr>
            <w:tcW w:w="988" w:type="dxa"/>
            <w:tcBorders>
              <w:top w:val="nil"/>
              <w:left w:val="nil"/>
              <w:bottom w:val="single" w:sz="8" w:space="0" w:color="DDDDDD"/>
              <w:right w:val="single" w:sz="8" w:space="0" w:color="DDDDDD"/>
            </w:tcBorders>
            <w:noWrap/>
          </w:tcPr>
          <w:p w14:paraId="7C3A5A48"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0.9</w:t>
            </w:r>
          </w:p>
        </w:tc>
        <w:tc>
          <w:tcPr>
            <w:tcW w:w="1052" w:type="dxa"/>
            <w:tcBorders>
              <w:top w:val="nil"/>
              <w:left w:val="nil"/>
              <w:bottom w:val="single" w:sz="8" w:space="0" w:color="DDDDDD"/>
              <w:right w:val="single" w:sz="8" w:space="0" w:color="DDDDDD"/>
            </w:tcBorders>
            <w:noWrap/>
          </w:tcPr>
          <w:p w14:paraId="65A6679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2.8</w:t>
            </w:r>
          </w:p>
        </w:tc>
        <w:tc>
          <w:tcPr>
            <w:tcW w:w="1052" w:type="dxa"/>
            <w:tcBorders>
              <w:top w:val="nil"/>
              <w:left w:val="nil"/>
              <w:bottom w:val="single" w:sz="8" w:space="0" w:color="DDDDDD"/>
              <w:right w:val="single" w:sz="8" w:space="0" w:color="DDDDDD"/>
            </w:tcBorders>
            <w:noWrap/>
          </w:tcPr>
          <w:p w14:paraId="3BE16B11"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0.2</w:t>
            </w:r>
          </w:p>
        </w:tc>
        <w:tc>
          <w:tcPr>
            <w:tcW w:w="720" w:type="dxa"/>
            <w:tcBorders>
              <w:top w:val="nil"/>
              <w:left w:val="nil"/>
              <w:bottom w:val="single" w:sz="8" w:space="0" w:color="DDDDDD"/>
              <w:right w:val="single" w:sz="8" w:space="0" w:color="DDDDDD"/>
            </w:tcBorders>
            <w:noWrap/>
          </w:tcPr>
          <w:p w14:paraId="51D5492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0.4</w:t>
            </w:r>
          </w:p>
        </w:tc>
        <w:tc>
          <w:tcPr>
            <w:tcW w:w="988" w:type="dxa"/>
            <w:tcBorders>
              <w:top w:val="nil"/>
              <w:left w:val="nil"/>
              <w:bottom w:val="single" w:sz="8" w:space="0" w:color="DDDDDD"/>
              <w:right w:val="single" w:sz="8" w:space="0" w:color="DDDDDD"/>
            </w:tcBorders>
            <w:noWrap/>
          </w:tcPr>
          <w:p w14:paraId="7E639502"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0.2</w:t>
            </w:r>
          </w:p>
        </w:tc>
        <w:tc>
          <w:tcPr>
            <w:tcW w:w="988" w:type="dxa"/>
            <w:tcBorders>
              <w:top w:val="nil"/>
              <w:left w:val="nil"/>
              <w:bottom w:val="single" w:sz="8" w:space="0" w:color="DDDDDD"/>
              <w:right w:val="single" w:sz="8" w:space="0" w:color="DDDDDD"/>
            </w:tcBorders>
            <w:noWrap/>
          </w:tcPr>
          <w:p w14:paraId="4D587100"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54F3EFD4"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2D448842"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720" w:type="dxa"/>
            <w:tcBorders>
              <w:top w:val="nil"/>
              <w:left w:val="nil"/>
              <w:bottom w:val="single" w:sz="8" w:space="0" w:color="DDDDDD"/>
              <w:right w:val="nil"/>
            </w:tcBorders>
            <w:noWrap/>
          </w:tcPr>
          <w:p w14:paraId="392C2990"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65AFB4FE" w14:textId="77777777" w:rsidTr="00821FAF">
        <w:trPr>
          <w:trHeight w:val="300"/>
        </w:trPr>
        <w:tc>
          <w:tcPr>
            <w:tcW w:w="960" w:type="dxa"/>
            <w:vMerge/>
            <w:tcBorders>
              <w:top w:val="nil"/>
              <w:left w:val="nil"/>
              <w:bottom w:val="single" w:sz="8" w:space="0" w:color="DDDDDD"/>
              <w:right w:val="single" w:sz="8" w:space="0" w:color="DDDDDD"/>
            </w:tcBorders>
            <w:vAlign w:val="center"/>
          </w:tcPr>
          <w:p w14:paraId="27193982"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1165" w:type="dxa"/>
            <w:tcBorders>
              <w:top w:val="nil"/>
              <w:left w:val="nil"/>
              <w:bottom w:val="single" w:sz="8" w:space="0" w:color="DDDDDD"/>
              <w:right w:val="single" w:sz="8" w:space="0" w:color="DDDDDD"/>
            </w:tcBorders>
            <w:noWrap/>
          </w:tcPr>
          <w:p w14:paraId="0DBFEAE6"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Max Conc</w:t>
            </w:r>
          </w:p>
        </w:tc>
        <w:tc>
          <w:tcPr>
            <w:tcW w:w="960" w:type="dxa"/>
            <w:tcBorders>
              <w:top w:val="nil"/>
              <w:left w:val="nil"/>
              <w:bottom w:val="single" w:sz="8" w:space="0" w:color="DDDDDD"/>
              <w:right w:val="single" w:sz="8" w:space="0" w:color="DDDDDD"/>
            </w:tcBorders>
            <w:noWrap/>
          </w:tcPr>
          <w:p w14:paraId="16A335A6"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UB</w:t>
            </w:r>
          </w:p>
        </w:tc>
        <w:tc>
          <w:tcPr>
            <w:tcW w:w="988" w:type="dxa"/>
            <w:tcBorders>
              <w:top w:val="nil"/>
              <w:left w:val="nil"/>
              <w:bottom w:val="single" w:sz="8" w:space="0" w:color="DDDDDD"/>
              <w:right w:val="single" w:sz="8" w:space="0" w:color="DDDDDD"/>
            </w:tcBorders>
            <w:noWrap/>
          </w:tcPr>
          <w:p w14:paraId="0E4DEEB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3</w:t>
            </w:r>
          </w:p>
        </w:tc>
        <w:tc>
          <w:tcPr>
            <w:tcW w:w="988" w:type="dxa"/>
            <w:tcBorders>
              <w:top w:val="nil"/>
              <w:left w:val="nil"/>
              <w:bottom w:val="single" w:sz="8" w:space="0" w:color="DDDDDD"/>
              <w:right w:val="single" w:sz="8" w:space="0" w:color="DDDDDD"/>
            </w:tcBorders>
            <w:noWrap/>
          </w:tcPr>
          <w:p w14:paraId="5ECB6194"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1.6</w:t>
            </w:r>
          </w:p>
        </w:tc>
        <w:tc>
          <w:tcPr>
            <w:tcW w:w="1052" w:type="dxa"/>
            <w:tcBorders>
              <w:top w:val="nil"/>
              <w:left w:val="nil"/>
              <w:bottom w:val="single" w:sz="8" w:space="0" w:color="DDDDDD"/>
              <w:right w:val="single" w:sz="8" w:space="0" w:color="DDDDDD"/>
            </w:tcBorders>
            <w:noWrap/>
          </w:tcPr>
          <w:p w14:paraId="3B6B641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5</w:t>
            </w:r>
          </w:p>
        </w:tc>
        <w:tc>
          <w:tcPr>
            <w:tcW w:w="1052" w:type="dxa"/>
            <w:tcBorders>
              <w:top w:val="nil"/>
              <w:left w:val="nil"/>
              <w:bottom w:val="single" w:sz="8" w:space="0" w:color="DDDDDD"/>
              <w:right w:val="single" w:sz="8" w:space="0" w:color="DDDDDD"/>
            </w:tcBorders>
            <w:noWrap/>
          </w:tcPr>
          <w:p w14:paraId="21EB09A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0.3</w:t>
            </w:r>
          </w:p>
        </w:tc>
        <w:tc>
          <w:tcPr>
            <w:tcW w:w="720" w:type="dxa"/>
            <w:tcBorders>
              <w:top w:val="nil"/>
              <w:left w:val="nil"/>
              <w:bottom w:val="single" w:sz="8" w:space="0" w:color="DDDDDD"/>
              <w:right w:val="single" w:sz="8" w:space="0" w:color="DDDDDD"/>
            </w:tcBorders>
            <w:noWrap/>
          </w:tcPr>
          <w:p w14:paraId="50DE93A7"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0.4</w:t>
            </w:r>
          </w:p>
        </w:tc>
        <w:tc>
          <w:tcPr>
            <w:tcW w:w="988" w:type="dxa"/>
            <w:tcBorders>
              <w:top w:val="nil"/>
              <w:left w:val="nil"/>
              <w:bottom w:val="single" w:sz="8" w:space="0" w:color="DDDDDD"/>
              <w:right w:val="single" w:sz="8" w:space="0" w:color="DDDDDD"/>
            </w:tcBorders>
            <w:noWrap/>
          </w:tcPr>
          <w:p w14:paraId="05D33FCB"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0.2</w:t>
            </w:r>
          </w:p>
        </w:tc>
        <w:tc>
          <w:tcPr>
            <w:tcW w:w="988" w:type="dxa"/>
            <w:tcBorders>
              <w:top w:val="nil"/>
              <w:left w:val="nil"/>
              <w:bottom w:val="single" w:sz="8" w:space="0" w:color="DDDDDD"/>
              <w:right w:val="single" w:sz="8" w:space="0" w:color="DDDDDD"/>
            </w:tcBorders>
            <w:noWrap/>
          </w:tcPr>
          <w:p w14:paraId="14430539"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6A2C1134"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379CEC41"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720" w:type="dxa"/>
            <w:tcBorders>
              <w:top w:val="nil"/>
              <w:left w:val="nil"/>
              <w:bottom w:val="single" w:sz="8" w:space="0" w:color="DDDDDD"/>
              <w:right w:val="nil"/>
            </w:tcBorders>
            <w:noWrap/>
          </w:tcPr>
          <w:p w14:paraId="1A2056D4"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3BB51FEA" w14:textId="77777777" w:rsidTr="00821FAF">
        <w:trPr>
          <w:trHeight w:val="300"/>
        </w:trPr>
        <w:tc>
          <w:tcPr>
            <w:tcW w:w="960" w:type="dxa"/>
            <w:vMerge w:val="restart"/>
            <w:tcBorders>
              <w:top w:val="nil"/>
              <w:left w:val="nil"/>
              <w:bottom w:val="single" w:sz="8" w:space="0" w:color="DDDDDD"/>
              <w:right w:val="single" w:sz="8" w:space="0" w:color="DDDDDD"/>
            </w:tcBorders>
            <w:noWrap/>
            <w:textDirection w:val="btLr"/>
          </w:tcPr>
          <w:p w14:paraId="20BF5409"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Rice</w:t>
            </w:r>
          </w:p>
        </w:tc>
        <w:tc>
          <w:tcPr>
            <w:tcW w:w="1165" w:type="dxa"/>
            <w:tcBorders>
              <w:top w:val="nil"/>
              <w:left w:val="nil"/>
              <w:bottom w:val="single" w:sz="8" w:space="0" w:color="DDDDDD"/>
              <w:right w:val="single" w:sz="8" w:space="0" w:color="DDDDDD"/>
            </w:tcBorders>
            <w:shd w:val="clear" w:color="auto" w:fill="D9D9D9"/>
            <w:noWrap/>
          </w:tcPr>
          <w:p w14:paraId="670795FD"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N</w:t>
            </w:r>
          </w:p>
        </w:tc>
        <w:tc>
          <w:tcPr>
            <w:tcW w:w="960" w:type="dxa"/>
            <w:tcBorders>
              <w:top w:val="nil"/>
              <w:left w:val="nil"/>
              <w:bottom w:val="single" w:sz="8" w:space="0" w:color="DDDDDD"/>
              <w:right w:val="single" w:sz="8" w:space="0" w:color="DDDDDD"/>
            </w:tcBorders>
            <w:shd w:val="clear" w:color="auto" w:fill="D9D9D9"/>
            <w:noWrap/>
          </w:tcPr>
          <w:p w14:paraId="2911F802"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 </w:t>
            </w:r>
          </w:p>
        </w:tc>
        <w:tc>
          <w:tcPr>
            <w:tcW w:w="988" w:type="dxa"/>
            <w:tcBorders>
              <w:top w:val="nil"/>
              <w:left w:val="nil"/>
              <w:bottom w:val="single" w:sz="8" w:space="0" w:color="DDDDDD"/>
              <w:right w:val="single" w:sz="8" w:space="0" w:color="DDDDDD"/>
            </w:tcBorders>
            <w:shd w:val="clear" w:color="auto" w:fill="D9D9D9"/>
            <w:noWrap/>
          </w:tcPr>
          <w:p w14:paraId="31642A30"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124</w:t>
            </w:r>
          </w:p>
        </w:tc>
        <w:tc>
          <w:tcPr>
            <w:tcW w:w="988" w:type="dxa"/>
            <w:tcBorders>
              <w:top w:val="nil"/>
              <w:left w:val="nil"/>
              <w:bottom w:val="single" w:sz="8" w:space="0" w:color="DDDDDD"/>
              <w:right w:val="single" w:sz="8" w:space="0" w:color="DDDDDD"/>
            </w:tcBorders>
            <w:shd w:val="clear" w:color="auto" w:fill="D9D9D9"/>
            <w:noWrap/>
          </w:tcPr>
          <w:p w14:paraId="6AB33586"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120</w:t>
            </w:r>
          </w:p>
        </w:tc>
        <w:tc>
          <w:tcPr>
            <w:tcW w:w="1052" w:type="dxa"/>
            <w:tcBorders>
              <w:top w:val="nil"/>
              <w:left w:val="nil"/>
              <w:bottom w:val="single" w:sz="8" w:space="0" w:color="DDDDDD"/>
              <w:right w:val="single" w:sz="8" w:space="0" w:color="DDDDDD"/>
            </w:tcBorders>
            <w:shd w:val="clear" w:color="auto" w:fill="D9D9D9"/>
            <w:noWrap/>
          </w:tcPr>
          <w:p w14:paraId="7819377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35</w:t>
            </w:r>
          </w:p>
        </w:tc>
        <w:tc>
          <w:tcPr>
            <w:tcW w:w="1052" w:type="dxa"/>
            <w:tcBorders>
              <w:top w:val="nil"/>
              <w:left w:val="nil"/>
              <w:bottom w:val="single" w:sz="8" w:space="0" w:color="DDDDDD"/>
              <w:right w:val="single" w:sz="8" w:space="0" w:color="DDDDDD"/>
            </w:tcBorders>
            <w:shd w:val="clear" w:color="auto" w:fill="D9D9D9"/>
            <w:noWrap/>
          </w:tcPr>
          <w:p w14:paraId="7A718547"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35</w:t>
            </w:r>
          </w:p>
        </w:tc>
        <w:tc>
          <w:tcPr>
            <w:tcW w:w="720" w:type="dxa"/>
            <w:tcBorders>
              <w:top w:val="nil"/>
              <w:left w:val="nil"/>
              <w:bottom w:val="single" w:sz="8" w:space="0" w:color="DDDDDD"/>
              <w:right w:val="single" w:sz="8" w:space="0" w:color="DDDDDD"/>
            </w:tcBorders>
            <w:shd w:val="clear" w:color="auto" w:fill="D9D9D9"/>
            <w:noWrap/>
          </w:tcPr>
          <w:p w14:paraId="7012E5B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5</w:t>
            </w:r>
          </w:p>
        </w:tc>
        <w:tc>
          <w:tcPr>
            <w:tcW w:w="988" w:type="dxa"/>
            <w:tcBorders>
              <w:top w:val="nil"/>
              <w:left w:val="nil"/>
              <w:bottom w:val="single" w:sz="8" w:space="0" w:color="DDDDDD"/>
              <w:right w:val="single" w:sz="8" w:space="0" w:color="DDDDDD"/>
            </w:tcBorders>
            <w:shd w:val="clear" w:color="auto" w:fill="D9D9D9"/>
            <w:noWrap/>
          </w:tcPr>
          <w:p w14:paraId="200346C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988" w:type="dxa"/>
            <w:tcBorders>
              <w:top w:val="nil"/>
              <w:left w:val="nil"/>
              <w:bottom w:val="single" w:sz="8" w:space="0" w:color="DDDDDD"/>
              <w:right w:val="single" w:sz="8" w:space="0" w:color="DDDDDD"/>
            </w:tcBorders>
            <w:shd w:val="clear" w:color="auto" w:fill="D9D9D9"/>
            <w:noWrap/>
          </w:tcPr>
          <w:p w14:paraId="38BEAA57"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shd w:val="clear" w:color="auto" w:fill="D9D9D9"/>
            <w:noWrap/>
          </w:tcPr>
          <w:p w14:paraId="05999CFB"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shd w:val="clear" w:color="auto" w:fill="D9D9D9"/>
            <w:noWrap/>
          </w:tcPr>
          <w:p w14:paraId="712806B2"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720" w:type="dxa"/>
            <w:tcBorders>
              <w:top w:val="nil"/>
              <w:left w:val="nil"/>
              <w:bottom w:val="single" w:sz="8" w:space="0" w:color="DDDDDD"/>
              <w:right w:val="nil"/>
            </w:tcBorders>
            <w:shd w:val="clear" w:color="auto" w:fill="D9D9D9"/>
            <w:noWrap/>
          </w:tcPr>
          <w:p w14:paraId="2795DFBD"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1DE28ECE" w14:textId="77777777" w:rsidTr="00821FAF">
        <w:trPr>
          <w:trHeight w:val="300"/>
        </w:trPr>
        <w:tc>
          <w:tcPr>
            <w:tcW w:w="960" w:type="dxa"/>
            <w:vMerge/>
            <w:tcBorders>
              <w:top w:val="nil"/>
              <w:left w:val="nil"/>
              <w:bottom w:val="single" w:sz="8" w:space="0" w:color="DDDDDD"/>
              <w:right w:val="single" w:sz="8" w:space="0" w:color="DDDDDD"/>
            </w:tcBorders>
            <w:vAlign w:val="center"/>
          </w:tcPr>
          <w:p w14:paraId="2E962E13"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1165" w:type="dxa"/>
            <w:vMerge w:val="restart"/>
            <w:tcBorders>
              <w:top w:val="nil"/>
              <w:left w:val="single" w:sz="8" w:space="0" w:color="DDDDDD"/>
              <w:bottom w:val="single" w:sz="8" w:space="0" w:color="DDDDDD"/>
              <w:right w:val="single" w:sz="8" w:space="0" w:color="DDDDDD"/>
            </w:tcBorders>
            <w:noWrap/>
          </w:tcPr>
          <w:p w14:paraId="52724F1D"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Mean Conc</w:t>
            </w:r>
          </w:p>
        </w:tc>
        <w:tc>
          <w:tcPr>
            <w:tcW w:w="960" w:type="dxa"/>
            <w:tcBorders>
              <w:top w:val="nil"/>
              <w:left w:val="nil"/>
              <w:bottom w:val="single" w:sz="8" w:space="0" w:color="DDDDDD"/>
              <w:right w:val="single" w:sz="8" w:space="0" w:color="DDDDDD"/>
            </w:tcBorders>
            <w:noWrap/>
          </w:tcPr>
          <w:p w14:paraId="0651FEEE"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LB</w:t>
            </w:r>
          </w:p>
        </w:tc>
        <w:tc>
          <w:tcPr>
            <w:tcW w:w="988" w:type="dxa"/>
            <w:tcBorders>
              <w:top w:val="nil"/>
              <w:left w:val="nil"/>
              <w:bottom w:val="single" w:sz="8" w:space="0" w:color="DDDDDD"/>
              <w:right w:val="single" w:sz="8" w:space="0" w:color="DDDDDD"/>
            </w:tcBorders>
            <w:noWrap/>
          </w:tcPr>
          <w:p w14:paraId="12AD997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3.1</w:t>
            </w:r>
          </w:p>
        </w:tc>
        <w:tc>
          <w:tcPr>
            <w:tcW w:w="988" w:type="dxa"/>
            <w:tcBorders>
              <w:top w:val="nil"/>
              <w:left w:val="nil"/>
              <w:bottom w:val="single" w:sz="8" w:space="0" w:color="DDDDDD"/>
              <w:right w:val="single" w:sz="8" w:space="0" w:color="DDDDDD"/>
            </w:tcBorders>
            <w:noWrap/>
          </w:tcPr>
          <w:p w14:paraId="28E491F7"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0.2</w:t>
            </w:r>
          </w:p>
        </w:tc>
        <w:tc>
          <w:tcPr>
            <w:tcW w:w="1052" w:type="dxa"/>
            <w:tcBorders>
              <w:top w:val="nil"/>
              <w:left w:val="nil"/>
              <w:bottom w:val="single" w:sz="8" w:space="0" w:color="DDDDDD"/>
              <w:right w:val="single" w:sz="8" w:space="0" w:color="DDDDDD"/>
            </w:tcBorders>
            <w:noWrap/>
          </w:tcPr>
          <w:p w14:paraId="63C08B9E"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10.7</w:t>
            </w:r>
          </w:p>
        </w:tc>
        <w:tc>
          <w:tcPr>
            <w:tcW w:w="1052" w:type="dxa"/>
            <w:tcBorders>
              <w:top w:val="nil"/>
              <w:left w:val="nil"/>
              <w:bottom w:val="single" w:sz="8" w:space="0" w:color="DDDDDD"/>
              <w:right w:val="single" w:sz="8" w:space="0" w:color="DDDDDD"/>
            </w:tcBorders>
            <w:noWrap/>
          </w:tcPr>
          <w:p w14:paraId="6CB912E6"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7.8</w:t>
            </w:r>
          </w:p>
        </w:tc>
        <w:tc>
          <w:tcPr>
            <w:tcW w:w="720" w:type="dxa"/>
            <w:tcBorders>
              <w:top w:val="nil"/>
              <w:left w:val="nil"/>
              <w:bottom w:val="single" w:sz="8" w:space="0" w:color="DDDDDD"/>
              <w:right w:val="single" w:sz="8" w:space="0" w:color="DDDDDD"/>
            </w:tcBorders>
            <w:noWrap/>
          </w:tcPr>
          <w:p w14:paraId="1316EDFB"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1.4</w:t>
            </w:r>
          </w:p>
        </w:tc>
        <w:tc>
          <w:tcPr>
            <w:tcW w:w="988" w:type="dxa"/>
            <w:tcBorders>
              <w:top w:val="nil"/>
              <w:left w:val="nil"/>
              <w:bottom w:val="single" w:sz="8" w:space="0" w:color="DDDDDD"/>
              <w:right w:val="single" w:sz="8" w:space="0" w:color="DDDDDD"/>
            </w:tcBorders>
            <w:noWrap/>
          </w:tcPr>
          <w:p w14:paraId="71B4635D"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988" w:type="dxa"/>
            <w:tcBorders>
              <w:top w:val="nil"/>
              <w:left w:val="nil"/>
              <w:bottom w:val="single" w:sz="8" w:space="0" w:color="DDDDDD"/>
              <w:right w:val="single" w:sz="8" w:space="0" w:color="DDDDDD"/>
            </w:tcBorders>
            <w:noWrap/>
          </w:tcPr>
          <w:p w14:paraId="3054D4EE"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417988E6"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6E85C29B"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720" w:type="dxa"/>
            <w:tcBorders>
              <w:top w:val="nil"/>
              <w:left w:val="nil"/>
              <w:bottom w:val="single" w:sz="8" w:space="0" w:color="DDDDDD"/>
              <w:right w:val="nil"/>
            </w:tcBorders>
            <w:noWrap/>
          </w:tcPr>
          <w:p w14:paraId="1C87B97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24D64C0C" w14:textId="77777777" w:rsidTr="00821FAF">
        <w:trPr>
          <w:trHeight w:val="300"/>
        </w:trPr>
        <w:tc>
          <w:tcPr>
            <w:tcW w:w="960" w:type="dxa"/>
            <w:vMerge/>
            <w:tcBorders>
              <w:top w:val="nil"/>
              <w:left w:val="nil"/>
              <w:bottom w:val="single" w:sz="8" w:space="0" w:color="DDDDDD"/>
              <w:right w:val="single" w:sz="8" w:space="0" w:color="DDDDDD"/>
            </w:tcBorders>
            <w:vAlign w:val="center"/>
          </w:tcPr>
          <w:p w14:paraId="178D2B63"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1165" w:type="dxa"/>
            <w:vMerge/>
            <w:tcBorders>
              <w:top w:val="nil"/>
              <w:left w:val="single" w:sz="8" w:space="0" w:color="DDDDDD"/>
              <w:bottom w:val="single" w:sz="8" w:space="0" w:color="DDDDDD"/>
              <w:right w:val="single" w:sz="8" w:space="0" w:color="DDDDDD"/>
            </w:tcBorders>
            <w:vAlign w:val="center"/>
          </w:tcPr>
          <w:p w14:paraId="1DC6316F"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960" w:type="dxa"/>
            <w:tcBorders>
              <w:top w:val="nil"/>
              <w:left w:val="nil"/>
              <w:bottom w:val="single" w:sz="8" w:space="0" w:color="DDDDDD"/>
              <w:right w:val="single" w:sz="8" w:space="0" w:color="DDDDDD"/>
            </w:tcBorders>
            <w:noWrap/>
          </w:tcPr>
          <w:p w14:paraId="57633934"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UB</w:t>
            </w:r>
          </w:p>
        </w:tc>
        <w:tc>
          <w:tcPr>
            <w:tcW w:w="988" w:type="dxa"/>
            <w:tcBorders>
              <w:top w:val="nil"/>
              <w:left w:val="nil"/>
              <w:bottom w:val="single" w:sz="8" w:space="0" w:color="DDDDDD"/>
              <w:right w:val="single" w:sz="8" w:space="0" w:color="DDDDDD"/>
            </w:tcBorders>
            <w:noWrap/>
          </w:tcPr>
          <w:p w14:paraId="14965D7B"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3.3</w:t>
            </w:r>
          </w:p>
        </w:tc>
        <w:tc>
          <w:tcPr>
            <w:tcW w:w="988" w:type="dxa"/>
            <w:tcBorders>
              <w:top w:val="nil"/>
              <w:left w:val="nil"/>
              <w:bottom w:val="single" w:sz="8" w:space="0" w:color="DDDDDD"/>
              <w:right w:val="single" w:sz="8" w:space="0" w:color="DDDDDD"/>
            </w:tcBorders>
            <w:noWrap/>
          </w:tcPr>
          <w:p w14:paraId="678CE62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0.5</w:t>
            </w:r>
          </w:p>
        </w:tc>
        <w:tc>
          <w:tcPr>
            <w:tcW w:w="1052" w:type="dxa"/>
            <w:tcBorders>
              <w:top w:val="nil"/>
              <w:left w:val="nil"/>
              <w:bottom w:val="single" w:sz="8" w:space="0" w:color="DDDDDD"/>
              <w:right w:val="single" w:sz="8" w:space="0" w:color="DDDDDD"/>
            </w:tcBorders>
            <w:noWrap/>
          </w:tcPr>
          <w:p w14:paraId="2365BE3C"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10.9</w:t>
            </w:r>
          </w:p>
        </w:tc>
        <w:tc>
          <w:tcPr>
            <w:tcW w:w="1052" w:type="dxa"/>
            <w:tcBorders>
              <w:top w:val="nil"/>
              <w:left w:val="nil"/>
              <w:bottom w:val="single" w:sz="8" w:space="0" w:color="DDDDDD"/>
              <w:right w:val="single" w:sz="8" w:space="0" w:color="DDDDDD"/>
            </w:tcBorders>
            <w:noWrap/>
          </w:tcPr>
          <w:p w14:paraId="113FBE6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7.8</w:t>
            </w:r>
          </w:p>
        </w:tc>
        <w:tc>
          <w:tcPr>
            <w:tcW w:w="720" w:type="dxa"/>
            <w:tcBorders>
              <w:top w:val="nil"/>
              <w:left w:val="nil"/>
              <w:bottom w:val="single" w:sz="8" w:space="0" w:color="DDDDDD"/>
              <w:right w:val="single" w:sz="8" w:space="0" w:color="DDDDDD"/>
            </w:tcBorders>
            <w:noWrap/>
          </w:tcPr>
          <w:p w14:paraId="5577DDD1"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1.5</w:t>
            </w:r>
          </w:p>
        </w:tc>
        <w:tc>
          <w:tcPr>
            <w:tcW w:w="988" w:type="dxa"/>
            <w:tcBorders>
              <w:top w:val="nil"/>
              <w:left w:val="nil"/>
              <w:bottom w:val="single" w:sz="8" w:space="0" w:color="DDDDDD"/>
              <w:right w:val="single" w:sz="8" w:space="0" w:color="DDDDDD"/>
            </w:tcBorders>
            <w:noWrap/>
          </w:tcPr>
          <w:p w14:paraId="72856C72"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988" w:type="dxa"/>
            <w:tcBorders>
              <w:top w:val="nil"/>
              <w:left w:val="nil"/>
              <w:bottom w:val="single" w:sz="8" w:space="0" w:color="DDDDDD"/>
              <w:right w:val="single" w:sz="8" w:space="0" w:color="DDDDDD"/>
            </w:tcBorders>
            <w:noWrap/>
          </w:tcPr>
          <w:p w14:paraId="039E433C"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698604F9"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5579BCC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720" w:type="dxa"/>
            <w:tcBorders>
              <w:top w:val="nil"/>
              <w:left w:val="nil"/>
              <w:bottom w:val="single" w:sz="8" w:space="0" w:color="DDDDDD"/>
              <w:right w:val="nil"/>
            </w:tcBorders>
            <w:noWrap/>
          </w:tcPr>
          <w:p w14:paraId="3A4C86A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71537CC1" w14:textId="77777777" w:rsidTr="00821FAF">
        <w:trPr>
          <w:trHeight w:val="300"/>
        </w:trPr>
        <w:tc>
          <w:tcPr>
            <w:tcW w:w="960" w:type="dxa"/>
            <w:vMerge/>
            <w:tcBorders>
              <w:top w:val="nil"/>
              <w:left w:val="nil"/>
              <w:bottom w:val="single" w:sz="8" w:space="0" w:color="DDDDDD"/>
              <w:right w:val="single" w:sz="8" w:space="0" w:color="DDDDDD"/>
            </w:tcBorders>
            <w:vAlign w:val="center"/>
          </w:tcPr>
          <w:p w14:paraId="4C30359C"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1165" w:type="dxa"/>
            <w:tcBorders>
              <w:top w:val="nil"/>
              <w:left w:val="nil"/>
              <w:bottom w:val="single" w:sz="8" w:space="0" w:color="DDDDDD"/>
              <w:right w:val="single" w:sz="8" w:space="0" w:color="DDDDDD"/>
            </w:tcBorders>
            <w:noWrap/>
          </w:tcPr>
          <w:p w14:paraId="708585EC"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Max Conc</w:t>
            </w:r>
          </w:p>
        </w:tc>
        <w:tc>
          <w:tcPr>
            <w:tcW w:w="960" w:type="dxa"/>
            <w:tcBorders>
              <w:top w:val="nil"/>
              <w:left w:val="nil"/>
              <w:bottom w:val="single" w:sz="8" w:space="0" w:color="DDDDDD"/>
              <w:right w:val="single" w:sz="8" w:space="0" w:color="DDDDDD"/>
            </w:tcBorders>
            <w:noWrap/>
          </w:tcPr>
          <w:p w14:paraId="4D6FB049"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UB</w:t>
            </w:r>
          </w:p>
        </w:tc>
        <w:tc>
          <w:tcPr>
            <w:tcW w:w="988" w:type="dxa"/>
            <w:tcBorders>
              <w:top w:val="nil"/>
              <w:left w:val="nil"/>
              <w:bottom w:val="single" w:sz="8" w:space="0" w:color="DDDDDD"/>
              <w:right w:val="single" w:sz="8" w:space="0" w:color="DDDDDD"/>
            </w:tcBorders>
            <w:noWrap/>
          </w:tcPr>
          <w:p w14:paraId="50CABC9B"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91.7</w:t>
            </w:r>
          </w:p>
        </w:tc>
        <w:tc>
          <w:tcPr>
            <w:tcW w:w="988" w:type="dxa"/>
            <w:tcBorders>
              <w:top w:val="nil"/>
              <w:left w:val="nil"/>
              <w:bottom w:val="single" w:sz="8" w:space="0" w:color="DDDDDD"/>
              <w:right w:val="single" w:sz="8" w:space="0" w:color="DDDDDD"/>
            </w:tcBorders>
            <w:noWrap/>
          </w:tcPr>
          <w:p w14:paraId="0CB26938"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12.1</w:t>
            </w:r>
          </w:p>
        </w:tc>
        <w:tc>
          <w:tcPr>
            <w:tcW w:w="1052" w:type="dxa"/>
            <w:tcBorders>
              <w:top w:val="nil"/>
              <w:left w:val="nil"/>
              <w:bottom w:val="single" w:sz="8" w:space="0" w:color="DDDDDD"/>
              <w:right w:val="single" w:sz="8" w:space="0" w:color="DDDDDD"/>
            </w:tcBorders>
            <w:noWrap/>
          </w:tcPr>
          <w:p w14:paraId="337B33D4"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78.7</w:t>
            </w:r>
          </w:p>
        </w:tc>
        <w:tc>
          <w:tcPr>
            <w:tcW w:w="1052" w:type="dxa"/>
            <w:tcBorders>
              <w:top w:val="nil"/>
              <w:left w:val="nil"/>
              <w:bottom w:val="single" w:sz="8" w:space="0" w:color="DDDDDD"/>
              <w:right w:val="single" w:sz="8" w:space="0" w:color="DDDDDD"/>
            </w:tcBorders>
            <w:noWrap/>
          </w:tcPr>
          <w:p w14:paraId="1880257C"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31</w:t>
            </w:r>
          </w:p>
        </w:tc>
        <w:tc>
          <w:tcPr>
            <w:tcW w:w="720" w:type="dxa"/>
            <w:tcBorders>
              <w:top w:val="nil"/>
              <w:left w:val="nil"/>
              <w:bottom w:val="single" w:sz="8" w:space="0" w:color="DDDDDD"/>
              <w:right w:val="single" w:sz="8" w:space="0" w:color="DDDDDD"/>
            </w:tcBorders>
            <w:noWrap/>
          </w:tcPr>
          <w:p w14:paraId="072AB4E1"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1.9</w:t>
            </w:r>
          </w:p>
        </w:tc>
        <w:tc>
          <w:tcPr>
            <w:tcW w:w="988" w:type="dxa"/>
            <w:tcBorders>
              <w:top w:val="nil"/>
              <w:left w:val="nil"/>
              <w:bottom w:val="single" w:sz="8" w:space="0" w:color="DDDDDD"/>
              <w:right w:val="single" w:sz="8" w:space="0" w:color="DDDDDD"/>
            </w:tcBorders>
            <w:noWrap/>
          </w:tcPr>
          <w:p w14:paraId="0C69E360"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988" w:type="dxa"/>
            <w:tcBorders>
              <w:top w:val="nil"/>
              <w:left w:val="nil"/>
              <w:bottom w:val="single" w:sz="8" w:space="0" w:color="DDDDDD"/>
              <w:right w:val="single" w:sz="8" w:space="0" w:color="DDDDDD"/>
            </w:tcBorders>
            <w:noWrap/>
          </w:tcPr>
          <w:p w14:paraId="55447FDD"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3FEA1EA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13A68639"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720" w:type="dxa"/>
            <w:tcBorders>
              <w:top w:val="nil"/>
              <w:left w:val="nil"/>
              <w:bottom w:val="single" w:sz="8" w:space="0" w:color="DDDDDD"/>
              <w:right w:val="nil"/>
            </w:tcBorders>
            <w:noWrap/>
          </w:tcPr>
          <w:p w14:paraId="7677E9DB"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342217C3" w14:textId="77777777" w:rsidTr="00821FAF">
        <w:trPr>
          <w:trHeight w:val="300"/>
        </w:trPr>
        <w:tc>
          <w:tcPr>
            <w:tcW w:w="960" w:type="dxa"/>
            <w:vMerge w:val="restart"/>
            <w:tcBorders>
              <w:top w:val="nil"/>
              <w:left w:val="nil"/>
              <w:bottom w:val="single" w:sz="8" w:space="0" w:color="DDDDDD"/>
              <w:right w:val="single" w:sz="8" w:space="0" w:color="DDDDDD"/>
            </w:tcBorders>
            <w:noWrap/>
            <w:textDirection w:val="btLr"/>
          </w:tcPr>
          <w:p w14:paraId="2AE5DE3E"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lastRenderedPageBreak/>
              <w:t xml:space="preserve">Rye </w:t>
            </w:r>
          </w:p>
        </w:tc>
        <w:tc>
          <w:tcPr>
            <w:tcW w:w="1165" w:type="dxa"/>
            <w:tcBorders>
              <w:top w:val="nil"/>
              <w:left w:val="nil"/>
              <w:bottom w:val="single" w:sz="8" w:space="0" w:color="DDDDDD"/>
              <w:right w:val="single" w:sz="8" w:space="0" w:color="DDDDDD"/>
            </w:tcBorders>
            <w:shd w:val="clear" w:color="auto" w:fill="D9D9D9"/>
            <w:noWrap/>
          </w:tcPr>
          <w:p w14:paraId="4F8BBA2D"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N</w:t>
            </w:r>
          </w:p>
        </w:tc>
        <w:tc>
          <w:tcPr>
            <w:tcW w:w="960" w:type="dxa"/>
            <w:tcBorders>
              <w:top w:val="nil"/>
              <w:left w:val="nil"/>
              <w:bottom w:val="single" w:sz="8" w:space="0" w:color="DDDDDD"/>
              <w:right w:val="single" w:sz="8" w:space="0" w:color="DDDDDD"/>
            </w:tcBorders>
            <w:shd w:val="clear" w:color="auto" w:fill="D9D9D9"/>
            <w:noWrap/>
          </w:tcPr>
          <w:p w14:paraId="3E723F64"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 </w:t>
            </w:r>
          </w:p>
        </w:tc>
        <w:tc>
          <w:tcPr>
            <w:tcW w:w="988" w:type="dxa"/>
            <w:tcBorders>
              <w:top w:val="nil"/>
              <w:left w:val="nil"/>
              <w:bottom w:val="single" w:sz="8" w:space="0" w:color="DDDDDD"/>
              <w:right w:val="single" w:sz="8" w:space="0" w:color="DDDDDD"/>
            </w:tcBorders>
            <w:shd w:val="clear" w:color="auto" w:fill="D9D9D9"/>
            <w:noWrap/>
          </w:tcPr>
          <w:p w14:paraId="3FF6C08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w:t>
            </w:r>
          </w:p>
        </w:tc>
        <w:tc>
          <w:tcPr>
            <w:tcW w:w="988" w:type="dxa"/>
            <w:tcBorders>
              <w:top w:val="nil"/>
              <w:left w:val="nil"/>
              <w:bottom w:val="single" w:sz="8" w:space="0" w:color="DDDDDD"/>
              <w:right w:val="single" w:sz="8" w:space="0" w:color="DDDDDD"/>
            </w:tcBorders>
            <w:shd w:val="clear" w:color="auto" w:fill="D9D9D9"/>
            <w:noWrap/>
          </w:tcPr>
          <w:p w14:paraId="78442B9E"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w:t>
            </w:r>
          </w:p>
        </w:tc>
        <w:tc>
          <w:tcPr>
            <w:tcW w:w="1052" w:type="dxa"/>
            <w:tcBorders>
              <w:top w:val="nil"/>
              <w:left w:val="nil"/>
              <w:bottom w:val="single" w:sz="8" w:space="0" w:color="DDDDDD"/>
              <w:right w:val="single" w:sz="8" w:space="0" w:color="DDDDDD"/>
            </w:tcBorders>
            <w:shd w:val="clear" w:color="auto" w:fill="D9D9D9"/>
            <w:noWrap/>
          </w:tcPr>
          <w:p w14:paraId="6A4A37EB"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w:t>
            </w:r>
          </w:p>
        </w:tc>
        <w:tc>
          <w:tcPr>
            <w:tcW w:w="1052" w:type="dxa"/>
            <w:tcBorders>
              <w:top w:val="nil"/>
              <w:left w:val="nil"/>
              <w:bottom w:val="single" w:sz="8" w:space="0" w:color="DDDDDD"/>
              <w:right w:val="single" w:sz="8" w:space="0" w:color="DDDDDD"/>
            </w:tcBorders>
            <w:shd w:val="clear" w:color="auto" w:fill="D9D9D9"/>
            <w:noWrap/>
          </w:tcPr>
          <w:p w14:paraId="3C50256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w:t>
            </w:r>
          </w:p>
        </w:tc>
        <w:tc>
          <w:tcPr>
            <w:tcW w:w="720" w:type="dxa"/>
            <w:tcBorders>
              <w:top w:val="nil"/>
              <w:left w:val="nil"/>
              <w:bottom w:val="single" w:sz="8" w:space="0" w:color="DDDDDD"/>
              <w:right w:val="single" w:sz="8" w:space="0" w:color="DDDDDD"/>
            </w:tcBorders>
            <w:shd w:val="clear" w:color="auto" w:fill="D9D9D9"/>
            <w:noWrap/>
          </w:tcPr>
          <w:p w14:paraId="69B719D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2</w:t>
            </w:r>
          </w:p>
        </w:tc>
        <w:tc>
          <w:tcPr>
            <w:tcW w:w="988" w:type="dxa"/>
            <w:tcBorders>
              <w:top w:val="nil"/>
              <w:left w:val="nil"/>
              <w:bottom w:val="single" w:sz="8" w:space="0" w:color="DDDDDD"/>
              <w:right w:val="single" w:sz="8" w:space="0" w:color="DDDDDD"/>
            </w:tcBorders>
            <w:shd w:val="clear" w:color="auto" w:fill="D9D9D9"/>
            <w:noWrap/>
          </w:tcPr>
          <w:p w14:paraId="3066FC89"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988" w:type="dxa"/>
            <w:tcBorders>
              <w:top w:val="nil"/>
              <w:left w:val="nil"/>
              <w:bottom w:val="single" w:sz="8" w:space="0" w:color="DDDDDD"/>
              <w:right w:val="single" w:sz="8" w:space="0" w:color="DDDDDD"/>
            </w:tcBorders>
            <w:shd w:val="clear" w:color="auto" w:fill="D9D9D9"/>
            <w:noWrap/>
          </w:tcPr>
          <w:p w14:paraId="79F2ECC8"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shd w:val="clear" w:color="auto" w:fill="D9D9D9"/>
            <w:noWrap/>
          </w:tcPr>
          <w:p w14:paraId="7772ACC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shd w:val="clear" w:color="auto" w:fill="D9D9D9"/>
            <w:noWrap/>
          </w:tcPr>
          <w:p w14:paraId="055ABBA4"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720" w:type="dxa"/>
            <w:tcBorders>
              <w:top w:val="nil"/>
              <w:left w:val="nil"/>
              <w:bottom w:val="single" w:sz="8" w:space="0" w:color="DDDDDD"/>
              <w:right w:val="nil"/>
            </w:tcBorders>
            <w:shd w:val="clear" w:color="auto" w:fill="D9D9D9"/>
            <w:noWrap/>
          </w:tcPr>
          <w:p w14:paraId="04DD2D5E"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0757190D" w14:textId="77777777" w:rsidTr="00821FAF">
        <w:trPr>
          <w:trHeight w:val="300"/>
        </w:trPr>
        <w:tc>
          <w:tcPr>
            <w:tcW w:w="960" w:type="dxa"/>
            <w:vMerge/>
            <w:tcBorders>
              <w:top w:val="nil"/>
              <w:left w:val="nil"/>
              <w:bottom w:val="single" w:sz="8" w:space="0" w:color="DDDDDD"/>
              <w:right w:val="single" w:sz="8" w:space="0" w:color="DDDDDD"/>
            </w:tcBorders>
            <w:vAlign w:val="center"/>
          </w:tcPr>
          <w:p w14:paraId="1AF6588D"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1165" w:type="dxa"/>
            <w:vMerge w:val="restart"/>
            <w:tcBorders>
              <w:top w:val="nil"/>
              <w:left w:val="single" w:sz="8" w:space="0" w:color="DDDDDD"/>
              <w:bottom w:val="single" w:sz="8" w:space="0" w:color="DDDDDD"/>
              <w:right w:val="single" w:sz="8" w:space="0" w:color="DDDDDD"/>
            </w:tcBorders>
            <w:noWrap/>
          </w:tcPr>
          <w:p w14:paraId="77AFE259"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Mean Conc</w:t>
            </w:r>
          </w:p>
        </w:tc>
        <w:tc>
          <w:tcPr>
            <w:tcW w:w="960" w:type="dxa"/>
            <w:tcBorders>
              <w:top w:val="nil"/>
              <w:left w:val="nil"/>
              <w:bottom w:val="single" w:sz="8" w:space="0" w:color="DDDDDD"/>
              <w:right w:val="single" w:sz="8" w:space="0" w:color="DDDDDD"/>
            </w:tcBorders>
            <w:noWrap/>
          </w:tcPr>
          <w:p w14:paraId="318B7B53"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LB</w:t>
            </w:r>
          </w:p>
        </w:tc>
        <w:tc>
          <w:tcPr>
            <w:tcW w:w="988" w:type="dxa"/>
            <w:tcBorders>
              <w:top w:val="nil"/>
              <w:left w:val="nil"/>
              <w:bottom w:val="single" w:sz="8" w:space="0" w:color="DDDDDD"/>
              <w:right w:val="single" w:sz="8" w:space="0" w:color="DDDDDD"/>
            </w:tcBorders>
            <w:noWrap/>
          </w:tcPr>
          <w:p w14:paraId="4F06F6E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988" w:type="dxa"/>
            <w:tcBorders>
              <w:top w:val="nil"/>
              <w:left w:val="nil"/>
              <w:bottom w:val="single" w:sz="8" w:space="0" w:color="DDDDDD"/>
              <w:right w:val="single" w:sz="8" w:space="0" w:color="DDDDDD"/>
            </w:tcBorders>
            <w:noWrap/>
          </w:tcPr>
          <w:p w14:paraId="593A7D91"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1052" w:type="dxa"/>
            <w:tcBorders>
              <w:top w:val="nil"/>
              <w:left w:val="nil"/>
              <w:bottom w:val="single" w:sz="8" w:space="0" w:color="DDDDDD"/>
              <w:right w:val="single" w:sz="8" w:space="0" w:color="DDDDDD"/>
            </w:tcBorders>
            <w:noWrap/>
          </w:tcPr>
          <w:p w14:paraId="33EFFD5E"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1052" w:type="dxa"/>
            <w:tcBorders>
              <w:top w:val="nil"/>
              <w:left w:val="nil"/>
              <w:bottom w:val="single" w:sz="8" w:space="0" w:color="DDDDDD"/>
              <w:right w:val="single" w:sz="8" w:space="0" w:color="DDDDDD"/>
            </w:tcBorders>
            <w:noWrap/>
          </w:tcPr>
          <w:p w14:paraId="18D7C2E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720" w:type="dxa"/>
            <w:tcBorders>
              <w:top w:val="nil"/>
              <w:left w:val="nil"/>
              <w:bottom w:val="single" w:sz="8" w:space="0" w:color="DDDDDD"/>
              <w:right w:val="single" w:sz="8" w:space="0" w:color="DDDDDD"/>
            </w:tcBorders>
            <w:noWrap/>
          </w:tcPr>
          <w:p w14:paraId="285C39BC"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988" w:type="dxa"/>
            <w:tcBorders>
              <w:top w:val="nil"/>
              <w:left w:val="nil"/>
              <w:bottom w:val="single" w:sz="8" w:space="0" w:color="DDDDDD"/>
              <w:right w:val="single" w:sz="8" w:space="0" w:color="DDDDDD"/>
            </w:tcBorders>
            <w:noWrap/>
          </w:tcPr>
          <w:p w14:paraId="751FAEC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988" w:type="dxa"/>
            <w:tcBorders>
              <w:top w:val="nil"/>
              <w:left w:val="nil"/>
              <w:bottom w:val="single" w:sz="8" w:space="0" w:color="DDDDDD"/>
              <w:right w:val="single" w:sz="8" w:space="0" w:color="DDDDDD"/>
            </w:tcBorders>
            <w:noWrap/>
          </w:tcPr>
          <w:p w14:paraId="5B80B4B9"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73A21278"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2BAB69B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720" w:type="dxa"/>
            <w:tcBorders>
              <w:top w:val="nil"/>
              <w:left w:val="nil"/>
              <w:bottom w:val="single" w:sz="8" w:space="0" w:color="DDDDDD"/>
              <w:right w:val="nil"/>
            </w:tcBorders>
            <w:noWrap/>
          </w:tcPr>
          <w:p w14:paraId="6A02C547"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21FB0258" w14:textId="77777777" w:rsidTr="00821FAF">
        <w:trPr>
          <w:trHeight w:val="300"/>
        </w:trPr>
        <w:tc>
          <w:tcPr>
            <w:tcW w:w="960" w:type="dxa"/>
            <w:vMerge/>
            <w:tcBorders>
              <w:top w:val="nil"/>
              <w:left w:val="nil"/>
              <w:bottom w:val="single" w:sz="8" w:space="0" w:color="DDDDDD"/>
              <w:right w:val="single" w:sz="8" w:space="0" w:color="DDDDDD"/>
            </w:tcBorders>
            <w:vAlign w:val="center"/>
          </w:tcPr>
          <w:p w14:paraId="3368BC8C"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1165" w:type="dxa"/>
            <w:vMerge/>
            <w:tcBorders>
              <w:top w:val="nil"/>
              <w:left w:val="single" w:sz="8" w:space="0" w:color="DDDDDD"/>
              <w:bottom w:val="single" w:sz="8" w:space="0" w:color="DDDDDD"/>
              <w:right w:val="single" w:sz="8" w:space="0" w:color="DDDDDD"/>
            </w:tcBorders>
            <w:vAlign w:val="center"/>
          </w:tcPr>
          <w:p w14:paraId="541622DF"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960" w:type="dxa"/>
            <w:tcBorders>
              <w:top w:val="nil"/>
              <w:left w:val="nil"/>
              <w:bottom w:val="single" w:sz="8" w:space="0" w:color="DDDDDD"/>
              <w:right w:val="single" w:sz="8" w:space="0" w:color="DDDDDD"/>
            </w:tcBorders>
            <w:noWrap/>
          </w:tcPr>
          <w:p w14:paraId="7044A0F2"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UB</w:t>
            </w:r>
          </w:p>
        </w:tc>
        <w:tc>
          <w:tcPr>
            <w:tcW w:w="988" w:type="dxa"/>
            <w:tcBorders>
              <w:top w:val="nil"/>
              <w:left w:val="nil"/>
              <w:bottom w:val="single" w:sz="8" w:space="0" w:color="DDDDDD"/>
              <w:right w:val="single" w:sz="8" w:space="0" w:color="DDDDDD"/>
            </w:tcBorders>
            <w:noWrap/>
          </w:tcPr>
          <w:p w14:paraId="13DF5F40"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0.9</w:t>
            </w:r>
          </w:p>
        </w:tc>
        <w:tc>
          <w:tcPr>
            <w:tcW w:w="988" w:type="dxa"/>
            <w:tcBorders>
              <w:top w:val="nil"/>
              <w:left w:val="nil"/>
              <w:bottom w:val="single" w:sz="8" w:space="0" w:color="DDDDDD"/>
              <w:right w:val="single" w:sz="8" w:space="0" w:color="DDDDDD"/>
            </w:tcBorders>
            <w:noWrap/>
          </w:tcPr>
          <w:p w14:paraId="7B55CD1F"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0.2</w:t>
            </w:r>
          </w:p>
        </w:tc>
        <w:tc>
          <w:tcPr>
            <w:tcW w:w="1052" w:type="dxa"/>
            <w:tcBorders>
              <w:top w:val="nil"/>
              <w:left w:val="nil"/>
              <w:bottom w:val="single" w:sz="8" w:space="0" w:color="DDDDDD"/>
              <w:right w:val="single" w:sz="8" w:space="0" w:color="DDDDDD"/>
            </w:tcBorders>
            <w:noWrap/>
          </w:tcPr>
          <w:p w14:paraId="25AB2B47"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2.2</w:t>
            </w:r>
          </w:p>
        </w:tc>
        <w:tc>
          <w:tcPr>
            <w:tcW w:w="1052" w:type="dxa"/>
            <w:tcBorders>
              <w:top w:val="nil"/>
              <w:left w:val="nil"/>
              <w:bottom w:val="single" w:sz="8" w:space="0" w:color="DDDDDD"/>
              <w:right w:val="single" w:sz="8" w:space="0" w:color="DDDDDD"/>
            </w:tcBorders>
            <w:noWrap/>
          </w:tcPr>
          <w:p w14:paraId="32A816F0"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0.4</w:t>
            </w:r>
          </w:p>
        </w:tc>
        <w:tc>
          <w:tcPr>
            <w:tcW w:w="720" w:type="dxa"/>
            <w:tcBorders>
              <w:top w:val="nil"/>
              <w:left w:val="nil"/>
              <w:bottom w:val="single" w:sz="8" w:space="0" w:color="DDDDDD"/>
              <w:right w:val="single" w:sz="8" w:space="0" w:color="DDDDDD"/>
            </w:tcBorders>
            <w:noWrap/>
          </w:tcPr>
          <w:p w14:paraId="7584CE59"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1.1</w:t>
            </w:r>
          </w:p>
        </w:tc>
        <w:tc>
          <w:tcPr>
            <w:tcW w:w="988" w:type="dxa"/>
            <w:tcBorders>
              <w:top w:val="nil"/>
              <w:left w:val="nil"/>
              <w:bottom w:val="single" w:sz="8" w:space="0" w:color="DDDDDD"/>
              <w:right w:val="single" w:sz="8" w:space="0" w:color="DDDDDD"/>
            </w:tcBorders>
            <w:noWrap/>
          </w:tcPr>
          <w:p w14:paraId="02ED3262"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988" w:type="dxa"/>
            <w:tcBorders>
              <w:top w:val="nil"/>
              <w:left w:val="nil"/>
              <w:bottom w:val="single" w:sz="8" w:space="0" w:color="DDDDDD"/>
              <w:right w:val="single" w:sz="8" w:space="0" w:color="DDDDDD"/>
            </w:tcBorders>
            <w:noWrap/>
          </w:tcPr>
          <w:p w14:paraId="60B28B6D"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3C9BCCC9"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400C12FC"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720" w:type="dxa"/>
            <w:tcBorders>
              <w:top w:val="nil"/>
              <w:left w:val="nil"/>
              <w:bottom w:val="single" w:sz="8" w:space="0" w:color="DDDDDD"/>
              <w:right w:val="nil"/>
            </w:tcBorders>
            <w:noWrap/>
          </w:tcPr>
          <w:p w14:paraId="2A4130D4"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67344E20" w14:textId="77777777" w:rsidTr="00821FAF">
        <w:trPr>
          <w:trHeight w:val="300"/>
        </w:trPr>
        <w:tc>
          <w:tcPr>
            <w:tcW w:w="960" w:type="dxa"/>
            <w:vMerge/>
            <w:tcBorders>
              <w:top w:val="nil"/>
              <w:left w:val="nil"/>
              <w:bottom w:val="single" w:sz="8" w:space="0" w:color="DDDDDD"/>
              <w:right w:val="single" w:sz="8" w:space="0" w:color="DDDDDD"/>
            </w:tcBorders>
            <w:vAlign w:val="center"/>
          </w:tcPr>
          <w:p w14:paraId="3595AED4"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1165" w:type="dxa"/>
            <w:tcBorders>
              <w:top w:val="nil"/>
              <w:left w:val="nil"/>
              <w:bottom w:val="single" w:sz="8" w:space="0" w:color="DDDDDD"/>
              <w:right w:val="single" w:sz="8" w:space="0" w:color="DDDDDD"/>
            </w:tcBorders>
            <w:noWrap/>
          </w:tcPr>
          <w:p w14:paraId="4A60D215"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Max Conc</w:t>
            </w:r>
          </w:p>
        </w:tc>
        <w:tc>
          <w:tcPr>
            <w:tcW w:w="960" w:type="dxa"/>
            <w:tcBorders>
              <w:top w:val="nil"/>
              <w:left w:val="nil"/>
              <w:bottom w:val="single" w:sz="8" w:space="0" w:color="DDDDDD"/>
              <w:right w:val="single" w:sz="8" w:space="0" w:color="DDDDDD"/>
            </w:tcBorders>
            <w:noWrap/>
          </w:tcPr>
          <w:p w14:paraId="7F684C03"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UB</w:t>
            </w:r>
          </w:p>
        </w:tc>
        <w:tc>
          <w:tcPr>
            <w:tcW w:w="988" w:type="dxa"/>
            <w:tcBorders>
              <w:top w:val="nil"/>
              <w:left w:val="nil"/>
              <w:bottom w:val="single" w:sz="8" w:space="0" w:color="DDDDDD"/>
              <w:right w:val="single" w:sz="8" w:space="0" w:color="DDDDDD"/>
            </w:tcBorders>
            <w:noWrap/>
          </w:tcPr>
          <w:p w14:paraId="5F390DDE"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0.9</w:t>
            </w:r>
          </w:p>
        </w:tc>
        <w:tc>
          <w:tcPr>
            <w:tcW w:w="988" w:type="dxa"/>
            <w:tcBorders>
              <w:top w:val="nil"/>
              <w:left w:val="nil"/>
              <w:bottom w:val="single" w:sz="8" w:space="0" w:color="DDDDDD"/>
              <w:right w:val="single" w:sz="8" w:space="0" w:color="DDDDDD"/>
            </w:tcBorders>
            <w:noWrap/>
          </w:tcPr>
          <w:p w14:paraId="2AD5E460"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0.2</w:t>
            </w:r>
          </w:p>
        </w:tc>
        <w:tc>
          <w:tcPr>
            <w:tcW w:w="1052" w:type="dxa"/>
            <w:tcBorders>
              <w:top w:val="nil"/>
              <w:left w:val="nil"/>
              <w:bottom w:val="single" w:sz="8" w:space="0" w:color="DDDDDD"/>
              <w:right w:val="single" w:sz="8" w:space="0" w:color="DDDDDD"/>
            </w:tcBorders>
            <w:noWrap/>
          </w:tcPr>
          <w:p w14:paraId="6AA711D6"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2.2</w:t>
            </w:r>
          </w:p>
        </w:tc>
        <w:tc>
          <w:tcPr>
            <w:tcW w:w="1052" w:type="dxa"/>
            <w:tcBorders>
              <w:top w:val="nil"/>
              <w:left w:val="nil"/>
              <w:bottom w:val="single" w:sz="8" w:space="0" w:color="DDDDDD"/>
              <w:right w:val="single" w:sz="8" w:space="0" w:color="DDDDDD"/>
            </w:tcBorders>
            <w:noWrap/>
          </w:tcPr>
          <w:p w14:paraId="26642C37"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0.4</w:t>
            </w:r>
          </w:p>
        </w:tc>
        <w:tc>
          <w:tcPr>
            <w:tcW w:w="720" w:type="dxa"/>
            <w:tcBorders>
              <w:top w:val="nil"/>
              <w:left w:val="nil"/>
              <w:bottom w:val="single" w:sz="8" w:space="0" w:color="DDDDDD"/>
              <w:right w:val="single" w:sz="8" w:space="0" w:color="DDDDDD"/>
            </w:tcBorders>
            <w:noWrap/>
          </w:tcPr>
          <w:p w14:paraId="6C00FBE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1.8</w:t>
            </w:r>
          </w:p>
        </w:tc>
        <w:tc>
          <w:tcPr>
            <w:tcW w:w="988" w:type="dxa"/>
            <w:tcBorders>
              <w:top w:val="nil"/>
              <w:left w:val="nil"/>
              <w:bottom w:val="single" w:sz="8" w:space="0" w:color="DDDDDD"/>
              <w:right w:val="single" w:sz="8" w:space="0" w:color="DDDDDD"/>
            </w:tcBorders>
            <w:noWrap/>
          </w:tcPr>
          <w:p w14:paraId="7CCD3A36"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988" w:type="dxa"/>
            <w:tcBorders>
              <w:top w:val="nil"/>
              <w:left w:val="nil"/>
              <w:bottom w:val="single" w:sz="8" w:space="0" w:color="DDDDDD"/>
              <w:right w:val="single" w:sz="8" w:space="0" w:color="DDDDDD"/>
            </w:tcBorders>
            <w:noWrap/>
          </w:tcPr>
          <w:p w14:paraId="683F33B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5BAF9DF7"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1052" w:type="dxa"/>
            <w:tcBorders>
              <w:top w:val="nil"/>
              <w:left w:val="nil"/>
              <w:bottom w:val="single" w:sz="8" w:space="0" w:color="DDDDDD"/>
              <w:right w:val="single" w:sz="8" w:space="0" w:color="DDDDDD"/>
            </w:tcBorders>
            <w:noWrap/>
          </w:tcPr>
          <w:p w14:paraId="7B4BE631"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c>
          <w:tcPr>
            <w:tcW w:w="720" w:type="dxa"/>
            <w:tcBorders>
              <w:top w:val="nil"/>
              <w:left w:val="nil"/>
              <w:bottom w:val="single" w:sz="8" w:space="0" w:color="DDDDDD"/>
              <w:right w:val="nil"/>
            </w:tcBorders>
            <w:noWrap/>
          </w:tcPr>
          <w:p w14:paraId="29CAE15C"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14895F93" w14:textId="77777777" w:rsidTr="00821FAF">
        <w:trPr>
          <w:trHeight w:val="300"/>
        </w:trPr>
        <w:tc>
          <w:tcPr>
            <w:tcW w:w="960" w:type="dxa"/>
            <w:vMerge w:val="restart"/>
            <w:tcBorders>
              <w:top w:val="nil"/>
              <w:left w:val="nil"/>
              <w:bottom w:val="single" w:sz="12" w:space="0" w:color="000000"/>
              <w:right w:val="single" w:sz="8" w:space="0" w:color="DDDDDD"/>
            </w:tcBorders>
            <w:noWrap/>
            <w:textDirection w:val="btLr"/>
          </w:tcPr>
          <w:p w14:paraId="5CA61B4F"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Wheat</w:t>
            </w:r>
          </w:p>
        </w:tc>
        <w:tc>
          <w:tcPr>
            <w:tcW w:w="1165" w:type="dxa"/>
            <w:tcBorders>
              <w:top w:val="nil"/>
              <w:left w:val="nil"/>
              <w:bottom w:val="single" w:sz="8" w:space="0" w:color="DDDDDD"/>
              <w:right w:val="single" w:sz="8" w:space="0" w:color="DDDDDD"/>
            </w:tcBorders>
            <w:shd w:val="clear" w:color="auto" w:fill="D9D9D9"/>
            <w:noWrap/>
          </w:tcPr>
          <w:p w14:paraId="6B727EF0"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N</w:t>
            </w:r>
          </w:p>
        </w:tc>
        <w:tc>
          <w:tcPr>
            <w:tcW w:w="960" w:type="dxa"/>
            <w:tcBorders>
              <w:top w:val="nil"/>
              <w:left w:val="nil"/>
              <w:bottom w:val="single" w:sz="8" w:space="0" w:color="DDDDDD"/>
              <w:right w:val="single" w:sz="8" w:space="0" w:color="DDDDDD"/>
            </w:tcBorders>
            <w:shd w:val="clear" w:color="auto" w:fill="D9D9D9"/>
            <w:noWrap/>
          </w:tcPr>
          <w:p w14:paraId="227CA3D7"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 </w:t>
            </w:r>
          </w:p>
        </w:tc>
        <w:tc>
          <w:tcPr>
            <w:tcW w:w="988" w:type="dxa"/>
            <w:tcBorders>
              <w:top w:val="nil"/>
              <w:left w:val="nil"/>
              <w:bottom w:val="single" w:sz="8" w:space="0" w:color="DDDDDD"/>
              <w:right w:val="single" w:sz="8" w:space="0" w:color="DDDDDD"/>
            </w:tcBorders>
            <w:shd w:val="clear" w:color="auto" w:fill="D9D9D9"/>
            <w:noWrap/>
          </w:tcPr>
          <w:p w14:paraId="22A64341"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34</w:t>
            </w:r>
          </w:p>
        </w:tc>
        <w:tc>
          <w:tcPr>
            <w:tcW w:w="988" w:type="dxa"/>
            <w:tcBorders>
              <w:top w:val="nil"/>
              <w:left w:val="nil"/>
              <w:bottom w:val="single" w:sz="8" w:space="0" w:color="DDDDDD"/>
              <w:right w:val="single" w:sz="8" w:space="0" w:color="DDDDDD"/>
            </w:tcBorders>
            <w:shd w:val="clear" w:color="auto" w:fill="D9D9D9"/>
            <w:noWrap/>
          </w:tcPr>
          <w:p w14:paraId="5F6EC76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33</w:t>
            </w:r>
          </w:p>
        </w:tc>
        <w:tc>
          <w:tcPr>
            <w:tcW w:w="1052" w:type="dxa"/>
            <w:tcBorders>
              <w:top w:val="nil"/>
              <w:left w:val="nil"/>
              <w:bottom w:val="single" w:sz="8" w:space="0" w:color="DDDDDD"/>
              <w:right w:val="single" w:sz="8" w:space="0" w:color="DDDDDD"/>
            </w:tcBorders>
            <w:shd w:val="clear" w:color="auto" w:fill="D9D9D9"/>
            <w:noWrap/>
          </w:tcPr>
          <w:p w14:paraId="37E50D31"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33</w:t>
            </w:r>
          </w:p>
        </w:tc>
        <w:tc>
          <w:tcPr>
            <w:tcW w:w="1052" w:type="dxa"/>
            <w:tcBorders>
              <w:top w:val="nil"/>
              <w:left w:val="nil"/>
              <w:bottom w:val="single" w:sz="8" w:space="0" w:color="DDDDDD"/>
              <w:right w:val="single" w:sz="8" w:space="0" w:color="DDDDDD"/>
            </w:tcBorders>
            <w:shd w:val="clear" w:color="auto" w:fill="D9D9D9"/>
            <w:noWrap/>
          </w:tcPr>
          <w:p w14:paraId="6937E8E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33</w:t>
            </w:r>
          </w:p>
        </w:tc>
        <w:tc>
          <w:tcPr>
            <w:tcW w:w="720" w:type="dxa"/>
            <w:tcBorders>
              <w:top w:val="nil"/>
              <w:left w:val="nil"/>
              <w:bottom w:val="single" w:sz="8" w:space="0" w:color="DDDDDD"/>
              <w:right w:val="single" w:sz="8" w:space="0" w:color="DDDDDD"/>
            </w:tcBorders>
            <w:shd w:val="clear" w:color="auto" w:fill="D9D9D9"/>
            <w:noWrap/>
          </w:tcPr>
          <w:p w14:paraId="20EF4A3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4</w:t>
            </w:r>
          </w:p>
        </w:tc>
        <w:tc>
          <w:tcPr>
            <w:tcW w:w="988" w:type="dxa"/>
            <w:tcBorders>
              <w:top w:val="nil"/>
              <w:left w:val="nil"/>
              <w:bottom w:val="single" w:sz="8" w:space="0" w:color="DDDDDD"/>
              <w:right w:val="single" w:sz="8" w:space="0" w:color="DDDDDD"/>
            </w:tcBorders>
            <w:shd w:val="clear" w:color="auto" w:fill="D9D9D9"/>
            <w:noWrap/>
          </w:tcPr>
          <w:p w14:paraId="16FF5828"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24</w:t>
            </w:r>
          </w:p>
        </w:tc>
        <w:tc>
          <w:tcPr>
            <w:tcW w:w="988" w:type="dxa"/>
            <w:tcBorders>
              <w:top w:val="nil"/>
              <w:left w:val="nil"/>
              <w:bottom w:val="single" w:sz="8" w:space="0" w:color="DDDDDD"/>
              <w:right w:val="single" w:sz="8" w:space="0" w:color="DDDDDD"/>
            </w:tcBorders>
            <w:shd w:val="clear" w:color="auto" w:fill="D9D9D9"/>
            <w:noWrap/>
          </w:tcPr>
          <w:p w14:paraId="5CE5BC2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9</w:t>
            </w:r>
          </w:p>
        </w:tc>
        <w:tc>
          <w:tcPr>
            <w:tcW w:w="1052" w:type="dxa"/>
            <w:tcBorders>
              <w:top w:val="nil"/>
              <w:left w:val="nil"/>
              <w:bottom w:val="single" w:sz="8" w:space="0" w:color="DDDDDD"/>
              <w:right w:val="single" w:sz="8" w:space="0" w:color="DDDDDD"/>
            </w:tcBorders>
            <w:shd w:val="clear" w:color="auto" w:fill="D9D9D9"/>
            <w:noWrap/>
          </w:tcPr>
          <w:p w14:paraId="746F8119"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9</w:t>
            </w:r>
          </w:p>
        </w:tc>
        <w:tc>
          <w:tcPr>
            <w:tcW w:w="1052" w:type="dxa"/>
            <w:tcBorders>
              <w:top w:val="nil"/>
              <w:left w:val="nil"/>
              <w:bottom w:val="single" w:sz="8" w:space="0" w:color="DDDDDD"/>
              <w:right w:val="single" w:sz="8" w:space="0" w:color="DDDDDD"/>
            </w:tcBorders>
            <w:shd w:val="clear" w:color="auto" w:fill="D9D9D9"/>
            <w:noWrap/>
          </w:tcPr>
          <w:p w14:paraId="74B89BFB"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9</w:t>
            </w:r>
          </w:p>
        </w:tc>
        <w:tc>
          <w:tcPr>
            <w:tcW w:w="720" w:type="dxa"/>
            <w:tcBorders>
              <w:top w:val="nil"/>
              <w:left w:val="nil"/>
              <w:bottom w:val="single" w:sz="8" w:space="0" w:color="DDDDDD"/>
              <w:right w:val="nil"/>
            </w:tcBorders>
            <w:shd w:val="clear" w:color="auto" w:fill="D9D9D9"/>
            <w:noWrap/>
          </w:tcPr>
          <w:p w14:paraId="6944EEC8"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473C3B20" w14:textId="77777777" w:rsidTr="00821FAF">
        <w:trPr>
          <w:trHeight w:val="300"/>
        </w:trPr>
        <w:tc>
          <w:tcPr>
            <w:tcW w:w="960" w:type="dxa"/>
            <w:vMerge/>
            <w:tcBorders>
              <w:top w:val="nil"/>
              <w:left w:val="nil"/>
              <w:bottom w:val="single" w:sz="12" w:space="0" w:color="000000"/>
              <w:right w:val="single" w:sz="8" w:space="0" w:color="DDDDDD"/>
            </w:tcBorders>
            <w:vAlign w:val="center"/>
          </w:tcPr>
          <w:p w14:paraId="752459F9"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1165" w:type="dxa"/>
            <w:vMerge w:val="restart"/>
            <w:tcBorders>
              <w:top w:val="nil"/>
              <w:left w:val="single" w:sz="8" w:space="0" w:color="DDDDDD"/>
              <w:bottom w:val="single" w:sz="8" w:space="0" w:color="DDDDDD"/>
              <w:right w:val="single" w:sz="8" w:space="0" w:color="DDDDDD"/>
            </w:tcBorders>
            <w:noWrap/>
          </w:tcPr>
          <w:p w14:paraId="0E9CA1EB"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Mean Conc</w:t>
            </w:r>
          </w:p>
        </w:tc>
        <w:tc>
          <w:tcPr>
            <w:tcW w:w="960" w:type="dxa"/>
            <w:tcBorders>
              <w:top w:val="nil"/>
              <w:left w:val="nil"/>
              <w:bottom w:val="single" w:sz="8" w:space="0" w:color="DDDDDD"/>
              <w:right w:val="single" w:sz="8" w:space="0" w:color="DDDDDD"/>
            </w:tcBorders>
            <w:noWrap/>
          </w:tcPr>
          <w:p w14:paraId="29FC5C9C"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LB</w:t>
            </w:r>
          </w:p>
        </w:tc>
        <w:tc>
          <w:tcPr>
            <w:tcW w:w="988" w:type="dxa"/>
            <w:tcBorders>
              <w:top w:val="nil"/>
              <w:left w:val="nil"/>
              <w:bottom w:val="single" w:sz="8" w:space="0" w:color="DDDDDD"/>
              <w:right w:val="single" w:sz="8" w:space="0" w:color="DDDDDD"/>
            </w:tcBorders>
            <w:noWrap/>
          </w:tcPr>
          <w:p w14:paraId="517994E7"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988" w:type="dxa"/>
            <w:tcBorders>
              <w:top w:val="nil"/>
              <w:left w:val="nil"/>
              <w:bottom w:val="single" w:sz="8" w:space="0" w:color="DDDDDD"/>
              <w:right w:val="single" w:sz="8" w:space="0" w:color="DDDDDD"/>
            </w:tcBorders>
            <w:noWrap/>
          </w:tcPr>
          <w:p w14:paraId="40523FA7"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1052" w:type="dxa"/>
            <w:tcBorders>
              <w:top w:val="nil"/>
              <w:left w:val="nil"/>
              <w:bottom w:val="single" w:sz="8" w:space="0" w:color="DDDDDD"/>
              <w:right w:val="single" w:sz="8" w:space="0" w:color="DDDDDD"/>
            </w:tcBorders>
            <w:noWrap/>
          </w:tcPr>
          <w:p w14:paraId="2E60CC6D"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0.2</w:t>
            </w:r>
          </w:p>
        </w:tc>
        <w:tc>
          <w:tcPr>
            <w:tcW w:w="1052" w:type="dxa"/>
            <w:tcBorders>
              <w:top w:val="nil"/>
              <w:left w:val="nil"/>
              <w:bottom w:val="single" w:sz="8" w:space="0" w:color="DDDDDD"/>
              <w:right w:val="single" w:sz="8" w:space="0" w:color="DDDDDD"/>
            </w:tcBorders>
            <w:noWrap/>
          </w:tcPr>
          <w:p w14:paraId="528F3482"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720" w:type="dxa"/>
            <w:tcBorders>
              <w:top w:val="nil"/>
              <w:left w:val="nil"/>
              <w:bottom w:val="single" w:sz="8" w:space="0" w:color="DDDDDD"/>
              <w:right w:val="single" w:sz="8" w:space="0" w:color="DDDDDD"/>
            </w:tcBorders>
            <w:noWrap/>
          </w:tcPr>
          <w:p w14:paraId="5ADE40EF"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0.7</w:t>
            </w:r>
          </w:p>
        </w:tc>
        <w:tc>
          <w:tcPr>
            <w:tcW w:w="988" w:type="dxa"/>
            <w:tcBorders>
              <w:top w:val="nil"/>
              <w:left w:val="nil"/>
              <w:bottom w:val="single" w:sz="8" w:space="0" w:color="DDDDDD"/>
              <w:right w:val="single" w:sz="8" w:space="0" w:color="DDDDDD"/>
            </w:tcBorders>
            <w:noWrap/>
          </w:tcPr>
          <w:p w14:paraId="1B6DE54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7.4</w:t>
            </w:r>
          </w:p>
        </w:tc>
        <w:tc>
          <w:tcPr>
            <w:tcW w:w="988" w:type="dxa"/>
            <w:tcBorders>
              <w:top w:val="nil"/>
              <w:left w:val="nil"/>
              <w:bottom w:val="single" w:sz="8" w:space="0" w:color="DDDDDD"/>
              <w:right w:val="single" w:sz="8" w:space="0" w:color="DDDDDD"/>
            </w:tcBorders>
            <w:noWrap/>
          </w:tcPr>
          <w:p w14:paraId="620156BD"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1052" w:type="dxa"/>
            <w:tcBorders>
              <w:top w:val="nil"/>
              <w:left w:val="nil"/>
              <w:bottom w:val="single" w:sz="8" w:space="0" w:color="DDDDDD"/>
              <w:right w:val="single" w:sz="8" w:space="0" w:color="DDDDDD"/>
            </w:tcBorders>
            <w:noWrap/>
          </w:tcPr>
          <w:p w14:paraId="68698638"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1052" w:type="dxa"/>
            <w:tcBorders>
              <w:top w:val="nil"/>
              <w:left w:val="nil"/>
              <w:bottom w:val="single" w:sz="8" w:space="0" w:color="DDDDDD"/>
              <w:right w:val="single" w:sz="8" w:space="0" w:color="DDDDDD"/>
            </w:tcBorders>
            <w:noWrap/>
          </w:tcPr>
          <w:p w14:paraId="334F125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w:t>
            </w:r>
          </w:p>
        </w:tc>
        <w:tc>
          <w:tcPr>
            <w:tcW w:w="720" w:type="dxa"/>
            <w:tcBorders>
              <w:top w:val="nil"/>
              <w:left w:val="nil"/>
              <w:bottom w:val="single" w:sz="8" w:space="0" w:color="DDDDDD"/>
              <w:right w:val="nil"/>
            </w:tcBorders>
            <w:noWrap/>
          </w:tcPr>
          <w:p w14:paraId="7B7EB6EA"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37E8B0D8" w14:textId="77777777" w:rsidTr="00821FAF">
        <w:trPr>
          <w:trHeight w:val="300"/>
        </w:trPr>
        <w:tc>
          <w:tcPr>
            <w:tcW w:w="960" w:type="dxa"/>
            <w:vMerge/>
            <w:tcBorders>
              <w:top w:val="nil"/>
              <w:left w:val="nil"/>
              <w:bottom w:val="single" w:sz="12" w:space="0" w:color="000000"/>
              <w:right w:val="single" w:sz="8" w:space="0" w:color="DDDDDD"/>
            </w:tcBorders>
            <w:vAlign w:val="center"/>
          </w:tcPr>
          <w:p w14:paraId="6CB507E0"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1165" w:type="dxa"/>
            <w:vMerge/>
            <w:tcBorders>
              <w:top w:val="nil"/>
              <w:left w:val="single" w:sz="8" w:space="0" w:color="DDDDDD"/>
              <w:bottom w:val="single" w:sz="8" w:space="0" w:color="DDDDDD"/>
              <w:right w:val="single" w:sz="8" w:space="0" w:color="DDDDDD"/>
            </w:tcBorders>
            <w:vAlign w:val="center"/>
          </w:tcPr>
          <w:p w14:paraId="77FC00A0"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960" w:type="dxa"/>
            <w:tcBorders>
              <w:top w:val="nil"/>
              <w:left w:val="nil"/>
              <w:bottom w:val="single" w:sz="8" w:space="0" w:color="DDDDDD"/>
              <w:right w:val="single" w:sz="8" w:space="0" w:color="DDDDDD"/>
            </w:tcBorders>
            <w:noWrap/>
          </w:tcPr>
          <w:p w14:paraId="19B0FBD4"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UB</w:t>
            </w:r>
          </w:p>
        </w:tc>
        <w:tc>
          <w:tcPr>
            <w:tcW w:w="988" w:type="dxa"/>
            <w:tcBorders>
              <w:top w:val="nil"/>
              <w:left w:val="nil"/>
              <w:bottom w:val="single" w:sz="8" w:space="0" w:color="DDDDDD"/>
              <w:right w:val="single" w:sz="8" w:space="0" w:color="DDDDDD"/>
            </w:tcBorders>
            <w:noWrap/>
          </w:tcPr>
          <w:p w14:paraId="35B9B7AD"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0.6</w:t>
            </w:r>
          </w:p>
        </w:tc>
        <w:tc>
          <w:tcPr>
            <w:tcW w:w="988" w:type="dxa"/>
            <w:tcBorders>
              <w:top w:val="nil"/>
              <w:left w:val="nil"/>
              <w:bottom w:val="single" w:sz="8" w:space="0" w:color="DDDDDD"/>
              <w:right w:val="single" w:sz="8" w:space="0" w:color="DDDDDD"/>
            </w:tcBorders>
            <w:noWrap/>
          </w:tcPr>
          <w:p w14:paraId="30C8428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0.1</w:t>
            </w:r>
          </w:p>
        </w:tc>
        <w:tc>
          <w:tcPr>
            <w:tcW w:w="1052" w:type="dxa"/>
            <w:tcBorders>
              <w:top w:val="nil"/>
              <w:left w:val="nil"/>
              <w:bottom w:val="single" w:sz="8" w:space="0" w:color="DDDDDD"/>
              <w:right w:val="single" w:sz="8" w:space="0" w:color="DDDDDD"/>
            </w:tcBorders>
            <w:noWrap/>
          </w:tcPr>
          <w:p w14:paraId="0DAC6D31"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1.1</w:t>
            </w:r>
          </w:p>
        </w:tc>
        <w:tc>
          <w:tcPr>
            <w:tcW w:w="1052" w:type="dxa"/>
            <w:tcBorders>
              <w:top w:val="nil"/>
              <w:left w:val="nil"/>
              <w:bottom w:val="single" w:sz="8" w:space="0" w:color="DDDDDD"/>
              <w:right w:val="single" w:sz="8" w:space="0" w:color="DDDDDD"/>
            </w:tcBorders>
            <w:noWrap/>
          </w:tcPr>
          <w:p w14:paraId="2AE59CDC"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0.3</w:t>
            </w:r>
          </w:p>
        </w:tc>
        <w:tc>
          <w:tcPr>
            <w:tcW w:w="720" w:type="dxa"/>
            <w:tcBorders>
              <w:top w:val="nil"/>
              <w:left w:val="nil"/>
              <w:bottom w:val="single" w:sz="8" w:space="0" w:color="DDDDDD"/>
              <w:right w:val="single" w:sz="8" w:space="0" w:color="DDDDDD"/>
            </w:tcBorders>
            <w:noWrap/>
          </w:tcPr>
          <w:p w14:paraId="45BF764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0.9</w:t>
            </w:r>
          </w:p>
        </w:tc>
        <w:tc>
          <w:tcPr>
            <w:tcW w:w="988" w:type="dxa"/>
            <w:tcBorders>
              <w:top w:val="nil"/>
              <w:left w:val="nil"/>
              <w:bottom w:val="single" w:sz="8" w:space="0" w:color="DDDDDD"/>
              <w:right w:val="single" w:sz="8" w:space="0" w:color="DDDDDD"/>
            </w:tcBorders>
            <w:noWrap/>
          </w:tcPr>
          <w:p w14:paraId="5D290071"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7.6</w:t>
            </w:r>
          </w:p>
        </w:tc>
        <w:tc>
          <w:tcPr>
            <w:tcW w:w="988" w:type="dxa"/>
            <w:tcBorders>
              <w:top w:val="nil"/>
              <w:left w:val="nil"/>
              <w:bottom w:val="single" w:sz="8" w:space="0" w:color="DDDDDD"/>
              <w:right w:val="single" w:sz="8" w:space="0" w:color="DDDDDD"/>
            </w:tcBorders>
            <w:noWrap/>
          </w:tcPr>
          <w:p w14:paraId="0902E4EB"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0.2</w:t>
            </w:r>
          </w:p>
        </w:tc>
        <w:tc>
          <w:tcPr>
            <w:tcW w:w="1052" w:type="dxa"/>
            <w:tcBorders>
              <w:top w:val="nil"/>
              <w:left w:val="nil"/>
              <w:bottom w:val="single" w:sz="8" w:space="0" w:color="DDDDDD"/>
              <w:right w:val="single" w:sz="8" w:space="0" w:color="DDDDDD"/>
            </w:tcBorders>
            <w:noWrap/>
          </w:tcPr>
          <w:p w14:paraId="4F14B422"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0.2</w:t>
            </w:r>
          </w:p>
        </w:tc>
        <w:tc>
          <w:tcPr>
            <w:tcW w:w="1052" w:type="dxa"/>
            <w:tcBorders>
              <w:top w:val="nil"/>
              <w:left w:val="nil"/>
              <w:bottom w:val="single" w:sz="8" w:space="0" w:color="DDDDDD"/>
              <w:right w:val="single" w:sz="8" w:space="0" w:color="DDDDDD"/>
            </w:tcBorders>
            <w:noWrap/>
          </w:tcPr>
          <w:p w14:paraId="684F4EFF"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0.2</w:t>
            </w:r>
          </w:p>
        </w:tc>
        <w:tc>
          <w:tcPr>
            <w:tcW w:w="720" w:type="dxa"/>
            <w:tcBorders>
              <w:top w:val="nil"/>
              <w:left w:val="nil"/>
              <w:bottom w:val="single" w:sz="8" w:space="0" w:color="DDDDDD"/>
              <w:right w:val="nil"/>
            </w:tcBorders>
            <w:noWrap/>
          </w:tcPr>
          <w:p w14:paraId="459673E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r w:rsidR="00E66261" w:rsidRPr="00A11980" w14:paraId="4399708F" w14:textId="77777777" w:rsidTr="00821FAF">
        <w:trPr>
          <w:trHeight w:val="300"/>
        </w:trPr>
        <w:tc>
          <w:tcPr>
            <w:tcW w:w="960" w:type="dxa"/>
            <w:vMerge/>
            <w:tcBorders>
              <w:top w:val="nil"/>
              <w:left w:val="nil"/>
              <w:bottom w:val="single" w:sz="12" w:space="0" w:color="000000"/>
              <w:right w:val="single" w:sz="8" w:space="0" w:color="DDDDDD"/>
            </w:tcBorders>
            <w:vAlign w:val="center"/>
          </w:tcPr>
          <w:p w14:paraId="74D51F17" w14:textId="77777777" w:rsidR="00E66261" w:rsidRPr="00A11980" w:rsidRDefault="00E66261" w:rsidP="00821FAF">
            <w:pPr>
              <w:spacing w:line="240" w:lineRule="auto"/>
              <w:jc w:val="left"/>
              <w:rPr>
                <w:rFonts w:ascii="Palatino Linotype" w:hAnsi="Palatino Linotype"/>
                <w:b/>
                <w:bCs/>
                <w:sz w:val="18"/>
                <w:szCs w:val="18"/>
                <w:lang w:val="en-GB" w:eastAsia="it-IT" w:bidi="mr-IN"/>
              </w:rPr>
            </w:pPr>
          </w:p>
        </w:tc>
        <w:tc>
          <w:tcPr>
            <w:tcW w:w="1165" w:type="dxa"/>
            <w:tcBorders>
              <w:top w:val="nil"/>
              <w:left w:val="nil"/>
              <w:bottom w:val="single" w:sz="12" w:space="0" w:color="000000"/>
              <w:right w:val="single" w:sz="8" w:space="0" w:color="DDDDDD"/>
            </w:tcBorders>
            <w:noWrap/>
          </w:tcPr>
          <w:p w14:paraId="2F16A048"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Max Conc</w:t>
            </w:r>
          </w:p>
        </w:tc>
        <w:tc>
          <w:tcPr>
            <w:tcW w:w="960" w:type="dxa"/>
            <w:tcBorders>
              <w:top w:val="nil"/>
              <w:left w:val="nil"/>
              <w:bottom w:val="single" w:sz="12" w:space="0" w:color="000000"/>
              <w:right w:val="single" w:sz="8" w:space="0" w:color="DDDDDD"/>
            </w:tcBorders>
            <w:noWrap/>
          </w:tcPr>
          <w:p w14:paraId="120FA56D" w14:textId="77777777" w:rsidR="00E66261" w:rsidRPr="00A11980" w:rsidRDefault="00E66261" w:rsidP="00821FAF">
            <w:pPr>
              <w:spacing w:line="240" w:lineRule="auto"/>
              <w:jc w:val="center"/>
              <w:rPr>
                <w:rFonts w:ascii="Palatino Linotype" w:hAnsi="Palatino Linotype"/>
                <w:b/>
                <w:bCs/>
                <w:sz w:val="18"/>
                <w:szCs w:val="18"/>
                <w:lang w:val="en-GB" w:eastAsia="it-IT" w:bidi="mr-IN"/>
              </w:rPr>
            </w:pPr>
            <w:r w:rsidRPr="00A11980">
              <w:rPr>
                <w:rFonts w:ascii="Palatino Linotype" w:hAnsi="Palatino Linotype"/>
                <w:b/>
                <w:bCs/>
                <w:sz w:val="18"/>
                <w:szCs w:val="18"/>
                <w:lang w:val="en-GB" w:eastAsia="it-IT" w:bidi="mr-IN"/>
              </w:rPr>
              <w:t>UB</w:t>
            </w:r>
          </w:p>
        </w:tc>
        <w:tc>
          <w:tcPr>
            <w:tcW w:w="988" w:type="dxa"/>
            <w:tcBorders>
              <w:top w:val="nil"/>
              <w:left w:val="nil"/>
              <w:bottom w:val="single" w:sz="12" w:space="0" w:color="000000"/>
              <w:right w:val="single" w:sz="8" w:space="0" w:color="DDDDDD"/>
            </w:tcBorders>
            <w:noWrap/>
          </w:tcPr>
          <w:p w14:paraId="7D4A1412"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3</w:t>
            </w:r>
          </w:p>
        </w:tc>
        <w:tc>
          <w:tcPr>
            <w:tcW w:w="988" w:type="dxa"/>
            <w:tcBorders>
              <w:top w:val="nil"/>
              <w:left w:val="nil"/>
              <w:bottom w:val="single" w:sz="12" w:space="0" w:color="000000"/>
              <w:right w:val="single" w:sz="8" w:space="0" w:color="DDDDDD"/>
            </w:tcBorders>
            <w:noWrap/>
          </w:tcPr>
          <w:p w14:paraId="1DF0EFB3"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0.2</w:t>
            </w:r>
          </w:p>
        </w:tc>
        <w:tc>
          <w:tcPr>
            <w:tcW w:w="1052" w:type="dxa"/>
            <w:tcBorders>
              <w:top w:val="nil"/>
              <w:left w:val="nil"/>
              <w:bottom w:val="single" w:sz="12" w:space="0" w:color="000000"/>
              <w:right w:val="single" w:sz="8" w:space="0" w:color="DDDDDD"/>
            </w:tcBorders>
            <w:noWrap/>
          </w:tcPr>
          <w:p w14:paraId="3F2874ED"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6.6</w:t>
            </w:r>
          </w:p>
        </w:tc>
        <w:tc>
          <w:tcPr>
            <w:tcW w:w="1052" w:type="dxa"/>
            <w:tcBorders>
              <w:top w:val="nil"/>
              <w:left w:val="nil"/>
              <w:bottom w:val="single" w:sz="12" w:space="0" w:color="000000"/>
              <w:right w:val="single" w:sz="8" w:space="0" w:color="DDDDDD"/>
            </w:tcBorders>
            <w:noWrap/>
          </w:tcPr>
          <w:p w14:paraId="0E1A8C3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0.9</w:t>
            </w:r>
          </w:p>
        </w:tc>
        <w:tc>
          <w:tcPr>
            <w:tcW w:w="720" w:type="dxa"/>
            <w:tcBorders>
              <w:top w:val="nil"/>
              <w:left w:val="nil"/>
              <w:bottom w:val="single" w:sz="12" w:space="0" w:color="000000"/>
              <w:right w:val="single" w:sz="8" w:space="0" w:color="DDDDDD"/>
            </w:tcBorders>
            <w:noWrap/>
          </w:tcPr>
          <w:p w14:paraId="2B817425"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2.6</w:t>
            </w:r>
          </w:p>
        </w:tc>
        <w:tc>
          <w:tcPr>
            <w:tcW w:w="988" w:type="dxa"/>
            <w:tcBorders>
              <w:top w:val="nil"/>
              <w:left w:val="nil"/>
              <w:bottom w:val="single" w:sz="12" w:space="0" w:color="000000"/>
              <w:right w:val="single" w:sz="8" w:space="0" w:color="DDDDDD"/>
            </w:tcBorders>
            <w:noWrap/>
          </w:tcPr>
          <w:p w14:paraId="20516D56"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143.6</w:t>
            </w:r>
          </w:p>
        </w:tc>
        <w:tc>
          <w:tcPr>
            <w:tcW w:w="988" w:type="dxa"/>
            <w:tcBorders>
              <w:top w:val="nil"/>
              <w:left w:val="nil"/>
              <w:bottom w:val="single" w:sz="12" w:space="0" w:color="000000"/>
              <w:right w:val="single" w:sz="8" w:space="0" w:color="DDDDDD"/>
            </w:tcBorders>
            <w:noWrap/>
          </w:tcPr>
          <w:p w14:paraId="6EDC3110"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0.3</w:t>
            </w:r>
          </w:p>
        </w:tc>
        <w:tc>
          <w:tcPr>
            <w:tcW w:w="1052" w:type="dxa"/>
            <w:tcBorders>
              <w:top w:val="nil"/>
              <w:left w:val="nil"/>
              <w:bottom w:val="single" w:sz="12" w:space="0" w:color="000000"/>
              <w:right w:val="single" w:sz="8" w:space="0" w:color="DDDDDD"/>
            </w:tcBorders>
            <w:noWrap/>
          </w:tcPr>
          <w:p w14:paraId="10533531"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0.3</w:t>
            </w:r>
          </w:p>
        </w:tc>
        <w:tc>
          <w:tcPr>
            <w:tcW w:w="1052" w:type="dxa"/>
            <w:tcBorders>
              <w:top w:val="nil"/>
              <w:left w:val="nil"/>
              <w:bottom w:val="single" w:sz="12" w:space="0" w:color="000000"/>
              <w:right w:val="single" w:sz="8" w:space="0" w:color="DDDDDD"/>
            </w:tcBorders>
            <w:noWrap/>
          </w:tcPr>
          <w:p w14:paraId="632C4E5F"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0.3</w:t>
            </w:r>
          </w:p>
        </w:tc>
        <w:tc>
          <w:tcPr>
            <w:tcW w:w="720" w:type="dxa"/>
            <w:tcBorders>
              <w:top w:val="nil"/>
              <w:left w:val="nil"/>
              <w:bottom w:val="single" w:sz="12" w:space="0" w:color="000000"/>
              <w:right w:val="nil"/>
            </w:tcBorders>
            <w:noWrap/>
          </w:tcPr>
          <w:p w14:paraId="35C78DD8" w14:textId="77777777" w:rsidR="00E66261" w:rsidRPr="00A11980" w:rsidRDefault="00E66261" w:rsidP="00821FAF">
            <w:pPr>
              <w:spacing w:line="240" w:lineRule="auto"/>
              <w:jc w:val="center"/>
              <w:rPr>
                <w:rFonts w:ascii="Palatino Linotype" w:hAnsi="Palatino Linotype"/>
                <w:sz w:val="18"/>
                <w:szCs w:val="18"/>
                <w:lang w:val="en-GB" w:eastAsia="it-IT" w:bidi="mr-IN"/>
              </w:rPr>
            </w:pPr>
            <w:r w:rsidRPr="00A11980">
              <w:rPr>
                <w:rFonts w:ascii="Palatino Linotype" w:hAnsi="Palatino Linotype"/>
                <w:sz w:val="18"/>
                <w:szCs w:val="18"/>
                <w:lang w:val="en-GB" w:eastAsia="it-IT" w:bidi="mr-IN"/>
              </w:rPr>
              <w:t> </w:t>
            </w:r>
          </w:p>
        </w:tc>
      </w:tr>
    </w:tbl>
    <w:p w14:paraId="707FF6A9" w14:textId="77777777" w:rsidR="00E66261" w:rsidRPr="00A11980" w:rsidDel="00E22B27" w:rsidRDefault="00E66261" w:rsidP="00E66261">
      <w:pPr>
        <w:pStyle w:val="MDPI42tablebody"/>
        <w:jc w:val="left"/>
        <w:rPr>
          <w:del w:id="306" w:author="ibimet-srv8" w:date="2019-11-22T15:04:00Z"/>
          <w:lang w:val="en-GB"/>
        </w:rPr>
      </w:pPr>
    </w:p>
    <w:p w14:paraId="7826B3FE" w14:textId="77777777" w:rsidR="00E66261" w:rsidRPr="00A11980" w:rsidRDefault="00E66261" w:rsidP="00E66261">
      <w:pPr>
        <w:pStyle w:val="MDPI43tablefooter"/>
        <w:rPr>
          <w:lang w:val="en-GB"/>
        </w:rPr>
      </w:pPr>
      <w:r w:rsidRPr="00A11980">
        <w:rPr>
          <w:lang w:val="en-GB"/>
        </w:rPr>
        <w:t>LB: lower-bound scenario where the concentration of non-detected analyte is zero and the concentration of detected but non-quantified analyte is the limit of detection. UB: upper-bound scenario where the concentration of non-detected analyte is the limit of detection and the concentration of detected but non-quantified analyte is the limit of quantification. Max Conc refers to maximum upper bound concentration value.</w:t>
      </w:r>
    </w:p>
    <w:p w14:paraId="7FD40830" w14:textId="77777777" w:rsidR="00E66261" w:rsidRPr="00A11980" w:rsidDel="00E22B27" w:rsidRDefault="00E66261" w:rsidP="00E66261">
      <w:pPr>
        <w:rPr>
          <w:del w:id="307" w:author="ibimet-srv8" w:date="2019-11-22T15:04:00Z"/>
          <w:sz w:val="16"/>
          <w:szCs w:val="16"/>
          <w:lang w:val="en-GB"/>
        </w:rPr>
      </w:pPr>
    </w:p>
    <w:p w14:paraId="4E9C8BEA" w14:textId="45F26958" w:rsidR="00E66261" w:rsidRPr="00A11980" w:rsidRDefault="00E66261" w:rsidP="00E66261">
      <w:pPr>
        <w:rPr>
          <w:sz w:val="16"/>
          <w:szCs w:val="16"/>
          <w:lang w:val="en-GB"/>
        </w:rPr>
      </w:pPr>
    </w:p>
    <w:p w14:paraId="66B06161" w14:textId="7E8688D1" w:rsidR="00E66261" w:rsidRPr="00A11980" w:rsidRDefault="00E66261" w:rsidP="00E66261">
      <w:pPr>
        <w:pStyle w:val="MDPI42tablebody"/>
        <w:jc w:val="left"/>
        <w:rPr>
          <w:lang w:val="en-GB"/>
        </w:rPr>
      </w:pPr>
      <w:r w:rsidRPr="00A11980">
        <w:rPr>
          <w:b/>
          <w:bCs/>
          <w:lang w:val="en-GB"/>
        </w:rPr>
        <w:t xml:space="preserve">Table </w:t>
      </w:r>
      <w:r>
        <w:rPr>
          <w:b/>
          <w:bCs/>
          <w:lang w:val="en-GB"/>
        </w:rPr>
        <w:t xml:space="preserve">S4 </w:t>
      </w:r>
      <w:r w:rsidRPr="00A11980">
        <w:rPr>
          <w:b/>
          <w:bCs/>
          <w:lang w:val="en-GB"/>
        </w:rPr>
        <w:t>a.</w:t>
      </w:r>
      <w:r w:rsidRPr="00A11980">
        <w:rPr>
          <w:lang w:val="en-GB"/>
        </w:rPr>
        <w:t xml:space="preserve"> Occurrence and co-occurrence of ZEN and secondary metabolites (μg/kg) for Barley, Cereals, Maize, Oat, Rice, Rye and Wheat for food products.   </w:t>
      </w:r>
    </w:p>
    <w:tbl>
      <w:tblPr>
        <w:tblW w:w="14093" w:type="dxa"/>
        <w:tblBorders>
          <w:insideH w:val="single" w:sz="4" w:space="0" w:color="D9D9D9"/>
          <w:insideV w:val="single" w:sz="4" w:space="0" w:color="D9D9D9"/>
        </w:tblBorders>
        <w:tblLook w:val="0000" w:firstRow="0" w:lastRow="0" w:firstColumn="0" w:lastColumn="0" w:noHBand="0" w:noVBand="0"/>
      </w:tblPr>
      <w:tblGrid>
        <w:gridCol w:w="780"/>
        <w:gridCol w:w="1100"/>
        <w:gridCol w:w="520"/>
        <w:gridCol w:w="785"/>
        <w:gridCol w:w="1112"/>
        <w:gridCol w:w="1001"/>
        <w:gridCol w:w="785"/>
        <w:gridCol w:w="1119"/>
        <w:gridCol w:w="1007"/>
        <w:gridCol w:w="785"/>
        <w:gridCol w:w="1030"/>
        <w:gridCol w:w="1008"/>
        <w:gridCol w:w="1030"/>
        <w:gridCol w:w="1032"/>
        <w:gridCol w:w="999"/>
      </w:tblGrid>
      <w:tr w:rsidR="00E66261" w:rsidRPr="00A11980" w14:paraId="11C3C679" w14:textId="77777777" w:rsidTr="00821FAF">
        <w:trPr>
          <w:trHeight w:val="255"/>
        </w:trPr>
        <w:tc>
          <w:tcPr>
            <w:tcW w:w="780" w:type="dxa"/>
            <w:tcBorders>
              <w:top w:val="single" w:sz="12" w:space="0" w:color="000000"/>
            </w:tcBorders>
            <w:noWrap/>
          </w:tcPr>
          <w:p w14:paraId="1794AA1F"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1100" w:type="dxa"/>
            <w:tcBorders>
              <w:top w:val="single" w:sz="12" w:space="0" w:color="000000"/>
            </w:tcBorders>
            <w:noWrap/>
          </w:tcPr>
          <w:p w14:paraId="3D4F1F9C"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520" w:type="dxa"/>
            <w:tcBorders>
              <w:top w:val="single" w:sz="12" w:space="0" w:color="000000"/>
            </w:tcBorders>
            <w:noWrap/>
          </w:tcPr>
          <w:p w14:paraId="1F7C6DEE"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11693" w:type="dxa"/>
            <w:gridSpan w:val="12"/>
            <w:tcBorders>
              <w:top w:val="single" w:sz="12" w:space="0" w:color="000000"/>
            </w:tcBorders>
            <w:noWrap/>
          </w:tcPr>
          <w:p w14:paraId="0391F72A"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FOOD</w:t>
            </w:r>
          </w:p>
        </w:tc>
      </w:tr>
      <w:tr w:rsidR="00E66261" w:rsidRPr="00A11980" w14:paraId="43A3F07D" w14:textId="77777777" w:rsidTr="00821FAF">
        <w:trPr>
          <w:trHeight w:val="270"/>
        </w:trPr>
        <w:tc>
          <w:tcPr>
            <w:tcW w:w="780" w:type="dxa"/>
            <w:tcBorders>
              <w:bottom w:val="single" w:sz="12" w:space="0" w:color="000000"/>
            </w:tcBorders>
            <w:noWrap/>
          </w:tcPr>
          <w:p w14:paraId="1EA1DCFC"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1100" w:type="dxa"/>
            <w:tcBorders>
              <w:bottom w:val="single" w:sz="12" w:space="0" w:color="000000"/>
            </w:tcBorders>
            <w:noWrap/>
          </w:tcPr>
          <w:p w14:paraId="42A77EE5"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520" w:type="dxa"/>
            <w:tcBorders>
              <w:bottom w:val="single" w:sz="12" w:space="0" w:color="000000"/>
            </w:tcBorders>
            <w:noWrap/>
          </w:tcPr>
          <w:p w14:paraId="2EBBFEBE"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785" w:type="dxa"/>
            <w:tcBorders>
              <w:bottom w:val="single" w:sz="12" w:space="0" w:color="000000"/>
            </w:tcBorders>
            <w:noWrap/>
          </w:tcPr>
          <w:p w14:paraId="7D2899E8"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αZEL</w:t>
            </w:r>
          </w:p>
        </w:tc>
        <w:tc>
          <w:tcPr>
            <w:tcW w:w="1112" w:type="dxa"/>
            <w:tcBorders>
              <w:bottom w:val="single" w:sz="12" w:space="0" w:color="000000"/>
            </w:tcBorders>
            <w:noWrap/>
          </w:tcPr>
          <w:p w14:paraId="19A56626"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αZEL14G</w:t>
            </w:r>
          </w:p>
        </w:tc>
        <w:tc>
          <w:tcPr>
            <w:tcW w:w="1001" w:type="dxa"/>
            <w:tcBorders>
              <w:bottom w:val="single" w:sz="12" w:space="0" w:color="000000"/>
            </w:tcBorders>
            <w:noWrap/>
          </w:tcPr>
          <w:p w14:paraId="794C85DC"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αZEL4G</w:t>
            </w:r>
          </w:p>
        </w:tc>
        <w:tc>
          <w:tcPr>
            <w:tcW w:w="785" w:type="dxa"/>
            <w:tcBorders>
              <w:bottom w:val="single" w:sz="12" w:space="0" w:color="000000"/>
            </w:tcBorders>
            <w:noWrap/>
          </w:tcPr>
          <w:p w14:paraId="07B842C2"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ßZEL</w:t>
            </w:r>
          </w:p>
        </w:tc>
        <w:tc>
          <w:tcPr>
            <w:tcW w:w="1119" w:type="dxa"/>
            <w:tcBorders>
              <w:bottom w:val="single" w:sz="12" w:space="0" w:color="000000"/>
            </w:tcBorders>
            <w:noWrap/>
          </w:tcPr>
          <w:p w14:paraId="42E5CD71"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ßZEL14G</w:t>
            </w:r>
          </w:p>
        </w:tc>
        <w:tc>
          <w:tcPr>
            <w:tcW w:w="1007" w:type="dxa"/>
            <w:tcBorders>
              <w:bottom w:val="single" w:sz="12" w:space="0" w:color="000000"/>
            </w:tcBorders>
            <w:noWrap/>
          </w:tcPr>
          <w:p w14:paraId="05072E0A"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ßZEL4G</w:t>
            </w:r>
          </w:p>
        </w:tc>
        <w:tc>
          <w:tcPr>
            <w:tcW w:w="785" w:type="dxa"/>
            <w:tcBorders>
              <w:bottom w:val="single" w:sz="12" w:space="0" w:color="000000"/>
            </w:tcBorders>
            <w:noWrap/>
          </w:tcPr>
          <w:p w14:paraId="7F7DDBC5"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ZEN</w:t>
            </w:r>
          </w:p>
        </w:tc>
        <w:tc>
          <w:tcPr>
            <w:tcW w:w="1030" w:type="dxa"/>
            <w:tcBorders>
              <w:bottom w:val="single" w:sz="12" w:space="0" w:color="000000"/>
            </w:tcBorders>
            <w:noWrap/>
          </w:tcPr>
          <w:p w14:paraId="1A64FFDE"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ZEN14G</w:t>
            </w:r>
          </w:p>
        </w:tc>
        <w:tc>
          <w:tcPr>
            <w:tcW w:w="1008" w:type="dxa"/>
            <w:tcBorders>
              <w:bottom w:val="single" w:sz="12" w:space="0" w:color="000000"/>
            </w:tcBorders>
            <w:noWrap/>
          </w:tcPr>
          <w:p w14:paraId="2FB89F52"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ZEN14S</w:t>
            </w:r>
          </w:p>
        </w:tc>
        <w:tc>
          <w:tcPr>
            <w:tcW w:w="1030" w:type="dxa"/>
            <w:tcBorders>
              <w:bottom w:val="single" w:sz="12" w:space="0" w:color="000000"/>
            </w:tcBorders>
            <w:noWrap/>
          </w:tcPr>
          <w:p w14:paraId="58C4E50E"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ZEN16G</w:t>
            </w:r>
          </w:p>
        </w:tc>
        <w:tc>
          <w:tcPr>
            <w:tcW w:w="1032" w:type="dxa"/>
            <w:tcBorders>
              <w:bottom w:val="single" w:sz="12" w:space="0" w:color="000000"/>
            </w:tcBorders>
            <w:noWrap/>
          </w:tcPr>
          <w:p w14:paraId="149422E1"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ZEN4G</w:t>
            </w:r>
          </w:p>
        </w:tc>
        <w:tc>
          <w:tcPr>
            <w:tcW w:w="999" w:type="dxa"/>
            <w:tcBorders>
              <w:bottom w:val="single" w:sz="12" w:space="0" w:color="000000"/>
            </w:tcBorders>
            <w:noWrap/>
          </w:tcPr>
          <w:p w14:paraId="120ACE95"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ZEN4S</w:t>
            </w:r>
          </w:p>
        </w:tc>
      </w:tr>
      <w:tr w:rsidR="00E66261" w:rsidRPr="00A11980" w14:paraId="08D39899" w14:textId="77777777" w:rsidTr="00821FAF">
        <w:tblPrEx>
          <w:tblBorders>
            <w:insideH w:val="none" w:sz="0" w:space="0" w:color="auto"/>
            <w:insideV w:val="none" w:sz="0" w:space="0" w:color="auto"/>
          </w:tblBorders>
        </w:tblPrEx>
        <w:trPr>
          <w:trHeight w:val="270"/>
        </w:trPr>
        <w:tc>
          <w:tcPr>
            <w:tcW w:w="780" w:type="dxa"/>
            <w:vMerge w:val="restart"/>
            <w:noWrap/>
            <w:textDirection w:val="btLr"/>
          </w:tcPr>
          <w:p w14:paraId="034DB465"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Barley</w:t>
            </w:r>
          </w:p>
        </w:tc>
        <w:tc>
          <w:tcPr>
            <w:tcW w:w="1100" w:type="dxa"/>
            <w:shd w:val="clear" w:color="auto" w:fill="D9D9D9"/>
            <w:noWrap/>
          </w:tcPr>
          <w:p w14:paraId="570E3705"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520" w:type="dxa"/>
            <w:shd w:val="clear" w:color="auto" w:fill="D9D9D9"/>
            <w:noWrap/>
          </w:tcPr>
          <w:p w14:paraId="57619ABA"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785" w:type="dxa"/>
            <w:shd w:val="clear" w:color="auto" w:fill="D9D9D9"/>
            <w:noWrap/>
          </w:tcPr>
          <w:p w14:paraId="5679AF3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w:t>
            </w:r>
          </w:p>
        </w:tc>
        <w:tc>
          <w:tcPr>
            <w:tcW w:w="1112" w:type="dxa"/>
            <w:shd w:val="clear" w:color="auto" w:fill="D9D9D9"/>
            <w:noWrap/>
          </w:tcPr>
          <w:p w14:paraId="1544463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001" w:type="dxa"/>
            <w:shd w:val="clear" w:color="auto" w:fill="D9D9D9"/>
            <w:noWrap/>
          </w:tcPr>
          <w:p w14:paraId="7746BFB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shd w:val="clear" w:color="auto" w:fill="D9D9D9"/>
            <w:noWrap/>
          </w:tcPr>
          <w:p w14:paraId="703696F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w:t>
            </w:r>
          </w:p>
        </w:tc>
        <w:tc>
          <w:tcPr>
            <w:tcW w:w="1119" w:type="dxa"/>
            <w:shd w:val="clear" w:color="auto" w:fill="D9D9D9"/>
            <w:noWrap/>
          </w:tcPr>
          <w:p w14:paraId="794B665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007" w:type="dxa"/>
            <w:shd w:val="clear" w:color="auto" w:fill="D9D9D9"/>
            <w:noWrap/>
          </w:tcPr>
          <w:p w14:paraId="5CA0F56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shd w:val="clear" w:color="auto" w:fill="D9D9D9"/>
            <w:noWrap/>
          </w:tcPr>
          <w:p w14:paraId="25F2A73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19</w:t>
            </w:r>
          </w:p>
        </w:tc>
        <w:tc>
          <w:tcPr>
            <w:tcW w:w="1030" w:type="dxa"/>
            <w:shd w:val="clear" w:color="auto" w:fill="D9D9D9"/>
            <w:noWrap/>
          </w:tcPr>
          <w:p w14:paraId="6905B10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008" w:type="dxa"/>
            <w:shd w:val="clear" w:color="auto" w:fill="D9D9D9"/>
            <w:noWrap/>
          </w:tcPr>
          <w:p w14:paraId="1A66829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030" w:type="dxa"/>
            <w:shd w:val="clear" w:color="auto" w:fill="D9D9D9"/>
            <w:noWrap/>
          </w:tcPr>
          <w:p w14:paraId="69AD85A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032" w:type="dxa"/>
            <w:shd w:val="clear" w:color="auto" w:fill="D9D9D9"/>
            <w:noWrap/>
          </w:tcPr>
          <w:p w14:paraId="40EDD9A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9" w:type="dxa"/>
            <w:shd w:val="clear" w:color="auto" w:fill="D9D9D9"/>
            <w:noWrap/>
          </w:tcPr>
          <w:p w14:paraId="7FC377B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6405B8EF" w14:textId="77777777" w:rsidTr="00821FAF">
        <w:trPr>
          <w:trHeight w:val="255"/>
        </w:trPr>
        <w:tc>
          <w:tcPr>
            <w:tcW w:w="780" w:type="dxa"/>
            <w:vMerge/>
          </w:tcPr>
          <w:p w14:paraId="3891CA39" w14:textId="77777777" w:rsidR="00E66261" w:rsidRPr="00A11980" w:rsidRDefault="00E66261" w:rsidP="00821FAF">
            <w:pPr>
              <w:rPr>
                <w:rFonts w:ascii="Palatino Linotype" w:hAnsi="Palatino Linotype"/>
                <w:b/>
                <w:sz w:val="18"/>
                <w:szCs w:val="18"/>
                <w:lang w:val="en-GB"/>
              </w:rPr>
            </w:pPr>
          </w:p>
        </w:tc>
        <w:tc>
          <w:tcPr>
            <w:tcW w:w="1100" w:type="dxa"/>
            <w:vMerge w:val="restart"/>
            <w:noWrap/>
          </w:tcPr>
          <w:p w14:paraId="4C07BFBA"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520" w:type="dxa"/>
            <w:noWrap/>
          </w:tcPr>
          <w:p w14:paraId="6053264C"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785" w:type="dxa"/>
            <w:noWrap/>
          </w:tcPr>
          <w:p w14:paraId="70F128B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0.2</w:t>
            </w:r>
          </w:p>
        </w:tc>
        <w:tc>
          <w:tcPr>
            <w:tcW w:w="1112" w:type="dxa"/>
            <w:noWrap/>
          </w:tcPr>
          <w:p w14:paraId="6EB4F9E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2.9</w:t>
            </w:r>
          </w:p>
        </w:tc>
        <w:tc>
          <w:tcPr>
            <w:tcW w:w="1001" w:type="dxa"/>
            <w:noWrap/>
          </w:tcPr>
          <w:p w14:paraId="2FE32C7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392EAC1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0.7</w:t>
            </w:r>
          </w:p>
        </w:tc>
        <w:tc>
          <w:tcPr>
            <w:tcW w:w="1119" w:type="dxa"/>
            <w:noWrap/>
          </w:tcPr>
          <w:p w14:paraId="4E8C279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0.7</w:t>
            </w:r>
          </w:p>
        </w:tc>
        <w:tc>
          <w:tcPr>
            <w:tcW w:w="1007" w:type="dxa"/>
            <w:noWrap/>
          </w:tcPr>
          <w:p w14:paraId="71D8ECF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2A083A7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26.3</w:t>
            </w:r>
          </w:p>
        </w:tc>
        <w:tc>
          <w:tcPr>
            <w:tcW w:w="1030" w:type="dxa"/>
            <w:noWrap/>
          </w:tcPr>
          <w:p w14:paraId="18B6D23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2.7</w:t>
            </w:r>
          </w:p>
        </w:tc>
        <w:tc>
          <w:tcPr>
            <w:tcW w:w="1008" w:type="dxa"/>
            <w:noWrap/>
          </w:tcPr>
          <w:p w14:paraId="38AABD8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10.6</w:t>
            </w:r>
          </w:p>
        </w:tc>
        <w:tc>
          <w:tcPr>
            <w:tcW w:w="1030" w:type="dxa"/>
            <w:noWrap/>
          </w:tcPr>
          <w:p w14:paraId="0934C29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0.3</w:t>
            </w:r>
          </w:p>
        </w:tc>
        <w:tc>
          <w:tcPr>
            <w:tcW w:w="1032" w:type="dxa"/>
            <w:noWrap/>
          </w:tcPr>
          <w:p w14:paraId="48194A8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9" w:type="dxa"/>
            <w:noWrap/>
          </w:tcPr>
          <w:p w14:paraId="0D4D280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04F86CA2" w14:textId="77777777" w:rsidTr="00821FAF">
        <w:trPr>
          <w:trHeight w:val="255"/>
        </w:trPr>
        <w:tc>
          <w:tcPr>
            <w:tcW w:w="780" w:type="dxa"/>
            <w:vMerge/>
          </w:tcPr>
          <w:p w14:paraId="4A949698" w14:textId="77777777" w:rsidR="00E66261" w:rsidRPr="00A11980" w:rsidRDefault="00E66261" w:rsidP="00821FAF">
            <w:pPr>
              <w:rPr>
                <w:rFonts w:ascii="Palatino Linotype" w:hAnsi="Palatino Linotype"/>
                <w:b/>
                <w:sz w:val="18"/>
                <w:szCs w:val="18"/>
                <w:lang w:val="en-GB"/>
              </w:rPr>
            </w:pPr>
          </w:p>
        </w:tc>
        <w:tc>
          <w:tcPr>
            <w:tcW w:w="1100" w:type="dxa"/>
            <w:vMerge/>
          </w:tcPr>
          <w:p w14:paraId="41622307" w14:textId="77777777" w:rsidR="00E66261" w:rsidRPr="00A11980" w:rsidRDefault="00E66261" w:rsidP="00821FAF">
            <w:pPr>
              <w:rPr>
                <w:rFonts w:ascii="Palatino Linotype" w:hAnsi="Palatino Linotype"/>
                <w:b/>
                <w:sz w:val="18"/>
                <w:szCs w:val="18"/>
                <w:lang w:val="en-GB"/>
              </w:rPr>
            </w:pPr>
          </w:p>
        </w:tc>
        <w:tc>
          <w:tcPr>
            <w:tcW w:w="520" w:type="dxa"/>
            <w:noWrap/>
          </w:tcPr>
          <w:p w14:paraId="6CE6AD44"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785" w:type="dxa"/>
            <w:noWrap/>
          </w:tcPr>
          <w:p w14:paraId="6891EED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9.9</w:t>
            </w:r>
          </w:p>
        </w:tc>
        <w:tc>
          <w:tcPr>
            <w:tcW w:w="1112" w:type="dxa"/>
            <w:noWrap/>
          </w:tcPr>
          <w:p w14:paraId="418529C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2.9</w:t>
            </w:r>
          </w:p>
        </w:tc>
        <w:tc>
          <w:tcPr>
            <w:tcW w:w="1001" w:type="dxa"/>
            <w:noWrap/>
          </w:tcPr>
          <w:p w14:paraId="2CA1093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38EC67B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11.7</w:t>
            </w:r>
          </w:p>
        </w:tc>
        <w:tc>
          <w:tcPr>
            <w:tcW w:w="1119" w:type="dxa"/>
            <w:noWrap/>
          </w:tcPr>
          <w:p w14:paraId="6053A94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0.7</w:t>
            </w:r>
          </w:p>
        </w:tc>
        <w:tc>
          <w:tcPr>
            <w:tcW w:w="1007" w:type="dxa"/>
            <w:noWrap/>
          </w:tcPr>
          <w:p w14:paraId="0492D64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10340DF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26.4</w:t>
            </w:r>
          </w:p>
        </w:tc>
        <w:tc>
          <w:tcPr>
            <w:tcW w:w="1030" w:type="dxa"/>
            <w:noWrap/>
          </w:tcPr>
          <w:p w14:paraId="38083C8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2.7</w:t>
            </w:r>
          </w:p>
        </w:tc>
        <w:tc>
          <w:tcPr>
            <w:tcW w:w="1008" w:type="dxa"/>
            <w:noWrap/>
          </w:tcPr>
          <w:p w14:paraId="2F060C2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10.6</w:t>
            </w:r>
          </w:p>
        </w:tc>
        <w:tc>
          <w:tcPr>
            <w:tcW w:w="1030" w:type="dxa"/>
            <w:noWrap/>
          </w:tcPr>
          <w:p w14:paraId="160D5EE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0.9</w:t>
            </w:r>
          </w:p>
        </w:tc>
        <w:tc>
          <w:tcPr>
            <w:tcW w:w="1032" w:type="dxa"/>
            <w:noWrap/>
          </w:tcPr>
          <w:p w14:paraId="19FFA8B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9" w:type="dxa"/>
            <w:noWrap/>
          </w:tcPr>
          <w:p w14:paraId="7FF8C05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7AE7A059" w14:textId="77777777" w:rsidTr="00821FAF">
        <w:trPr>
          <w:trHeight w:val="255"/>
        </w:trPr>
        <w:tc>
          <w:tcPr>
            <w:tcW w:w="780" w:type="dxa"/>
            <w:vMerge/>
          </w:tcPr>
          <w:p w14:paraId="496C22D8" w14:textId="77777777" w:rsidR="00E66261" w:rsidRPr="00A11980" w:rsidRDefault="00E66261" w:rsidP="00821FAF">
            <w:pPr>
              <w:rPr>
                <w:rFonts w:ascii="Palatino Linotype" w:hAnsi="Palatino Linotype"/>
                <w:b/>
                <w:sz w:val="18"/>
                <w:szCs w:val="18"/>
                <w:lang w:val="en-GB"/>
              </w:rPr>
            </w:pPr>
          </w:p>
        </w:tc>
        <w:tc>
          <w:tcPr>
            <w:tcW w:w="1100" w:type="dxa"/>
            <w:noWrap/>
          </w:tcPr>
          <w:p w14:paraId="5481A7D0"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520" w:type="dxa"/>
            <w:noWrap/>
          </w:tcPr>
          <w:p w14:paraId="0D0FAD42"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785" w:type="dxa"/>
            <w:noWrap/>
          </w:tcPr>
          <w:p w14:paraId="2D76768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27.0</w:t>
            </w:r>
          </w:p>
        </w:tc>
        <w:tc>
          <w:tcPr>
            <w:tcW w:w="1112" w:type="dxa"/>
            <w:noWrap/>
          </w:tcPr>
          <w:p w14:paraId="34ADB95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2.9</w:t>
            </w:r>
          </w:p>
        </w:tc>
        <w:tc>
          <w:tcPr>
            <w:tcW w:w="1001" w:type="dxa"/>
            <w:noWrap/>
          </w:tcPr>
          <w:p w14:paraId="07ABFD1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6C196E4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31.0</w:t>
            </w:r>
          </w:p>
        </w:tc>
        <w:tc>
          <w:tcPr>
            <w:tcW w:w="1119" w:type="dxa"/>
            <w:noWrap/>
          </w:tcPr>
          <w:p w14:paraId="26A8EE4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0.7</w:t>
            </w:r>
          </w:p>
        </w:tc>
        <w:tc>
          <w:tcPr>
            <w:tcW w:w="1007" w:type="dxa"/>
            <w:noWrap/>
          </w:tcPr>
          <w:p w14:paraId="39CA6BD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2597101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192.0</w:t>
            </w:r>
          </w:p>
        </w:tc>
        <w:tc>
          <w:tcPr>
            <w:tcW w:w="1030" w:type="dxa"/>
            <w:noWrap/>
          </w:tcPr>
          <w:p w14:paraId="2F50E9B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2.7</w:t>
            </w:r>
          </w:p>
        </w:tc>
        <w:tc>
          <w:tcPr>
            <w:tcW w:w="1008" w:type="dxa"/>
            <w:noWrap/>
          </w:tcPr>
          <w:p w14:paraId="4E22130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10.6</w:t>
            </w:r>
          </w:p>
        </w:tc>
        <w:tc>
          <w:tcPr>
            <w:tcW w:w="1030" w:type="dxa"/>
            <w:noWrap/>
          </w:tcPr>
          <w:p w14:paraId="0C3FCFD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0.9</w:t>
            </w:r>
          </w:p>
        </w:tc>
        <w:tc>
          <w:tcPr>
            <w:tcW w:w="1032" w:type="dxa"/>
            <w:noWrap/>
          </w:tcPr>
          <w:p w14:paraId="0714AFE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9" w:type="dxa"/>
            <w:noWrap/>
          </w:tcPr>
          <w:p w14:paraId="3FAD6AD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43E148BB" w14:textId="77777777" w:rsidTr="00821FAF">
        <w:tblPrEx>
          <w:tblBorders>
            <w:insideH w:val="none" w:sz="0" w:space="0" w:color="auto"/>
            <w:insideV w:val="none" w:sz="0" w:space="0" w:color="auto"/>
          </w:tblBorders>
        </w:tblPrEx>
        <w:trPr>
          <w:trHeight w:val="255"/>
        </w:trPr>
        <w:tc>
          <w:tcPr>
            <w:tcW w:w="780" w:type="dxa"/>
            <w:vMerge w:val="restart"/>
            <w:noWrap/>
            <w:textDirection w:val="btLr"/>
          </w:tcPr>
          <w:p w14:paraId="22FF8107"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Cereals</w:t>
            </w:r>
          </w:p>
        </w:tc>
        <w:tc>
          <w:tcPr>
            <w:tcW w:w="1100" w:type="dxa"/>
            <w:shd w:val="clear" w:color="auto" w:fill="D9D9D9"/>
            <w:noWrap/>
          </w:tcPr>
          <w:p w14:paraId="3F05A569"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520" w:type="dxa"/>
            <w:shd w:val="clear" w:color="auto" w:fill="D9D9D9"/>
            <w:noWrap/>
          </w:tcPr>
          <w:p w14:paraId="56A78C01"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785" w:type="dxa"/>
            <w:shd w:val="clear" w:color="auto" w:fill="D9D9D9"/>
            <w:noWrap/>
          </w:tcPr>
          <w:p w14:paraId="74B2DA8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w:t>
            </w:r>
          </w:p>
        </w:tc>
        <w:tc>
          <w:tcPr>
            <w:tcW w:w="1112" w:type="dxa"/>
            <w:shd w:val="clear" w:color="auto" w:fill="D9D9D9"/>
            <w:noWrap/>
          </w:tcPr>
          <w:p w14:paraId="0C774B6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shd w:val="clear" w:color="auto" w:fill="D9D9D9"/>
            <w:noWrap/>
          </w:tcPr>
          <w:p w14:paraId="5794BC1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w:t>
            </w:r>
          </w:p>
        </w:tc>
        <w:tc>
          <w:tcPr>
            <w:tcW w:w="785" w:type="dxa"/>
            <w:shd w:val="clear" w:color="auto" w:fill="D9D9D9"/>
            <w:noWrap/>
          </w:tcPr>
          <w:p w14:paraId="0001442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w:t>
            </w:r>
          </w:p>
        </w:tc>
        <w:tc>
          <w:tcPr>
            <w:tcW w:w="1119" w:type="dxa"/>
            <w:shd w:val="clear" w:color="auto" w:fill="D9D9D9"/>
            <w:noWrap/>
          </w:tcPr>
          <w:p w14:paraId="4BA07F0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shd w:val="clear" w:color="auto" w:fill="D9D9D9"/>
            <w:noWrap/>
          </w:tcPr>
          <w:p w14:paraId="6736413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w:t>
            </w:r>
          </w:p>
        </w:tc>
        <w:tc>
          <w:tcPr>
            <w:tcW w:w="785" w:type="dxa"/>
            <w:shd w:val="clear" w:color="auto" w:fill="D9D9D9"/>
            <w:noWrap/>
          </w:tcPr>
          <w:p w14:paraId="277053C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18</w:t>
            </w:r>
          </w:p>
        </w:tc>
        <w:tc>
          <w:tcPr>
            <w:tcW w:w="1030" w:type="dxa"/>
            <w:shd w:val="clear" w:color="auto" w:fill="D9D9D9"/>
            <w:noWrap/>
          </w:tcPr>
          <w:p w14:paraId="1B4B357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shd w:val="clear" w:color="auto" w:fill="D9D9D9"/>
            <w:noWrap/>
          </w:tcPr>
          <w:p w14:paraId="2F4DE75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shd w:val="clear" w:color="auto" w:fill="D9D9D9"/>
            <w:noWrap/>
          </w:tcPr>
          <w:p w14:paraId="5AB11D1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2" w:type="dxa"/>
            <w:shd w:val="clear" w:color="auto" w:fill="D9D9D9"/>
            <w:noWrap/>
          </w:tcPr>
          <w:p w14:paraId="57B6F54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w:t>
            </w:r>
          </w:p>
        </w:tc>
        <w:tc>
          <w:tcPr>
            <w:tcW w:w="999" w:type="dxa"/>
            <w:shd w:val="clear" w:color="auto" w:fill="D9D9D9"/>
            <w:noWrap/>
          </w:tcPr>
          <w:p w14:paraId="20ED1F9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w:t>
            </w:r>
          </w:p>
        </w:tc>
      </w:tr>
      <w:tr w:rsidR="00E66261" w:rsidRPr="00A11980" w14:paraId="58817369" w14:textId="77777777" w:rsidTr="00821FAF">
        <w:trPr>
          <w:trHeight w:val="255"/>
        </w:trPr>
        <w:tc>
          <w:tcPr>
            <w:tcW w:w="780" w:type="dxa"/>
            <w:vMerge/>
          </w:tcPr>
          <w:p w14:paraId="34B01137" w14:textId="77777777" w:rsidR="00E66261" w:rsidRPr="00A11980" w:rsidRDefault="00E66261" w:rsidP="00821FAF">
            <w:pPr>
              <w:rPr>
                <w:rFonts w:ascii="Palatino Linotype" w:hAnsi="Palatino Linotype"/>
                <w:b/>
                <w:sz w:val="18"/>
                <w:szCs w:val="18"/>
                <w:lang w:val="en-GB"/>
              </w:rPr>
            </w:pPr>
          </w:p>
        </w:tc>
        <w:tc>
          <w:tcPr>
            <w:tcW w:w="1100" w:type="dxa"/>
            <w:vMerge w:val="restart"/>
            <w:noWrap/>
          </w:tcPr>
          <w:p w14:paraId="6191384E"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520" w:type="dxa"/>
            <w:noWrap/>
          </w:tcPr>
          <w:p w14:paraId="1B29F390"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785" w:type="dxa"/>
            <w:noWrap/>
          </w:tcPr>
          <w:p w14:paraId="33718C0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32.7</w:t>
            </w:r>
          </w:p>
        </w:tc>
        <w:tc>
          <w:tcPr>
            <w:tcW w:w="1112" w:type="dxa"/>
            <w:noWrap/>
          </w:tcPr>
          <w:p w14:paraId="261551D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1AF17D8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785" w:type="dxa"/>
            <w:noWrap/>
          </w:tcPr>
          <w:p w14:paraId="3D693E0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24.7</w:t>
            </w:r>
          </w:p>
        </w:tc>
        <w:tc>
          <w:tcPr>
            <w:tcW w:w="1119" w:type="dxa"/>
            <w:noWrap/>
          </w:tcPr>
          <w:p w14:paraId="097E06F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42DDD27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785" w:type="dxa"/>
            <w:noWrap/>
          </w:tcPr>
          <w:p w14:paraId="52E0544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10.6</w:t>
            </w:r>
          </w:p>
        </w:tc>
        <w:tc>
          <w:tcPr>
            <w:tcW w:w="1030" w:type="dxa"/>
            <w:noWrap/>
          </w:tcPr>
          <w:p w14:paraId="030D3BD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2DBCCAF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3EC26FB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2" w:type="dxa"/>
            <w:noWrap/>
          </w:tcPr>
          <w:p w14:paraId="4444D37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9.6</w:t>
            </w:r>
          </w:p>
        </w:tc>
        <w:tc>
          <w:tcPr>
            <w:tcW w:w="999" w:type="dxa"/>
            <w:noWrap/>
          </w:tcPr>
          <w:p w14:paraId="1F714C1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w:t>
            </w:r>
          </w:p>
        </w:tc>
      </w:tr>
      <w:tr w:rsidR="00E66261" w:rsidRPr="00A11980" w14:paraId="09CE8925" w14:textId="77777777" w:rsidTr="00821FAF">
        <w:trPr>
          <w:trHeight w:val="255"/>
        </w:trPr>
        <w:tc>
          <w:tcPr>
            <w:tcW w:w="780" w:type="dxa"/>
            <w:vMerge/>
          </w:tcPr>
          <w:p w14:paraId="7935678C" w14:textId="77777777" w:rsidR="00E66261" w:rsidRPr="00A11980" w:rsidRDefault="00E66261" w:rsidP="00821FAF">
            <w:pPr>
              <w:rPr>
                <w:rFonts w:ascii="Palatino Linotype" w:hAnsi="Palatino Linotype"/>
                <w:b/>
                <w:sz w:val="18"/>
                <w:szCs w:val="18"/>
                <w:lang w:val="en-GB"/>
              </w:rPr>
            </w:pPr>
          </w:p>
        </w:tc>
        <w:tc>
          <w:tcPr>
            <w:tcW w:w="1100" w:type="dxa"/>
            <w:vMerge/>
          </w:tcPr>
          <w:p w14:paraId="10D24EFD" w14:textId="77777777" w:rsidR="00E66261" w:rsidRPr="00A11980" w:rsidRDefault="00E66261" w:rsidP="00821FAF">
            <w:pPr>
              <w:rPr>
                <w:rFonts w:ascii="Palatino Linotype" w:hAnsi="Palatino Linotype"/>
                <w:b/>
                <w:sz w:val="18"/>
                <w:szCs w:val="18"/>
                <w:lang w:val="en-GB"/>
              </w:rPr>
            </w:pPr>
          </w:p>
        </w:tc>
        <w:tc>
          <w:tcPr>
            <w:tcW w:w="520" w:type="dxa"/>
            <w:noWrap/>
          </w:tcPr>
          <w:p w14:paraId="6F2CED64"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785" w:type="dxa"/>
            <w:noWrap/>
          </w:tcPr>
          <w:p w14:paraId="299BF8F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34.7</w:t>
            </w:r>
          </w:p>
        </w:tc>
        <w:tc>
          <w:tcPr>
            <w:tcW w:w="1112" w:type="dxa"/>
            <w:noWrap/>
          </w:tcPr>
          <w:p w14:paraId="5FABA58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56F9040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9.0</w:t>
            </w:r>
          </w:p>
        </w:tc>
        <w:tc>
          <w:tcPr>
            <w:tcW w:w="785" w:type="dxa"/>
            <w:noWrap/>
          </w:tcPr>
          <w:p w14:paraId="2A1D5DC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28.5</w:t>
            </w:r>
          </w:p>
        </w:tc>
        <w:tc>
          <w:tcPr>
            <w:tcW w:w="1119" w:type="dxa"/>
            <w:noWrap/>
          </w:tcPr>
          <w:p w14:paraId="43A3B38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7A2BDF4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9.0</w:t>
            </w:r>
          </w:p>
        </w:tc>
        <w:tc>
          <w:tcPr>
            <w:tcW w:w="785" w:type="dxa"/>
            <w:noWrap/>
          </w:tcPr>
          <w:p w14:paraId="00222D7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11.5</w:t>
            </w:r>
          </w:p>
        </w:tc>
        <w:tc>
          <w:tcPr>
            <w:tcW w:w="1030" w:type="dxa"/>
            <w:noWrap/>
          </w:tcPr>
          <w:p w14:paraId="3A380E5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138A279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361CF4B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2" w:type="dxa"/>
            <w:noWrap/>
          </w:tcPr>
          <w:p w14:paraId="0FE4E0C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14.4</w:t>
            </w:r>
          </w:p>
        </w:tc>
        <w:tc>
          <w:tcPr>
            <w:tcW w:w="999" w:type="dxa"/>
            <w:noWrap/>
          </w:tcPr>
          <w:p w14:paraId="5A910DE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13.2</w:t>
            </w:r>
          </w:p>
        </w:tc>
      </w:tr>
      <w:tr w:rsidR="00E66261" w:rsidRPr="00A11980" w14:paraId="622BB25A" w14:textId="77777777" w:rsidTr="00821FAF">
        <w:trPr>
          <w:trHeight w:val="255"/>
        </w:trPr>
        <w:tc>
          <w:tcPr>
            <w:tcW w:w="780" w:type="dxa"/>
            <w:vMerge/>
          </w:tcPr>
          <w:p w14:paraId="53701573" w14:textId="77777777" w:rsidR="00E66261" w:rsidRPr="00A11980" w:rsidRDefault="00E66261" w:rsidP="00821FAF">
            <w:pPr>
              <w:rPr>
                <w:rFonts w:ascii="Palatino Linotype" w:hAnsi="Palatino Linotype"/>
                <w:b/>
                <w:sz w:val="18"/>
                <w:szCs w:val="18"/>
                <w:lang w:val="en-GB"/>
              </w:rPr>
            </w:pPr>
          </w:p>
        </w:tc>
        <w:tc>
          <w:tcPr>
            <w:tcW w:w="1100" w:type="dxa"/>
            <w:noWrap/>
          </w:tcPr>
          <w:p w14:paraId="0DF3C1C9"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520" w:type="dxa"/>
            <w:noWrap/>
          </w:tcPr>
          <w:p w14:paraId="5B5DE9CD"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785" w:type="dxa"/>
            <w:noWrap/>
          </w:tcPr>
          <w:p w14:paraId="3CDF36A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110.0</w:t>
            </w:r>
          </w:p>
        </w:tc>
        <w:tc>
          <w:tcPr>
            <w:tcW w:w="1112" w:type="dxa"/>
            <w:noWrap/>
          </w:tcPr>
          <w:p w14:paraId="5A3FEAE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612351A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9.0</w:t>
            </w:r>
          </w:p>
        </w:tc>
        <w:tc>
          <w:tcPr>
            <w:tcW w:w="785" w:type="dxa"/>
            <w:noWrap/>
          </w:tcPr>
          <w:p w14:paraId="2300FE5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86.0</w:t>
            </w:r>
          </w:p>
        </w:tc>
        <w:tc>
          <w:tcPr>
            <w:tcW w:w="1119" w:type="dxa"/>
            <w:noWrap/>
          </w:tcPr>
          <w:p w14:paraId="782A14B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01688FE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9.0</w:t>
            </w:r>
          </w:p>
        </w:tc>
        <w:tc>
          <w:tcPr>
            <w:tcW w:w="785" w:type="dxa"/>
            <w:noWrap/>
          </w:tcPr>
          <w:p w14:paraId="2365ADB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53.0</w:t>
            </w:r>
          </w:p>
        </w:tc>
        <w:tc>
          <w:tcPr>
            <w:tcW w:w="1030" w:type="dxa"/>
            <w:noWrap/>
          </w:tcPr>
          <w:p w14:paraId="0EC7328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0AEA6EF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5EAF32C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2" w:type="dxa"/>
            <w:noWrap/>
          </w:tcPr>
          <w:p w14:paraId="023D1F2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20.0</w:t>
            </w:r>
          </w:p>
        </w:tc>
        <w:tc>
          <w:tcPr>
            <w:tcW w:w="999" w:type="dxa"/>
            <w:noWrap/>
          </w:tcPr>
          <w:p w14:paraId="7DE2001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24</w:t>
            </w:r>
          </w:p>
        </w:tc>
      </w:tr>
      <w:tr w:rsidR="00E66261" w:rsidRPr="00A11980" w14:paraId="02409F7D" w14:textId="77777777" w:rsidTr="00821FAF">
        <w:tblPrEx>
          <w:tblBorders>
            <w:insideH w:val="none" w:sz="0" w:space="0" w:color="auto"/>
            <w:insideV w:val="none" w:sz="0" w:space="0" w:color="auto"/>
          </w:tblBorders>
        </w:tblPrEx>
        <w:trPr>
          <w:trHeight w:val="255"/>
        </w:trPr>
        <w:tc>
          <w:tcPr>
            <w:tcW w:w="780" w:type="dxa"/>
            <w:vMerge w:val="restart"/>
            <w:noWrap/>
            <w:textDirection w:val="btLr"/>
          </w:tcPr>
          <w:p w14:paraId="416618A9"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Maize</w:t>
            </w:r>
          </w:p>
        </w:tc>
        <w:tc>
          <w:tcPr>
            <w:tcW w:w="1100" w:type="dxa"/>
            <w:shd w:val="clear" w:color="auto" w:fill="D9D9D9"/>
            <w:noWrap/>
          </w:tcPr>
          <w:p w14:paraId="04CCEFCD"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520" w:type="dxa"/>
            <w:shd w:val="clear" w:color="auto" w:fill="D9D9D9"/>
            <w:noWrap/>
          </w:tcPr>
          <w:p w14:paraId="45184E3C"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785" w:type="dxa"/>
            <w:shd w:val="clear" w:color="auto" w:fill="D9D9D9"/>
            <w:noWrap/>
          </w:tcPr>
          <w:p w14:paraId="507E279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15</w:t>
            </w:r>
          </w:p>
        </w:tc>
        <w:tc>
          <w:tcPr>
            <w:tcW w:w="1112" w:type="dxa"/>
            <w:shd w:val="clear" w:color="auto" w:fill="D9D9D9"/>
            <w:noWrap/>
          </w:tcPr>
          <w:p w14:paraId="12C0C25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shd w:val="clear" w:color="auto" w:fill="D9D9D9"/>
            <w:noWrap/>
          </w:tcPr>
          <w:p w14:paraId="07ED37B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shd w:val="clear" w:color="auto" w:fill="D9D9D9"/>
            <w:noWrap/>
          </w:tcPr>
          <w:p w14:paraId="327F175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shd w:val="clear" w:color="auto" w:fill="D9D9D9"/>
            <w:noWrap/>
          </w:tcPr>
          <w:p w14:paraId="50B000E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shd w:val="clear" w:color="auto" w:fill="D9D9D9"/>
            <w:noWrap/>
          </w:tcPr>
          <w:p w14:paraId="0B1EBD7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shd w:val="clear" w:color="auto" w:fill="D9D9D9"/>
            <w:noWrap/>
          </w:tcPr>
          <w:p w14:paraId="355820A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37</w:t>
            </w:r>
          </w:p>
        </w:tc>
        <w:tc>
          <w:tcPr>
            <w:tcW w:w="1030" w:type="dxa"/>
            <w:shd w:val="clear" w:color="auto" w:fill="D9D9D9"/>
            <w:noWrap/>
          </w:tcPr>
          <w:p w14:paraId="10E9820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shd w:val="clear" w:color="auto" w:fill="D9D9D9"/>
            <w:noWrap/>
          </w:tcPr>
          <w:p w14:paraId="692D4A4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shd w:val="clear" w:color="auto" w:fill="D9D9D9"/>
            <w:noWrap/>
          </w:tcPr>
          <w:p w14:paraId="0988B2C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2" w:type="dxa"/>
            <w:shd w:val="clear" w:color="auto" w:fill="D9D9D9"/>
            <w:noWrap/>
          </w:tcPr>
          <w:p w14:paraId="5C3E923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9" w:type="dxa"/>
            <w:shd w:val="clear" w:color="auto" w:fill="D9D9D9"/>
            <w:noWrap/>
          </w:tcPr>
          <w:p w14:paraId="677B5A3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46A6B59C" w14:textId="77777777" w:rsidTr="00821FAF">
        <w:trPr>
          <w:trHeight w:val="255"/>
        </w:trPr>
        <w:tc>
          <w:tcPr>
            <w:tcW w:w="780" w:type="dxa"/>
            <w:vMerge/>
          </w:tcPr>
          <w:p w14:paraId="04333809" w14:textId="77777777" w:rsidR="00E66261" w:rsidRPr="00A11980" w:rsidRDefault="00E66261" w:rsidP="00821FAF">
            <w:pPr>
              <w:rPr>
                <w:rFonts w:ascii="Palatino Linotype" w:hAnsi="Palatino Linotype"/>
                <w:b/>
                <w:sz w:val="18"/>
                <w:szCs w:val="18"/>
                <w:lang w:val="en-GB"/>
              </w:rPr>
            </w:pPr>
          </w:p>
        </w:tc>
        <w:tc>
          <w:tcPr>
            <w:tcW w:w="1100" w:type="dxa"/>
            <w:vMerge w:val="restart"/>
            <w:noWrap/>
          </w:tcPr>
          <w:p w14:paraId="3BF95889"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520" w:type="dxa"/>
            <w:noWrap/>
          </w:tcPr>
          <w:p w14:paraId="67C65121"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785" w:type="dxa"/>
            <w:noWrap/>
          </w:tcPr>
          <w:p w14:paraId="3E2359F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1112" w:type="dxa"/>
            <w:noWrap/>
          </w:tcPr>
          <w:p w14:paraId="6D3E758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102F830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09C1717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noWrap/>
          </w:tcPr>
          <w:p w14:paraId="5D29B8B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24A12FC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56B3E96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80.6</w:t>
            </w:r>
          </w:p>
        </w:tc>
        <w:tc>
          <w:tcPr>
            <w:tcW w:w="1030" w:type="dxa"/>
            <w:noWrap/>
          </w:tcPr>
          <w:p w14:paraId="4F0EAA2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00A3674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17BEBE7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2" w:type="dxa"/>
            <w:noWrap/>
          </w:tcPr>
          <w:p w14:paraId="0B9E2F6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9" w:type="dxa"/>
            <w:noWrap/>
          </w:tcPr>
          <w:p w14:paraId="4E8E5D8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1E65A7F4" w14:textId="77777777" w:rsidTr="00821FAF">
        <w:trPr>
          <w:trHeight w:val="255"/>
        </w:trPr>
        <w:tc>
          <w:tcPr>
            <w:tcW w:w="780" w:type="dxa"/>
            <w:vMerge/>
          </w:tcPr>
          <w:p w14:paraId="0491EE41" w14:textId="77777777" w:rsidR="00E66261" w:rsidRPr="00A11980" w:rsidRDefault="00E66261" w:rsidP="00821FAF">
            <w:pPr>
              <w:rPr>
                <w:rFonts w:ascii="Palatino Linotype" w:hAnsi="Palatino Linotype"/>
                <w:b/>
                <w:sz w:val="18"/>
                <w:szCs w:val="18"/>
                <w:lang w:val="en-GB"/>
              </w:rPr>
            </w:pPr>
          </w:p>
        </w:tc>
        <w:tc>
          <w:tcPr>
            <w:tcW w:w="1100" w:type="dxa"/>
            <w:vMerge/>
          </w:tcPr>
          <w:p w14:paraId="6D6DD926" w14:textId="77777777" w:rsidR="00E66261" w:rsidRPr="00A11980" w:rsidRDefault="00E66261" w:rsidP="00821FAF">
            <w:pPr>
              <w:rPr>
                <w:rFonts w:ascii="Palatino Linotype" w:hAnsi="Palatino Linotype"/>
                <w:b/>
                <w:sz w:val="18"/>
                <w:szCs w:val="18"/>
                <w:lang w:val="en-GB"/>
              </w:rPr>
            </w:pPr>
          </w:p>
        </w:tc>
        <w:tc>
          <w:tcPr>
            <w:tcW w:w="520" w:type="dxa"/>
            <w:noWrap/>
          </w:tcPr>
          <w:p w14:paraId="2A308715"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785" w:type="dxa"/>
            <w:noWrap/>
          </w:tcPr>
          <w:p w14:paraId="22BB094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2.5</w:t>
            </w:r>
          </w:p>
        </w:tc>
        <w:tc>
          <w:tcPr>
            <w:tcW w:w="1112" w:type="dxa"/>
            <w:noWrap/>
          </w:tcPr>
          <w:p w14:paraId="7C5F715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748BBED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30252CC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noWrap/>
          </w:tcPr>
          <w:p w14:paraId="1D338CB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5DA9E15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5937459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82.1</w:t>
            </w:r>
          </w:p>
        </w:tc>
        <w:tc>
          <w:tcPr>
            <w:tcW w:w="1030" w:type="dxa"/>
            <w:noWrap/>
          </w:tcPr>
          <w:p w14:paraId="38756A0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0B72576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3C8FECB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2" w:type="dxa"/>
            <w:noWrap/>
          </w:tcPr>
          <w:p w14:paraId="78795B0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9" w:type="dxa"/>
            <w:noWrap/>
          </w:tcPr>
          <w:p w14:paraId="62A63C5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081C7925" w14:textId="77777777" w:rsidTr="00821FAF">
        <w:trPr>
          <w:trHeight w:val="255"/>
        </w:trPr>
        <w:tc>
          <w:tcPr>
            <w:tcW w:w="780" w:type="dxa"/>
            <w:vMerge/>
          </w:tcPr>
          <w:p w14:paraId="3CE90705" w14:textId="77777777" w:rsidR="00E66261" w:rsidRPr="00A11980" w:rsidRDefault="00E66261" w:rsidP="00821FAF">
            <w:pPr>
              <w:rPr>
                <w:rFonts w:ascii="Palatino Linotype" w:hAnsi="Palatino Linotype"/>
                <w:b/>
                <w:sz w:val="18"/>
                <w:szCs w:val="18"/>
                <w:lang w:val="en-GB"/>
              </w:rPr>
            </w:pPr>
          </w:p>
        </w:tc>
        <w:tc>
          <w:tcPr>
            <w:tcW w:w="1100" w:type="dxa"/>
            <w:noWrap/>
          </w:tcPr>
          <w:p w14:paraId="52BF1A51"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520" w:type="dxa"/>
            <w:noWrap/>
          </w:tcPr>
          <w:p w14:paraId="0861648E"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785" w:type="dxa"/>
            <w:noWrap/>
          </w:tcPr>
          <w:p w14:paraId="1B5B47D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2.5</w:t>
            </w:r>
          </w:p>
        </w:tc>
        <w:tc>
          <w:tcPr>
            <w:tcW w:w="1112" w:type="dxa"/>
            <w:noWrap/>
          </w:tcPr>
          <w:p w14:paraId="17E0F6E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2C6CBAE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624C337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noWrap/>
          </w:tcPr>
          <w:p w14:paraId="205E875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657ACFC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3382B1F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823.0</w:t>
            </w:r>
          </w:p>
        </w:tc>
        <w:tc>
          <w:tcPr>
            <w:tcW w:w="1030" w:type="dxa"/>
            <w:noWrap/>
          </w:tcPr>
          <w:p w14:paraId="37F2C11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76E6D0E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0FE8C1D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2" w:type="dxa"/>
            <w:noWrap/>
          </w:tcPr>
          <w:p w14:paraId="6F6187F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9" w:type="dxa"/>
            <w:noWrap/>
          </w:tcPr>
          <w:p w14:paraId="0BA9B1F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6D80BEFA" w14:textId="77777777" w:rsidTr="00821FAF">
        <w:tblPrEx>
          <w:tblBorders>
            <w:insideH w:val="none" w:sz="0" w:space="0" w:color="auto"/>
            <w:insideV w:val="none" w:sz="0" w:space="0" w:color="auto"/>
          </w:tblBorders>
        </w:tblPrEx>
        <w:trPr>
          <w:trHeight w:val="255"/>
        </w:trPr>
        <w:tc>
          <w:tcPr>
            <w:tcW w:w="780" w:type="dxa"/>
            <w:vMerge w:val="restart"/>
            <w:noWrap/>
            <w:textDirection w:val="btLr"/>
          </w:tcPr>
          <w:p w14:paraId="476026F4"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Oat</w:t>
            </w:r>
          </w:p>
        </w:tc>
        <w:tc>
          <w:tcPr>
            <w:tcW w:w="1100" w:type="dxa"/>
            <w:shd w:val="clear" w:color="auto" w:fill="D9D9D9"/>
            <w:noWrap/>
          </w:tcPr>
          <w:p w14:paraId="4EC3466A"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520" w:type="dxa"/>
            <w:shd w:val="clear" w:color="auto" w:fill="D9D9D9"/>
            <w:noWrap/>
          </w:tcPr>
          <w:p w14:paraId="3471404D"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785" w:type="dxa"/>
            <w:shd w:val="clear" w:color="auto" w:fill="D9D9D9"/>
            <w:noWrap/>
          </w:tcPr>
          <w:p w14:paraId="77BCA41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8</w:t>
            </w:r>
          </w:p>
        </w:tc>
        <w:tc>
          <w:tcPr>
            <w:tcW w:w="1112" w:type="dxa"/>
            <w:shd w:val="clear" w:color="auto" w:fill="D9D9D9"/>
            <w:noWrap/>
          </w:tcPr>
          <w:p w14:paraId="1AF0B3B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shd w:val="clear" w:color="auto" w:fill="D9D9D9"/>
            <w:noWrap/>
          </w:tcPr>
          <w:p w14:paraId="1F2B62E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w:t>
            </w:r>
          </w:p>
        </w:tc>
        <w:tc>
          <w:tcPr>
            <w:tcW w:w="785" w:type="dxa"/>
            <w:shd w:val="clear" w:color="auto" w:fill="D9D9D9"/>
            <w:noWrap/>
          </w:tcPr>
          <w:p w14:paraId="5E7DEF3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8</w:t>
            </w:r>
          </w:p>
        </w:tc>
        <w:tc>
          <w:tcPr>
            <w:tcW w:w="1119" w:type="dxa"/>
            <w:shd w:val="clear" w:color="auto" w:fill="D9D9D9"/>
            <w:noWrap/>
          </w:tcPr>
          <w:p w14:paraId="204EECC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shd w:val="clear" w:color="auto" w:fill="D9D9D9"/>
            <w:noWrap/>
          </w:tcPr>
          <w:p w14:paraId="0EDE089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w:t>
            </w:r>
          </w:p>
        </w:tc>
        <w:tc>
          <w:tcPr>
            <w:tcW w:w="785" w:type="dxa"/>
            <w:shd w:val="clear" w:color="auto" w:fill="D9D9D9"/>
            <w:noWrap/>
          </w:tcPr>
          <w:p w14:paraId="76FCB6E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26</w:t>
            </w:r>
          </w:p>
        </w:tc>
        <w:tc>
          <w:tcPr>
            <w:tcW w:w="1030" w:type="dxa"/>
            <w:shd w:val="clear" w:color="auto" w:fill="D9D9D9"/>
            <w:noWrap/>
          </w:tcPr>
          <w:p w14:paraId="580206F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shd w:val="clear" w:color="auto" w:fill="D9D9D9"/>
            <w:noWrap/>
          </w:tcPr>
          <w:p w14:paraId="60D261E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shd w:val="clear" w:color="auto" w:fill="D9D9D9"/>
            <w:noWrap/>
          </w:tcPr>
          <w:p w14:paraId="02021CB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2" w:type="dxa"/>
            <w:shd w:val="clear" w:color="auto" w:fill="D9D9D9"/>
            <w:noWrap/>
          </w:tcPr>
          <w:p w14:paraId="2614EE8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w:t>
            </w:r>
          </w:p>
        </w:tc>
        <w:tc>
          <w:tcPr>
            <w:tcW w:w="999" w:type="dxa"/>
            <w:shd w:val="clear" w:color="auto" w:fill="D9D9D9"/>
            <w:noWrap/>
          </w:tcPr>
          <w:p w14:paraId="0C106F0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w:t>
            </w:r>
          </w:p>
        </w:tc>
      </w:tr>
      <w:tr w:rsidR="00E66261" w:rsidRPr="00A11980" w14:paraId="05CF7AFD" w14:textId="77777777" w:rsidTr="00821FAF">
        <w:trPr>
          <w:trHeight w:val="255"/>
        </w:trPr>
        <w:tc>
          <w:tcPr>
            <w:tcW w:w="780" w:type="dxa"/>
            <w:vMerge/>
          </w:tcPr>
          <w:p w14:paraId="7F2B6FAF" w14:textId="77777777" w:rsidR="00E66261" w:rsidRPr="00A11980" w:rsidRDefault="00E66261" w:rsidP="00821FAF">
            <w:pPr>
              <w:rPr>
                <w:rFonts w:ascii="Palatino Linotype" w:hAnsi="Palatino Linotype"/>
                <w:b/>
                <w:sz w:val="18"/>
                <w:szCs w:val="18"/>
                <w:lang w:val="en-GB"/>
              </w:rPr>
            </w:pPr>
          </w:p>
        </w:tc>
        <w:tc>
          <w:tcPr>
            <w:tcW w:w="1100" w:type="dxa"/>
            <w:vMerge w:val="restart"/>
            <w:noWrap/>
          </w:tcPr>
          <w:p w14:paraId="406877F2"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520" w:type="dxa"/>
            <w:noWrap/>
          </w:tcPr>
          <w:p w14:paraId="02CE63FF"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785" w:type="dxa"/>
            <w:noWrap/>
          </w:tcPr>
          <w:p w14:paraId="42DEE26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16.1</w:t>
            </w:r>
          </w:p>
        </w:tc>
        <w:tc>
          <w:tcPr>
            <w:tcW w:w="1112" w:type="dxa"/>
            <w:noWrap/>
          </w:tcPr>
          <w:p w14:paraId="7B9FC50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3B55D4C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785" w:type="dxa"/>
            <w:noWrap/>
          </w:tcPr>
          <w:p w14:paraId="66D114F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19.5</w:t>
            </w:r>
          </w:p>
        </w:tc>
        <w:tc>
          <w:tcPr>
            <w:tcW w:w="1119" w:type="dxa"/>
            <w:noWrap/>
          </w:tcPr>
          <w:p w14:paraId="7E1EEBF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034EB26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2.9</w:t>
            </w:r>
          </w:p>
        </w:tc>
        <w:tc>
          <w:tcPr>
            <w:tcW w:w="785" w:type="dxa"/>
            <w:noWrap/>
          </w:tcPr>
          <w:p w14:paraId="7D1EED4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11.4</w:t>
            </w:r>
          </w:p>
        </w:tc>
        <w:tc>
          <w:tcPr>
            <w:tcW w:w="1030" w:type="dxa"/>
            <w:noWrap/>
          </w:tcPr>
          <w:p w14:paraId="2681070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3EF6458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08D5D3D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2" w:type="dxa"/>
            <w:noWrap/>
          </w:tcPr>
          <w:p w14:paraId="0E2C8E6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3.4</w:t>
            </w:r>
          </w:p>
        </w:tc>
        <w:tc>
          <w:tcPr>
            <w:tcW w:w="999" w:type="dxa"/>
            <w:noWrap/>
          </w:tcPr>
          <w:p w14:paraId="5E5F370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2.0</w:t>
            </w:r>
          </w:p>
        </w:tc>
      </w:tr>
      <w:tr w:rsidR="00E66261" w:rsidRPr="00A11980" w14:paraId="5F01E57D" w14:textId="77777777" w:rsidTr="00821FAF">
        <w:trPr>
          <w:trHeight w:val="255"/>
        </w:trPr>
        <w:tc>
          <w:tcPr>
            <w:tcW w:w="780" w:type="dxa"/>
            <w:vMerge/>
          </w:tcPr>
          <w:p w14:paraId="03ADF529" w14:textId="77777777" w:rsidR="00E66261" w:rsidRPr="00A11980" w:rsidRDefault="00E66261" w:rsidP="00821FAF">
            <w:pPr>
              <w:rPr>
                <w:rFonts w:ascii="Palatino Linotype" w:hAnsi="Palatino Linotype"/>
                <w:b/>
                <w:sz w:val="18"/>
                <w:szCs w:val="18"/>
                <w:lang w:val="en-GB"/>
              </w:rPr>
            </w:pPr>
          </w:p>
        </w:tc>
        <w:tc>
          <w:tcPr>
            <w:tcW w:w="1100" w:type="dxa"/>
            <w:vMerge/>
          </w:tcPr>
          <w:p w14:paraId="43A2D0AE" w14:textId="77777777" w:rsidR="00E66261" w:rsidRPr="00A11980" w:rsidRDefault="00E66261" w:rsidP="00821FAF">
            <w:pPr>
              <w:rPr>
                <w:rFonts w:ascii="Palatino Linotype" w:hAnsi="Palatino Linotype"/>
                <w:b/>
                <w:sz w:val="18"/>
                <w:szCs w:val="18"/>
                <w:lang w:val="en-GB"/>
              </w:rPr>
            </w:pPr>
          </w:p>
        </w:tc>
        <w:tc>
          <w:tcPr>
            <w:tcW w:w="520" w:type="dxa"/>
            <w:noWrap/>
          </w:tcPr>
          <w:p w14:paraId="582C722F"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785" w:type="dxa"/>
            <w:noWrap/>
          </w:tcPr>
          <w:p w14:paraId="3C25602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19.5</w:t>
            </w:r>
          </w:p>
        </w:tc>
        <w:tc>
          <w:tcPr>
            <w:tcW w:w="1112" w:type="dxa"/>
            <w:noWrap/>
          </w:tcPr>
          <w:p w14:paraId="00E65AF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203B677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9.0</w:t>
            </w:r>
          </w:p>
        </w:tc>
        <w:tc>
          <w:tcPr>
            <w:tcW w:w="785" w:type="dxa"/>
            <w:noWrap/>
          </w:tcPr>
          <w:p w14:paraId="21FCA4C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24.1</w:t>
            </w:r>
          </w:p>
        </w:tc>
        <w:tc>
          <w:tcPr>
            <w:tcW w:w="1119" w:type="dxa"/>
            <w:noWrap/>
          </w:tcPr>
          <w:p w14:paraId="744B6C1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0C7F344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10.6</w:t>
            </w:r>
          </w:p>
        </w:tc>
        <w:tc>
          <w:tcPr>
            <w:tcW w:w="785" w:type="dxa"/>
            <w:noWrap/>
          </w:tcPr>
          <w:p w14:paraId="0704FEE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13.0</w:t>
            </w:r>
          </w:p>
        </w:tc>
        <w:tc>
          <w:tcPr>
            <w:tcW w:w="1030" w:type="dxa"/>
            <w:noWrap/>
          </w:tcPr>
          <w:p w14:paraId="65B2BFF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157BA32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432FC88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2" w:type="dxa"/>
            <w:noWrap/>
          </w:tcPr>
          <w:p w14:paraId="1B2C619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11.4</w:t>
            </w:r>
          </w:p>
        </w:tc>
        <w:tc>
          <w:tcPr>
            <w:tcW w:w="999" w:type="dxa"/>
            <w:noWrap/>
          </w:tcPr>
          <w:p w14:paraId="10A9D94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11.2</w:t>
            </w:r>
          </w:p>
        </w:tc>
      </w:tr>
      <w:tr w:rsidR="00E66261" w:rsidRPr="00A11980" w14:paraId="16B81323" w14:textId="77777777" w:rsidTr="00821FAF">
        <w:trPr>
          <w:trHeight w:val="255"/>
        </w:trPr>
        <w:tc>
          <w:tcPr>
            <w:tcW w:w="780" w:type="dxa"/>
            <w:vMerge/>
          </w:tcPr>
          <w:p w14:paraId="66CDE50B" w14:textId="77777777" w:rsidR="00E66261" w:rsidRPr="00A11980" w:rsidRDefault="00E66261" w:rsidP="00821FAF">
            <w:pPr>
              <w:rPr>
                <w:rFonts w:ascii="Palatino Linotype" w:hAnsi="Palatino Linotype"/>
                <w:b/>
                <w:sz w:val="18"/>
                <w:szCs w:val="18"/>
                <w:lang w:val="en-GB"/>
              </w:rPr>
            </w:pPr>
          </w:p>
        </w:tc>
        <w:tc>
          <w:tcPr>
            <w:tcW w:w="1100" w:type="dxa"/>
            <w:noWrap/>
          </w:tcPr>
          <w:p w14:paraId="03D8C1C6"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520" w:type="dxa"/>
            <w:noWrap/>
          </w:tcPr>
          <w:p w14:paraId="2D8E7630"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785" w:type="dxa"/>
            <w:noWrap/>
          </w:tcPr>
          <w:p w14:paraId="4D58DE3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68.0</w:t>
            </w:r>
          </w:p>
        </w:tc>
        <w:tc>
          <w:tcPr>
            <w:tcW w:w="1112" w:type="dxa"/>
            <w:noWrap/>
          </w:tcPr>
          <w:p w14:paraId="6550AD9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6320E8C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9.0</w:t>
            </w:r>
          </w:p>
        </w:tc>
        <w:tc>
          <w:tcPr>
            <w:tcW w:w="785" w:type="dxa"/>
            <w:noWrap/>
          </w:tcPr>
          <w:p w14:paraId="008FE3F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96.0</w:t>
            </w:r>
          </w:p>
        </w:tc>
        <w:tc>
          <w:tcPr>
            <w:tcW w:w="1119" w:type="dxa"/>
            <w:noWrap/>
          </w:tcPr>
          <w:p w14:paraId="2B29D00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7E1F619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20.0</w:t>
            </w:r>
          </w:p>
        </w:tc>
        <w:tc>
          <w:tcPr>
            <w:tcW w:w="785" w:type="dxa"/>
            <w:noWrap/>
          </w:tcPr>
          <w:p w14:paraId="14EF74D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85.0</w:t>
            </w:r>
          </w:p>
        </w:tc>
        <w:tc>
          <w:tcPr>
            <w:tcW w:w="1030" w:type="dxa"/>
            <w:noWrap/>
          </w:tcPr>
          <w:p w14:paraId="41617CD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5400560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2BF0E3F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2" w:type="dxa"/>
            <w:noWrap/>
          </w:tcPr>
          <w:p w14:paraId="5365847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16.0</w:t>
            </w:r>
          </w:p>
        </w:tc>
        <w:tc>
          <w:tcPr>
            <w:tcW w:w="999" w:type="dxa"/>
            <w:noWrap/>
          </w:tcPr>
          <w:p w14:paraId="7898BDD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12.0</w:t>
            </w:r>
          </w:p>
        </w:tc>
      </w:tr>
      <w:tr w:rsidR="00E66261" w:rsidRPr="00A11980" w14:paraId="7457A93A" w14:textId="77777777" w:rsidTr="00821FAF">
        <w:tblPrEx>
          <w:tblBorders>
            <w:insideH w:val="none" w:sz="0" w:space="0" w:color="auto"/>
            <w:insideV w:val="none" w:sz="0" w:space="0" w:color="auto"/>
          </w:tblBorders>
        </w:tblPrEx>
        <w:trPr>
          <w:trHeight w:val="255"/>
        </w:trPr>
        <w:tc>
          <w:tcPr>
            <w:tcW w:w="780" w:type="dxa"/>
            <w:vMerge w:val="restart"/>
            <w:noWrap/>
            <w:textDirection w:val="btLr"/>
          </w:tcPr>
          <w:p w14:paraId="2EC2EF5F"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Rice</w:t>
            </w:r>
          </w:p>
        </w:tc>
        <w:tc>
          <w:tcPr>
            <w:tcW w:w="1100" w:type="dxa"/>
            <w:shd w:val="clear" w:color="auto" w:fill="D9D9D9"/>
            <w:noWrap/>
          </w:tcPr>
          <w:p w14:paraId="0765D832"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520" w:type="dxa"/>
            <w:shd w:val="clear" w:color="auto" w:fill="D9D9D9"/>
            <w:noWrap/>
          </w:tcPr>
          <w:p w14:paraId="6923B0FB"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785" w:type="dxa"/>
            <w:shd w:val="clear" w:color="auto" w:fill="D9D9D9"/>
            <w:noWrap/>
          </w:tcPr>
          <w:p w14:paraId="19497D9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2" w:type="dxa"/>
            <w:shd w:val="clear" w:color="auto" w:fill="D9D9D9"/>
            <w:noWrap/>
          </w:tcPr>
          <w:p w14:paraId="33635BE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shd w:val="clear" w:color="auto" w:fill="D9D9D9"/>
            <w:noWrap/>
          </w:tcPr>
          <w:p w14:paraId="05CA5FA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shd w:val="clear" w:color="auto" w:fill="D9D9D9"/>
            <w:noWrap/>
          </w:tcPr>
          <w:p w14:paraId="3FC53BC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shd w:val="clear" w:color="auto" w:fill="D9D9D9"/>
            <w:noWrap/>
          </w:tcPr>
          <w:p w14:paraId="0C920EA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shd w:val="clear" w:color="auto" w:fill="D9D9D9"/>
            <w:noWrap/>
          </w:tcPr>
          <w:p w14:paraId="5A49686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shd w:val="clear" w:color="auto" w:fill="D9D9D9"/>
            <w:noWrap/>
          </w:tcPr>
          <w:p w14:paraId="4D36E65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w:t>
            </w:r>
          </w:p>
        </w:tc>
        <w:tc>
          <w:tcPr>
            <w:tcW w:w="1030" w:type="dxa"/>
            <w:shd w:val="clear" w:color="auto" w:fill="D9D9D9"/>
            <w:noWrap/>
          </w:tcPr>
          <w:p w14:paraId="4E2ECCC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shd w:val="clear" w:color="auto" w:fill="D9D9D9"/>
            <w:noWrap/>
          </w:tcPr>
          <w:p w14:paraId="7471D05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shd w:val="clear" w:color="auto" w:fill="D9D9D9"/>
            <w:noWrap/>
          </w:tcPr>
          <w:p w14:paraId="4D529DB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2" w:type="dxa"/>
            <w:shd w:val="clear" w:color="auto" w:fill="D9D9D9"/>
            <w:noWrap/>
          </w:tcPr>
          <w:p w14:paraId="7578E53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9" w:type="dxa"/>
            <w:shd w:val="clear" w:color="auto" w:fill="D9D9D9"/>
            <w:noWrap/>
          </w:tcPr>
          <w:p w14:paraId="39FE859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061C9F0F" w14:textId="77777777" w:rsidTr="00821FAF">
        <w:trPr>
          <w:trHeight w:val="255"/>
        </w:trPr>
        <w:tc>
          <w:tcPr>
            <w:tcW w:w="780" w:type="dxa"/>
            <w:vMerge/>
          </w:tcPr>
          <w:p w14:paraId="6203F8D3" w14:textId="77777777" w:rsidR="00E66261" w:rsidRPr="00A11980" w:rsidRDefault="00E66261" w:rsidP="00821FAF">
            <w:pPr>
              <w:rPr>
                <w:rFonts w:ascii="Palatino Linotype" w:hAnsi="Palatino Linotype"/>
                <w:b/>
                <w:sz w:val="18"/>
                <w:szCs w:val="18"/>
                <w:lang w:val="en-GB"/>
              </w:rPr>
            </w:pPr>
          </w:p>
        </w:tc>
        <w:tc>
          <w:tcPr>
            <w:tcW w:w="1100" w:type="dxa"/>
            <w:vMerge w:val="restart"/>
            <w:noWrap/>
          </w:tcPr>
          <w:p w14:paraId="4D6DA013"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520" w:type="dxa"/>
            <w:noWrap/>
          </w:tcPr>
          <w:p w14:paraId="01A2E88D"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785" w:type="dxa"/>
            <w:noWrap/>
          </w:tcPr>
          <w:p w14:paraId="61C00F0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2" w:type="dxa"/>
            <w:noWrap/>
          </w:tcPr>
          <w:p w14:paraId="200EA83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6D58FFC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0A596A6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noWrap/>
          </w:tcPr>
          <w:p w14:paraId="2353EE0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65DF38A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3F8CCAF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w:t>
            </w:r>
          </w:p>
        </w:tc>
        <w:tc>
          <w:tcPr>
            <w:tcW w:w="1030" w:type="dxa"/>
            <w:noWrap/>
          </w:tcPr>
          <w:p w14:paraId="175321F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6B4B28C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3D68DDB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2" w:type="dxa"/>
            <w:noWrap/>
          </w:tcPr>
          <w:p w14:paraId="7B0DC98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9" w:type="dxa"/>
            <w:noWrap/>
          </w:tcPr>
          <w:p w14:paraId="5AF863E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4D3D32F6" w14:textId="77777777" w:rsidTr="00821FAF">
        <w:trPr>
          <w:trHeight w:val="255"/>
        </w:trPr>
        <w:tc>
          <w:tcPr>
            <w:tcW w:w="780" w:type="dxa"/>
            <w:vMerge/>
          </w:tcPr>
          <w:p w14:paraId="130EC0A5" w14:textId="77777777" w:rsidR="00E66261" w:rsidRPr="00A11980" w:rsidRDefault="00E66261" w:rsidP="00821FAF">
            <w:pPr>
              <w:rPr>
                <w:rFonts w:ascii="Palatino Linotype" w:hAnsi="Palatino Linotype"/>
                <w:b/>
                <w:sz w:val="18"/>
                <w:szCs w:val="18"/>
                <w:lang w:val="en-GB"/>
              </w:rPr>
            </w:pPr>
          </w:p>
        </w:tc>
        <w:tc>
          <w:tcPr>
            <w:tcW w:w="1100" w:type="dxa"/>
            <w:vMerge/>
          </w:tcPr>
          <w:p w14:paraId="38012447" w14:textId="77777777" w:rsidR="00E66261" w:rsidRPr="00A11980" w:rsidRDefault="00E66261" w:rsidP="00821FAF">
            <w:pPr>
              <w:rPr>
                <w:rFonts w:ascii="Palatino Linotype" w:hAnsi="Palatino Linotype"/>
                <w:b/>
                <w:sz w:val="18"/>
                <w:szCs w:val="18"/>
                <w:lang w:val="en-GB"/>
              </w:rPr>
            </w:pPr>
          </w:p>
        </w:tc>
        <w:tc>
          <w:tcPr>
            <w:tcW w:w="520" w:type="dxa"/>
            <w:noWrap/>
          </w:tcPr>
          <w:p w14:paraId="1ED98353"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785" w:type="dxa"/>
            <w:noWrap/>
          </w:tcPr>
          <w:p w14:paraId="198FBE3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2" w:type="dxa"/>
            <w:noWrap/>
          </w:tcPr>
          <w:p w14:paraId="3A817DF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14C9CD0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1CCBB27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noWrap/>
          </w:tcPr>
          <w:p w14:paraId="4D8AD4D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6214839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4808196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6.6</w:t>
            </w:r>
          </w:p>
        </w:tc>
        <w:tc>
          <w:tcPr>
            <w:tcW w:w="1030" w:type="dxa"/>
            <w:noWrap/>
          </w:tcPr>
          <w:p w14:paraId="79C297E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394B11F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0FFD643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2" w:type="dxa"/>
            <w:noWrap/>
          </w:tcPr>
          <w:p w14:paraId="06F93A0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9" w:type="dxa"/>
            <w:noWrap/>
          </w:tcPr>
          <w:p w14:paraId="223458B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77FC4C34" w14:textId="77777777" w:rsidTr="00821FAF">
        <w:trPr>
          <w:trHeight w:val="255"/>
        </w:trPr>
        <w:tc>
          <w:tcPr>
            <w:tcW w:w="780" w:type="dxa"/>
            <w:vMerge/>
          </w:tcPr>
          <w:p w14:paraId="3FD8DB36" w14:textId="77777777" w:rsidR="00E66261" w:rsidRPr="00A11980" w:rsidRDefault="00E66261" w:rsidP="00821FAF">
            <w:pPr>
              <w:rPr>
                <w:rFonts w:ascii="Palatino Linotype" w:hAnsi="Palatino Linotype"/>
                <w:b/>
                <w:sz w:val="18"/>
                <w:szCs w:val="18"/>
                <w:lang w:val="en-GB"/>
              </w:rPr>
            </w:pPr>
          </w:p>
        </w:tc>
        <w:tc>
          <w:tcPr>
            <w:tcW w:w="1100" w:type="dxa"/>
            <w:noWrap/>
          </w:tcPr>
          <w:p w14:paraId="7D5E8A45"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520" w:type="dxa"/>
            <w:noWrap/>
          </w:tcPr>
          <w:p w14:paraId="2EEB693C"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785" w:type="dxa"/>
            <w:noWrap/>
          </w:tcPr>
          <w:p w14:paraId="1830F97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2" w:type="dxa"/>
            <w:noWrap/>
          </w:tcPr>
          <w:p w14:paraId="29E0105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13DEE07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68555A4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noWrap/>
          </w:tcPr>
          <w:p w14:paraId="2D74CF4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754091D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49279DA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10.1</w:t>
            </w:r>
          </w:p>
        </w:tc>
        <w:tc>
          <w:tcPr>
            <w:tcW w:w="1030" w:type="dxa"/>
            <w:noWrap/>
          </w:tcPr>
          <w:p w14:paraId="0FD8D51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0C735B4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4082563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2" w:type="dxa"/>
            <w:noWrap/>
          </w:tcPr>
          <w:p w14:paraId="633158A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9" w:type="dxa"/>
            <w:noWrap/>
          </w:tcPr>
          <w:p w14:paraId="77223FF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4EB6C300" w14:textId="77777777" w:rsidTr="00821FAF">
        <w:tblPrEx>
          <w:tblBorders>
            <w:insideH w:val="none" w:sz="0" w:space="0" w:color="auto"/>
            <w:insideV w:val="none" w:sz="0" w:space="0" w:color="auto"/>
          </w:tblBorders>
        </w:tblPrEx>
        <w:trPr>
          <w:trHeight w:val="255"/>
        </w:trPr>
        <w:tc>
          <w:tcPr>
            <w:tcW w:w="780" w:type="dxa"/>
            <w:vMerge w:val="restart"/>
            <w:noWrap/>
            <w:textDirection w:val="btLr"/>
          </w:tcPr>
          <w:p w14:paraId="25045BB5"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Rye</w:t>
            </w:r>
          </w:p>
        </w:tc>
        <w:tc>
          <w:tcPr>
            <w:tcW w:w="1100" w:type="dxa"/>
            <w:shd w:val="clear" w:color="auto" w:fill="D9D9D9"/>
            <w:noWrap/>
          </w:tcPr>
          <w:p w14:paraId="333EE920"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520" w:type="dxa"/>
            <w:shd w:val="clear" w:color="auto" w:fill="D9D9D9"/>
            <w:noWrap/>
          </w:tcPr>
          <w:p w14:paraId="0F823736"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785" w:type="dxa"/>
            <w:shd w:val="clear" w:color="auto" w:fill="D9D9D9"/>
            <w:noWrap/>
          </w:tcPr>
          <w:p w14:paraId="118CCA2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112" w:type="dxa"/>
            <w:shd w:val="clear" w:color="auto" w:fill="D9D9D9"/>
            <w:noWrap/>
          </w:tcPr>
          <w:p w14:paraId="6133916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shd w:val="clear" w:color="auto" w:fill="D9D9D9"/>
            <w:noWrap/>
          </w:tcPr>
          <w:p w14:paraId="125E23D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shd w:val="clear" w:color="auto" w:fill="D9D9D9"/>
            <w:noWrap/>
          </w:tcPr>
          <w:p w14:paraId="4090C50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119" w:type="dxa"/>
            <w:shd w:val="clear" w:color="auto" w:fill="D9D9D9"/>
            <w:noWrap/>
          </w:tcPr>
          <w:p w14:paraId="0CE31E3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shd w:val="clear" w:color="auto" w:fill="D9D9D9"/>
            <w:noWrap/>
          </w:tcPr>
          <w:p w14:paraId="000B162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shd w:val="clear" w:color="auto" w:fill="D9D9D9"/>
            <w:noWrap/>
          </w:tcPr>
          <w:p w14:paraId="445E68E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w:t>
            </w:r>
          </w:p>
        </w:tc>
        <w:tc>
          <w:tcPr>
            <w:tcW w:w="1030" w:type="dxa"/>
            <w:shd w:val="clear" w:color="auto" w:fill="D9D9D9"/>
            <w:noWrap/>
          </w:tcPr>
          <w:p w14:paraId="74EC4F3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shd w:val="clear" w:color="auto" w:fill="D9D9D9"/>
            <w:noWrap/>
          </w:tcPr>
          <w:p w14:paraId="28A8203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shd w:val="clear" w:color="auto" w:fill="D9D9D9"/>
            <w:noWrap/>
          </w:tcPr>
          <w:p w14:paraId="54E9989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2" w:type="dxa"/>
            <w:shd w:val="clear" w:color="auto" w:fill="D9D9D9"/>
            <w:noWrap/>
          </w:tcPr>
          <w:p w14:paraId="209040F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9" w:type="dxa"/>
            <w:shd w:val="clear" w:color="auto" w:fill="D9D9D9"/>
            <w:noWrap/>
          </w:tcPr>
          <w:p w14:paraId="5919D2B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1FD3D91F" w14:textId="77777777" w:rsidTr="00821FAF">
        <w:trPr>
          <w:trHeight w:val="255"/>
        </w:trPr>
        <w:tc>
          <w:tcPr>
            <w:tcW w:w="780" w:type="dxa"/>
            <w:vMerge/>
          </w:tcPr>
          <w:p w14:paraId="5463BA21" w14:textId="77777777" w:rsidR="00E66261" w:rsidRPr="00A11980" w:rsidRDefault="00E66261" w:rsidP="00821FAF">
            <w:pPr>
              <w:rPr>
                <w:rFonts w:ascii="Palatino Linotype" w:hAnsi="Palatino Linotype"/>
                <w:b/>
                <w:sz w:val="18"/>
                <w:szCs w:val="18"/>
                <w:lang w:val="en-GB"/>
              </w:rPr>
            </w:pPr>
          </w:p>
        </w:tc>
        <w:tc>
          <w:tcPr>
            <w:tcW w:w="1100" w:type="dxa"/>
            <w:vMerge w:val="restart"/>
            <w:noWrap/>
          </w:tcPr>
          <w:p w14:paraId="10E869BE"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520" w:type="dxa"/>
            <w:noWrap/>
          </w:tcPr>
          <w:p w14:paraId="3F2D6B20"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785" w:type="dxa"/>
            <w:noWrap/>
          </w:tcPr>
          <w:p w14:paraId="4C7380F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1112" w:type="dxa"/>
            <w:noWrap/>
          </w:tcPr>
          <w:p w14:paraId="062680F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0E2EF87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3AFE106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1119" w:type="dxa"/>
            <w:noWrap/>
          </w:tcPr>
          <w:p w14:paraId="3FC7CA8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6EB0B29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0BBF609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7.0</w:t>
            </w:r>
          </w:p>
        </w:tc>
        <w:tc>
          <w:tcPr>
            <w:tcW w:w="1030" w:type="dxa"/>
            <w:noWrap/>
          </w:tcPr>
          <w:p w14:paraId="47EA04E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77CC0A8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69BBF43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2" w:type="dxa"/>
            <w:noWrap/>
          </w:tcPr>
          <w:p w14:paraId="6A94DDD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9" w:type="dxa"/>
            <w:noWrap/>
          </w:tcPr>
          <w:p w14:paraId="6C0F3E3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08628274" w14:textId="77777777" w:rsidTr="00821FAF">
        <w:trPr>
          <w:trHeight w:val="255"/>
        </w:trPr>
        <w:tc>
          <w:tcPr>
            <w:tcW w:w="780" w:type="dxa"/>
            <w:vMerge/>
          </w:tcPr>
          <w:p w14:paraId="1D3D32D6" w14:textId="77777777" w:rsidR="00E66261" w:rsidRPr="00A11980" w:rsidRDefault="00E66261" w:rsidP="00821FAF">
            <w:pPr>
              <w:rPr>
                <w:rFonts w:ascii="Palatino Linotype" w:hAnsi="Palatino Linotype"/>
                <w:b/>
                <w:sz w:val="18"/>
                <w:szCs w:val="18"/>
                <w:lang w:val="en-GB"/>
              </w:rPr>
            </w:pPr>
          </w:p>
        </w:tc>
        <w:tc>
          <w:tcPr>
            <w:tcW w:w="1100" w:type="dxa"/>
            <w:vMerge/>
          </w:tcPr>
          <w:p w14:paraId="4FD3F48A" w14:textId="77777777" w:rsidR="00E66261" w:rsidRPr="00A11980" w:rsidRDefault="00E66261" w:rsidP="00821FAF">
            <w:pPr>
              <w:rPr>
                <w:rFonts w:ascii="Palatino Linotype" w:hAnsi="Palatino Linotype"/>
                <w:b/>
                <w:sz w:val="18"/>
                <w:szCs w:val="18"/>
                <w:lang w:val="en-GB"/>
              </w:rPr>
            </w:pPr>
          </w:p>
        </w:tc>
        <w:tc>
          <w:tcPr>
            <w:tcW w:w="520" w:type="dxa"/>
            <w:noWrap/>
          </w:tcPr>
          <w:p w14:paraId="11591FD6"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785" w:type="dxa"/>
            <w:noWrap/>
          </w:tcPr>
          <w:p w14:paraId="2327161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2.0</w:t>
            </w:r>
          </w:p>
        </w:tc>
        <w:tc>
          <w:tcPr>
            <w:tcW w:w="1112" w:type="dxa"/>
            <w:noWrap/>
          </w:tcPr>
          <w:p w14:paraId="2D86E61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2B35DE9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4CAA1A3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2.0</w:t>
            </w:r>
          </w:p>
        </w:tc>
        <w:tc>
          <w:tcPr>
            <w:tcW w:w="1119" w:type="dxa"/>
            <w:noWrap/>
          </w:tcPr>
          <w:p w14:paraId="34BC2FA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327E0A8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2867324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7.3</w:t>
            </w:r>
          </w:p>
        </w:tc>
        <w:tc>
          <w:tcPr>
            <w:tcW w:w="1030" w:type="dxa"/>
            <w:noWrap/>
          </w:tcPr>
          <w:p w14:paraId="1A0118C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3720403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6B4D5BF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2" w:type="dxa"/>
            <w:noWrap/>
          </w:tcPr>
          <w:p w14:paraId="11CE23F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9" w:type="dxa"/>
            <w:noWrap/>
          </w:tcPr>
          <w:p w14:paraId="2C45AF4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17885D12" w14:textId="77777777" w:rsidTr="00821FAF">
        <w:trPr>
          <w:trHeight w:val="255"/>
        </w:trPr>
        <w:tc>
          <w:tcPr>
            <w:tcW w:w="780" w:type="dxa"/>
            <w:vMerge/>
          </w:tcPr>
          <w:p w14:paraId="46334414" w14:textId="77777777" w:rsidR="00E66261" w:rsidRPr="00A11980" w:rsidRDefault="00E66261" w:rsidP="00821FAF">
            <w:pPr>
              <w:rPr>
                <w:rFonts w:ascii="Palatino Linotype" w:hAnsi="Palatino Linotype"/>
                <w:b/>
                <w:sz w:val="18"/>
                <w:szCs w:val="18"/>
                <w:lang w:val="en-GB"/>
              </w:rPr>
            </w:pPr>
          </w:p>
        </w:tc>
        <w:tc>
          <w:tcPr>
            <w:tcW w:w="1100" w:type="dxa"/>
            <w:noWrap/>
          </w:tcPr>
          <w:p w14:paraId="37C785FD"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520" w:type="dxa"/>
            <w:noWrap/>
          </w:tcPr>
          <w:p w14:paraId="7C6C02C3"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785" w:type="dxa"/>
            <w:noWrap/>
          </w:tcPr>
          <w:p w14:paraId="56B2FA7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2.0</w:t>
            </w:r>
          </w:p>
        </w:tc>
        <w:tc>
          <w:tcPr>
            <w:tcW w:w="1112" w:type="dxa"/>
            <w:noWrap/>
          </w:tcPr>
          <w:p w14:paraId="2B3F520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373A326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4EAD6AA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2.0</w:t>
            </w:r>
          </w:p>
        </w:tc>
        <w:tc>
          <w:tcPr>
            <w:tcW w:w="1119" w:type="dxa"/>
            <w:noWrap/>
          </w:tcPr>
          <w:p w14:paraId="6DE2119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14CA98A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85" w:type="dxa"/>
            <w:noWrap/>
          </w:tcPr>
          <w:p w14:paraId="3B4F898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41.0</w:t>
            </w:r>
          </w:p>
        </w:tc>
        <w:tc>
          <w:tcPr>
            <w:tcW w:w="1030" w:type="dxa"/>
            <w:noWrap/>
          </w:tcPr>
          <w:p w14:paraId="755AC1D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35CC881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028CB7F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2" w:type="dxa"/>
            <w:noWrap/>
          </w:tcPr>
          <w:p w14:paraId="6B7B272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99" w:type="dxa"/>
            <w:noWrap/>
          </w:tcPr>
          <w:p w14:paraId="6E99A62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4E30FF9B" w14:textId="77777777" w:rsidTr="00821FAF">
        <w:tblPrEx>
          <w:tblBorders>
            <w:insideH w:val="none" w:sz="0" w:space="0" w:color="auto"/>
            <w:insideV w:val="none" w:sz="0" w:space="0" w:color="auto"/>
          </w:tblBorders>
        </w:tblPrEx>
        <w:trPr>
          <w:trHeight w:val="255"/>
        </w:trPr>
        <w:tc>
          <w:tcPr>
            <w:tcW w:w="780" w:type="dxa"/>
            <w:vMerge w:val="restart"/>
            <w:noWrap/>
            <w:textDirection w:val="btLr"/>
          </w:tcPr>
          <w:p w14:paraId="65673DD9"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Wheat</w:t>
            </w:r>
          </w:p>
        </w:tc>
        <w:tc>
          <w:tcPr>
            <w:tcW w:w="1100" w:type="dxa"/>
            <w:shd w:val="clear" w:color="auto" w:fill="D9D9D9"/>
            <w:noWrap/>
          </w:tcPr>
          <w:p w14:paraId="44BCA485"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520" w:type="dxa"/>
            <w:shd w:val="clear" w:color="auto" w:fill="D9D9D9"/>
            <w:noWrap/>
          </w:tcPr>
          <w:p w14:paraId="1400515E"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785" w:type="dxa"/>
            <w:shd w:val="clear" w:color="auto" w:fill="D9D9D9"/>
            <w:noWrap/>
          </w:tcPr>
          <w:p w14:paraId="6B3E4ED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22</w:t>
            </w:r>
          </w:p>
        </w:tc>
        <w:tc>
          <w:tcPr>
            <w:tcW w:w="1112" w:type="dxa"/>
            <w:shd w:val="clear" w:color="auto" w:fill="D9D9D9"/>
            <w:noWrap/>
          </w:tcPr>
          <w:p w14:paraId="5062E00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001" w:type="dxa"/>
            <w:shd w:val="clear" w:color="auto" w:fill="D9D9D9"/>
            <w:noWrap/>
          </w:tcPr>
          <w:p w14:paraId="7C392B4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w:t>
            </w:r>
          </w:p>
        </w:tc>
        <w:tc>
          <w:tcPr>
            <w:tcW w:w="785" w:type="dxa"/>
            <w:shd w:val="clear" w:color="auto" w:fill="D9D9D9"/>
            <w:noWrap/>
          </w:tcPr>
          <w:p w14:paraId="383D5E1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w:t>
            </w:r>
          </w:p>
        </w:tc>
        <w:tc>
          <w:tcPr>
            <w:tcW w:w="1119" w:type="dxa"/>
            <w:shd w:val="clear" w:color="auto" w:fill="D9D9D9"/>
            <w:noWrap/>
          </w:tcPr>
          <w:p w14:paraId="254F6D6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007" w:type="dxa"/>
            <w:shd w:val="clear" w:color="auto" w:fill="D9D9D9"/>
            <w:noWrap/>
          </w:tcPr>
          <w:p w14:paraId="7324C21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w:t>
            </w:r>
          </w:p>
        </w:tc>
        <w:tc>
          <w:tcPr>
            <w:tcW w:w="785" w:type="dxa"/>
            <w:shd w:val="clear" w:color="auto" w:fill="D9D9D9"/>
            <w:noWrap/>
          </w:tcPr>
          <w:p w14:paraId="6437A72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165</w:t>
            </w:r>
          </w:p>
        </w:tc>
        <w:tc>
          <w:tcPr>
            <w:tcW w:w="1030" w:type="dxa"/>
            <w:shd w:val="clear" w:color="auto" w:fill="D9D9D9"/>
            <w:noWrap/>
          </w:tcPr>
          <w:p w14:paraId="461379A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008" w:type="dxa"/>
            <w:shd w:val="clear" w:color="auto" w:fill="D9D9D9"/>
            <w:noWrap/>
          </w:tcPr>
          <w:p w14:paraId="742FAFC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030" w:type="dxa"/>
            <w:shd w:val="clear" w:color="auto" w:fill="D9D9D9"/>
            <w:noWrap/>
          </w:tcPr>
          <w:p w14:paraId="6477152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032" w:type="dxa"/>
            <w:shd w:val="clear" w:color="auto" w:fill="D9D9D9"/>
            <w:noWrap/>
          </w:tcPr>
          <w:p w14:paraId="4774158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w:t>
            </w:r>
          </w:p>
        </w:tc>
        <w:tc>
          <w:tcPr>
            <w:tcW w:w="999" w:type="dxa"/>
            <w:shd w:val="clear" w:color="auto" w:fill="D9D9D9"/>
            <w:noWrap/>
          </w:tcPr>
          <w:p w14:paraId="4B6A75A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w:t>
            </w:r>
          </w:p>
        </w:tc>
      </w:tr>
      <w:tr w:rsidR="00E66261" w:rsidRPr="00A11980" w14:paraId="3512D37A" w14:textId="77777777" w:rsidTr="00821FAF">
        <w:trPr>
          <w:trHeight w:val="255"/>
        </w:trPr>
        <w:tc>
          <w:tcPr>
            <w:tcW w:w="780" w:type="dxa"/>
            <w:vMerge/>
            <w:tcBorders>
              <w:bottom w:val="single" w:sz="12" w:space="0" w:color="000000"/>
            </w:tcBorders>
          </w:tcPr>
          <w:p w14:paraId="48CAB905" w14:textId="77777777" w:rsidR="00E66261" w:rsidRPr="00A11980" w:rsidRDefault="00E66261" w:rsidP="00821FAF">
            <w:pPr>
              <w:rPr>
                <w:rFonts w:ascii="Palatino Linotype" w:hAnsi="Palatino Linotype"/>
                <w:b/>
                <w:sz w:val="18"/>
                <w:szCs w:val="18"/>
                <w:lang w:val="en-GB"/>
              </w:rPr>
            </w:pPr>
          </w:p>
        </w:tc>
        <w:tc>
          <w:tcPr>
            <w:tcW w:w="1100" w:type="dxa"/>
            <w:vMerge w:val="restart"/>
            <w:noWrap/>
          </w:tcPr>
          <w:p w14:paraId="2428DB3F"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520" w:type="dxa"/>
            <w:noWrap/>
          </w:tcPr>
          <w:p w14:paraId="4E6FBEFA"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785" w:type="dxa"/>
            <w:noWrap/>
          </w:tcPr>
          <w:p w14:paraId="2FFE546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3.2</w:t>
            </w:r>
          </w:p>
        </w:tc>
        <w:tc>
          <w:tcPr>
            <w:tcW w:w="1112" w:type="dxa"/>
            <w:noWrap/>
          </w:tcPr>
          <w:p w14:paraId="4AF926F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3.1</w:t>
            </w:r>
          </w:p>
        </w:tc>
        <w:tc>
          <w:tcPr>
            <w:tcW w:w="1001" w:type="dxa"/>
            <w:noWrap/>
          </w:tcPr>
          <w:p w14:paraId="5357F3D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785" w:type="dxa"/>
            <w:noWrap/>
          </w:tcPr>
          <w:p w14:paraId="70328ED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18.2</w:t>
            </w:r>
          </w:p>
        </w:tc>
        <w:tc>
          <w:tcPr>
            <w:tcW w:w="1119" w:type="dxa"/>
            <w:noWrap/>
          </w:tcPr>
          <w:p w14:paraId="5E9DD09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1007" w:type="dxa"/>
            <w:noWrap/>
          </w:tcPr>
          <w:p w14:paraId="6758745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785" w:type="dxa"/>
            <w:noWrap/>
          </w:tcPr>
          <w:p w14:paraId="477429F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24.2</w:t>
            </w:r>
          </w:p>
        </w:tc>
        <w:tc>
          <w:tcPr>
            <w:tcW w:w="1030" w:type="dxa"/>
            <w:noWrap/>
          </w:tcPr>
          <w:p w14:paraId="4E7B967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0.6</w:t>
            </w:r>
          </w:p>
        </w:tc>
        <w:tc>
          <w:tcPr>
            <w:tcW w:w="1008" w:type="dxa"/>
            <w:noWrap/>
          </w:tcPr>
          <w:p w14:paraId="76483EF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4.9</w:t>
            </w:r>
          </w:p>
        </w:tc>
        <w:tc>
          <w:tcPr>
            <w:tcW w:w="1030" w:type="dxa"/>
            <w:noWrap/>
          </w:tcPr>
          <w:p w14:paraId="4CA4DE4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2.1</w:t>
            </w:r>
          </w:p>
        </w:tc>
        <w:tc>
          <w:tcPr>
            <w:tcW w:w="1032" w:type="dxa"/>
            <w:noWrap/>
          </w:tcPr>
          <w:p w14:paraId="6BF115F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2.7</w:t>
            </w:r>
          </w:p>
        </w:tc>
        <w:tc>
          <w:tcPr>
            <w:tcW w:w="999" w:type="dxa"/>
            <w:noWrap/>
          </w:tcPr>
          <w:p w14:paraId="1AE3ED4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3.7</w:t>
            </w:r>
          </w:p>
        </w:tc>
      </w:tr>
      <w:tr w:rsidR="00E66261" w:rsidRPr="00A11980" w14:paraId="7359D8CB" w14:textId="77777777" w:rsidTr="00821FAF">
        <w:trPr>
          <w:trHeight w:val="255"/>
        </w:trPr>
        <w:tc>
          <w:tcPr>
            <w:tcW w:w="780" w:type="dxa"/>
            <w:vMerge/>
            <w:tcBorders>
              <w:bottom w:val="single" w:sz="12" w:space="0" w:color="000000"/>
            </w:tcBorders>
          </w:tcPr>
          <w:p w14:paraId="2E47AD83" w14:textId="77777777" w:rsidR="00E66261" w:rsidRPr="00A11980" w:rsidRDefault="00E66261" w:rsidP="00821FAF">
            <w:pPr>
              <w:rPr>
                <w:rFonts w:ascii="Palatino Linotype" w:hAnsi="Palatino Linotype"/>
                <w:b/>
                <w:sz w:val="18"/>
                <w:szCs w:val="18"/>
                <w:lang w:val="en-GB"/>
              </w:rPr>
            </w:pPr>
          </w:p>
        </w:tc>
        <w:tc>
          <w:tcPr>
            <w:tcW w:w="1100" w:type="dxa"/>
            <w:vMerge/>
          </w:tcPr>
          <w:p w14:paraId="0ED84B4A" w14:textId="77777777" w:rsidR="00E66261" w:rsidRPr="00A11980" w:rsidRDefault="00E66261" w:rsidP="00821FAF">
            <w:pPr>
              <w:rPr>
                <w:rFonts w:ascii="Palatino Linotype" w:hAnsi="Palatino Linotype"/>
                <w:b/>
                <w:sz w:val="18"/>
                <w:szCs w:val="18"/>
                <w:lang w:val="en-GB"/>
              </w:rPr>
            </w:pPr>
          </w:p>
        </w:tc>
        <w:tc>
          <w:tcPr>
            <w:tcW w:w="520" w:type="dxa"/>
            <w:noWrap/>
          </w:tcPr>
          <w:p w14:paraId="1ACD216A"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785" w:type="dxa"/>
            <w:noWrap/>
          </w:tcPr>
          <w:p w14:paraId="4A87969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5.7</w:t>
            </w:r>
          </w:p>
        </w:tc>
        <w:tc>
          <w:tcPr>
            <w:tcW w:w="1112" w:type="dxa"/>
            <w:noWrap/>
          </w:tcPr>
          <w:p w14:paraId="4EA8990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3.1</w:t>
            </w:r>
          </w:p>
        </w:tc>
        <w:tc>
          <w:tcPr>
            <w:tcW w:w="1001" w:type="dxa"/>
            <w:noWrap/>
          </w:tcPr>
          <w:p w14:paraId="3502DB7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9.0</w:t>
            </w:r>
          </w:p>
        </w:tc>
        <w:tc>
          <w:tcPr>
            <w:tcW w:w="785" w:type="dxa"/>
            <w:noWrap/>
          </w:tcPr>
          <w:p w14:paraId="49AB044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22.3</w:t>
            </w:r>
          </w:p>
        </w:tc>
        <w:tc>
          <w:tcPr>
            <w:tcW w:w="1119" w:type="dxa"/>
            <w:noWrap/>
          </w:tcPr>
          <w:p w14:paraId="40CF142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0.2</w:t>
            </w:r>
          </w:p>
        </w:tc>
        <w:tc>
          <w:tcPr>
            <w:tcW w:w="1007" w:type="dxa"/>
            <w:noWrap/>
          </w:tcPr>
          <w:p w14:paraId="6344A3C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9.0</w:t>
            </w:r>
          </w:p>
        </w:tc>
        <w:tc>
          <w:tcPr>
            <w:tcW w:w="785" w:type="dxa"/>
            <w:noWrap/>
          </w:tcPr>
          <w:p w14:paraId="5B4D2A4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27.0</w:t>
            </w:r>
          </w:p>
        </w:tc>
        <w:tc>
          <w:tcPr>
            <w:tcW w:w="1030" w:type="dxa"/>
            <w:noWrap/>
          </w:tcPr>
          <w:p w14:paraId="3A5B6C6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0.6</w:t>
            </w:r>
          </w:p>
        </w:tc>
        <w:tc>
          <w:tcPr>
            <w:tcW w:w="1008" w:type="dxa"/>
            <w:noWrap/>
          </w:tcPr>
          <w:p w14:paraId="6059EB3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4.9</w:t>
            </w:r>
          </w:p>
        </w:tc>
        <w:tc>
          <w:tcPr>
            <w:tcW w:w="1030" w:type="dxa"/>
            <w:noWrap/>
          </w:tcPr>
          <w:p w14:paraId="74A1108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2.1</w:t>
            </w:r>
          </w:p>
        </w:tc>
        <w:tc>
          <w:tcPr>
            <w:tcW w:w="1032" w:type="dxa"/>
            <w:noWrap/>
          </w:tcPr>
          <w:p w14:paraId="6204787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10.7</w:t>
            </w:r>
          </w:p>
        </w:tc>
        <w:tc>
          <w:tcPr>
            <w:tcW w:w="999" w:type="dxa"/>
            <w:noWrap/>
          </w:tcPr>
          <w:p w14:paraId="608F451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11.0</w:t>
            </w:r>
          </w:p>
        </w:tc>
      </w:tr>
      <w:tr w:rsidR="00E66261" w:rsidRPr="00A11980" w14:paraId="15948DAD" w14:textId="77777777" w:rsidTr="00821FAF">
        <w:trPr>
          <w:trHeight w:val="255"/>
        </w:trPr>
        <w:tc>
          <w:tcPr>
            <w:tcW w:w="780" w:type="dxa"/>
            <w:vMerge/>
            <w:tcBorders>
              <w:bottom w:val="single" w:sz="12" w:space="0" w:color="000000"/>
            </w:tcBorders>
          </w:tcPr>
          <w:p w14:paraId="58DEDD5B" w14:textId="77777777" w:rsidR="00E66261" w:rsidRPr="00A11980" w:rsidRDefault="00E66261" w:rsidP="00821FAF">
            <w:pPr>
              <w:rPr>
                <w:rFonts w:ascii="Palatino Linotype" w:hAnsi="Palatino Linotype"/>
                <w:b/>
                <w:sz w:val="18"/>
                <w:szCs w:val="18"/>
                <w:lang w:val="en-GB"/>
              </w:rPr>
            </w:pPr>
          </w:p>
        </w:tc>
        <w:tc>
          <w:tcPr>
            <w:tcW w:w="1100" w:type="dxa"/>
            <w:tcBorders>
              <w:bottom w:val="single" w:sz="12" w:space="0" w:color="000000"/>
            </w:tcBorders>
            <w:noWrap/>
          </w:tcPr>
          <w:p w14:paraId="78DEBE67"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520" w:type="dxa"/>
            <w:tcBorders>
              <w:bottom w:val="single" w:sz="12" w:space="0" w:color="000000"/>
            </w:tcBorders>
            <w:noWrap/>
          </w:tcPr>
          <w:p w14:paraId="143B672A"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785" w:type="dxa"/>
            <w:tcBorders>
              <w:bottom w:val="single" w:sz="12" w:space="0" w:color="000000"/>
            </w:tcBorders>
            <w:noWrap/>
          </w:tcPr>
          <w:p w14:paraId="45F15F8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39.0</w:t>
            </w:r>
          </w:p>
        </w:tc>
        <w:tc>
          <w:tcPr>
            <w:tcW w:w="1112" w:type="dxa"/>
            <w:tcBorders>
              <w:bottom w:val="single" w:sz="12" w:space="0" w:color="000000"/>
            </w:tcBorders>
            <w:noWrap/>
          </w:tcPr>
          <w:p w14:paraId="57EB348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3.1</w:t>
            </w:r>
          </w:p>
        </w:tc>
        <w:tc>
          <w:tcPr>
            <w:tcW w:w="1001" w:type="dxa"/>
            <w:tcBorders>
              <w:bottom w:val="single" w:sz="12" w:space="0" w:color="000000"/>
            </w:tcBorders>
            <w:noWrap/>
          </w:tcPr>
          <w:p w14:paraId="754C1C5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9.0</w:t>
            </w:r>
          </w:p>
        </w:tc>
        <w:tc>
          <w:tcPr>
            <w:tcW w:w="785" w:type="dxa"/>
            <w:tcBorders>
              <w:bottom w:val="single" w:sz="12" w:space="0" w:color="000000"/>
            </w:tcBorders>
            <w:noWrap/>
          </w:tcPr>
          <w:p w14:paraId="03E890B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104.0</w:t>
            </w:r>
          </w:p>
        </w:tc>
        <w:tc>
          <w:tcPr>
            <w:tcW w:w="1119" w:type="dxa"/>
            <w:tcBorders>
              <w:bottom w:val="single" w:sz="12" w:space="0" w:color="000000"/>
            </w:tcBorders>
            <w:noWrap/>
          </w:tcPr>
          <w:p w14:paraId="0C03DB0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0.2</w:t>
            </w:r>
          </w:p>
        </w:tc>
        <w:tc>
          <w:tcPr>
            <w:tcW w:w="1007" w:type="dxa"/>
            <w:tcBorders>
              <w:bottom w:val="single" w:sz="12" w:space="0" w:color="000000"/>
            </w:tcBorders>
            <w:noWrap/>
          </w:tcPr>
          <w:p w14:paraId="0AF55CC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9.0</w:t>
            </w:r>
          </w:p>
        </w:tc>
        <w:tc>
          <w:tcPr>
            <w:tcW w:w="785" w:type="dxa"/>
            <w:tcBorders>
              <w:bottom w:val="single" w:sz="12" w:space="0" w:color="000000"/>
            </w:tcBorders>
            <w:noWrap/>
          </w:tcPr>
          <w:p w14:paraId="01F5069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856.0</w:t>
            </w:r>
          </w:p>
        </w:tc>
        <w:tc>
          <w:tcPr>
            <w:tcW w:w="1030" w:type="dxa"/>
            <w:tcBorders>
              <w:bottom w:val="single" w:sz="12" w:space="0" w:color="000000"/>
            </w:tcBorders>
            <w:noWrap/>
          </w:tcPr>
          <w:p w14:paraId="300B004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0.6</w:t>
            </w:r>
          </w:p>
        </w:tc>
        <w:tc>
          <w:tcPr>
            <w:tcW w:w="1008" w:type="dxa"/>
            <w:tcBorders>
              <w:bottom w:val="single" w:sz="12" w:space="0" w:color="000000"/>
            </w:tcBorders>
            <w:noWrap/>
          </w:tcPr>
          <w:p w14:paraId="3116CF2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4.9</w:t>
            </w:r>
          </w:p>
        </w:tc>
        <w:tc>
          <w:tcPr>
            <w:tcW w:w="1030" w:type="dxa"/>
            <w:tcBorders>
              <w:bottom w:val="single" w:sz="12" w:space="0" w:color="000000"/>
            </w:tcBorders>
            <w:noWrap/>
          </w:tcPr>
          <w:p w14:paraId="53160BD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2.1</w:t>
            </w:r>
          </w:p>
        </w:tc>
        <w:tc>
          <w:tcPr>
            <w:tcW w:w="1032" w:type="dxa"/>
            <w:tcBorders>
              <w:bottom w:val="single" w:sz="12" w:space="0" w:color="000000"/>
            </w:tcBorders>
            <w:noWrap/>
          </w:tcPr>
          <w:p w14:paraId="0FD04C6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16.0</w:t>
            </w:r>
          </w:p>
        </w:tc>
        <w:tc>
          <w:tcPr>
            <w:tcW w:w="999" w:type="dxa"/>
            <w:tcBorders>
              <w:bottom w:val="single" w:sz="12" w:space="0" w:color="000000"/>
            </w:tcBorders>
            <w:noWrap/>
          </w:tcPr>
          <w:p w14:paraId="451018C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11.0</w:t>
            </w:r>
          </w:p>
        </w:tc>
      </w:tr>
    </w:tbl>
    <w:p w14:paraId="7F0BDC78" w14:textId="77777777" w:rsidR="00E66261" w:rsidRPr="00A11980" w:rsidRDefault="00E66261" w:rsidP="00E66261">
      <w:pPr>
        <w:pStyle w:val="MDPI43tablefooter"/>
        <w:rPr>
          <w:lang w:val="en-GB"/>
        </w:rPr>
      </w:pPr>
      <w:r w:rsidRPr="00A11980">
        <w:rPr>
          <w:lang w:val="en-GB"/>
        </w:rPr>
        <w:t>LB: lower-bound scenario where the concentration of non-detected analyte is zero and the concentration of detected but non-quantified analyte is the limit of detection. UB: upper-bound scenario where the concentration of non-detected analyte is the limit of detection and the concentration of detected but non-quantified analyte is the limit of quantification. Max Conc refers to maximum upper bound concentration value.</w:t>
      </w:r>
    </w:p>
    <w:p w14:paraId="0515D165" w14:textId="77777777" w:rsidR="00E66261" w:rsidRPr="00A11980" w:rsidRDefault="00E66261" w:rsidP="00E66261">
      <w:pPr>
        <w:rPr>
          <w:b/>
          <w:bCs/>
          <w:lang w:val="en-GB"/>
        </w:rPr>
      </w:pPr>
    </w:p>
    <w:p w14:paraId="310ED573" w14:textId="77777777" w:rsidR="00E66261" w:rsidRPr="00A11980" w:rsidRDefault="00E66261" w:rsidP="00E66261">
      <w:pPr>
        <w:rPr>
          <w:b/>
          <w:bCs/>
          <w:lang w:val="en-GB"/>
        </w:rPr>
      </w:pPr>
    </w:p>
    <w:p w14:paraId="211F7ABD" w14:textId="77777777" w:rsidR="00E66261" w:rsidRPr="00A11980" w:rsidRDefault="00E66261" w:rsidP="00E66261">
      <w:pPr>
        <w:rPr>
          <w:b/>
          <w:bCs/>
          <w:lang w:val="en-GB"/>
        </w:rPr>
      </w:pPr>
    </w:p>
    <w:p w14:paraId="4FB475F5" w14:textId="63199108" w:rsidR="00E66261" w:rsidRPr="00A11980" w:rsidRDefault="00E66261" w:rsidP="00E66261">
      <w:pPr>
        <w:pStyle w:val="MDPI42tablebody"/>
        <w:jc w:val="left"/>
        <w:rPr>
          <w:lang w:val="en-GB"/>
        </w:rPr>
      </w:pPr>
      <w:r w:rsidRPr="00A11980">
        <w:rPr>
          <w:b/>
          <w:bCs/>
          <w:lang w:val="en-GB"/>
        </w:rPr>
        <w:lastRenderedPageBreak/>
        <w:t xml:space="preserve">Table </w:t>
      </w:r>
      <w:r>
        <w:rPr>
          <w:b/>
          <w:bCs/>
          <w:lang w:val="en-GB"/>
        </w:rPr>
        <w:t>S4 b</w:t>
      </w:r>
      <w:r w:rsidRPr="00A11980">
        <w:rPr>
          <w:b/>
          <w:bCs/>
          <w:lang w:val="en-GB"/>
        </w:rPr>
        <w:t>.</w:t>
      </w:r>
      <w:r w:rsidRPr="00A11980">
        <w:rPr>
          <w:lang w:val="en-GB"/>
        </w:rPr>
        <w:t xml:space="preserve"> Occurrence and co-occurrence of ZEN and secondary metabolites (μg/kg) for Barley, Cereals, Maize, Oat, Rice, Rye and Wheat for feed products.   </w:t>
      </w:r>
    </w:p>
    <w:tbl>
      <w:tblPr>
        <w:tblW w:w="14101" w:type="dxa"/>
        <w:tblBorders>
          <w:insideH w:val="single" w:sz="4" w:space="0" w:color="D9D9D9"/>
          <w:insideV w:val="single" w:sz="4" w:space="0" w:color="D9D9D9"/>
        </w:tblBorders>
        <w:tblLook w:val="0000" w:firstRow="0" w:lastRow="0" w:firstColumn="0" w:lastColumn="0" w:noHBand="0" w:noVBand="0"/>
      </w:tblPr>
      <w:tblGrid>
        <w:gridCol w:w="780"/>
        <w:gridCol w:w="1100"/>
        <w:gridCol w:w="520"/>
        <w:gridCol w:w="775"/>
        <w:gridCol w:w="1112"/>
        <w:gridCol w:w="1001"/>
        <w:gridCol w:w="775"/>
        <w:gridCol w:w="1119"/>
        <w:gridCol w:w="1007"/>
        <w:gridCol w:w="938"/>
        <w:gridCol w:w="1030"/>
        <w:gridCol w:w="1008"/>
        <w:gridCol w:w="1030"/>
        <w:gridCol w:w="919"/>
        <w:gridCol w:w="987"/>
      </w:tblGrid>
      <w:tr w:rsidR="00E66261" w:rsidRPr="00A11980" w14:paraId="71D705E9" w14:textId="77777777" w:rsidTr="00821FAF">
        <w:trPr>
          <w:trHeight w:val="255"/>
        </w:trPr>
        <w:tc>
          <w:tcPr>
            <w:tcW w:w="780" w:type="dxa"/>
            <w:tcBorders>
              <w:top w:val="single" w:sz="12" w:space="0" w:color="000000"/>
            </w:tcBorders>
            <w:noWrap/>
          </w:tcPr>
          <w:p w14:paraId="591E14E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00" w:type="dxa"/>
            <w:tcBorders>
              <w:top w:val="single" w:sz="12" w:space="0" w:color="000000"/>
            </w:tcBorders>
            <w:noWrap/>
          </w:tcPr>
          <w:p w14:paraId="721537D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520" w:type="dxa"/>
            <w:tcBorders>
              <w:top w:val="single" w:sz="12" w:space="0" w:color="000000"/>
            </w:tcBorders>
            <w:noWrap/>
          </w:tcPr>
          <w:p w14:paraId="330BFCF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1" w:type="dxa"/>
            <w:gridSpan w:val="12"/>
            <w:tcBorders>
              <w:top w:val="single" w:sz="12" w:space="0" w:color="000000"/>
            </w:tcBorders>
            <w:noWrap/>
          </w:tcPr>
          <w:p w14:paraId="6DF52D48"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FEED</w:t>
            </w:r>
          </w:p>
        </w:tc>
      </w:tr>
      <w:tr w:rsidR="00E66261" w:rsidRPr="00A11980" w14:paraId="53506913" w14:textId="77777777" w:rsidTr="00821FAF">
        <w:trPr>
          <w:trHeight w:val="270"/>
        </w:trPr>
        <w:tc>
          <w:tcPr>
            <w:tcW w:w="780" w:type="dxa"/>
            <w:tcBorders>
              <w:bottom w:val="single" w:sz="12" w:space="0" w:color="000000"/>
            </w:tcBorders>
            <w:noWrap/>
          </w:tcPr>
          <w:p w14:paraId="610AA51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00" w:type="dxa"/>
            <w:tcBorders>
              <w:bottom w:val="single" w:sz="12" w:space="0" w:color="000000"/>
            </w:tcBorders>
            <w:noWrap/>
          </w:tcPr>
          <w:p w14:paraId="706B6CE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520" w:type="dxa"/>
            <w:tcBorders>
              <w:bottom w:val="single" w:sz="12" w:space="0" w:color="000000"/>
            </w:tcBorders>
            <w:noWrap/>
          </w:tcPr>
          <w:p w14:paraId="643D605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tcBorders>
              <w:bottom w:val="single" w:sz="12" w:space="0" w:color="000000"/>
            </w:tcBorders>
            <w:noWrap/>
          </w:tcPr>
          <w:p w14:paraId="21A69B3D"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αZEL</w:t>
            </w:r>
          </w:p>
        </w:tc>
        <w:tc>
          <w:tcPr>
            <w:tcW w:w="1112" w:type="dxa"/>
            <w:tcBorders>
              <w:bottom w:val="single" w:sz="12" w:space="0" w:color="000000"/>
            </w:tcBorders>
            <w:noWrap/>
          </w:tcPr>
          <w:p w14:paraId="0F9E49A1"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αZEL14G</w:t>
            </w:r>
          </w:p>
        </w:tc>
        <w:tc>
          <w:tcPr>
            <w:tcW w:w="1001" w:type="dxa"/>
            <w:tcBorders>
              <w:bottom w:val="single" w:sz="12" w:space="0" w:color="000000"/>
            </w:tcBorders>
            <w:noWrap/>
          </w:tcPr>
          <w:p w14:paraId="467B707E"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αZEL4G</w:t>
            </w:r>
          </w:p>
        </w:tc>
        <w:tc>
          <w:tcPr>
            <w:tcW w:w="775" w:type="dxa"/>
            <w:tcBorders>
              <w:bottom w:val="single" w:sz="12" w:space="0" w:color="000000"/>
            </w:tcBorders>
            <w:noWrap/>
          </w:tcPr>
          <w:p w14:paraId="089764CC"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ßZEL</w:t>
            </w:r>
          </w:p>
        </w:tc>
        <w:tc>
          <w:tcPr>
            <w:tcW w:w="1119" w:type="dxa"/>
            <w:tcBorders>
              <w:bottom w:val="single" w:sz="12" w:space="0" w:color="000000"/>
            </w:tcBorders>
            <w:noWrap/>
          </w:tcPr>
          <w:p w14:paraId="3302A37A"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ßZEL14G</w:t>
            </w:r>
          </w:p>
        </w:tc>
        <w:tc>
          <w:tcPr>
            <w:tcW w:w="1007" w:type="dxa"/>
            <w:tcBorders>
              <w:bottom w:val="single" w:sz="12" w:space="0" w:color="000000"/>
            </w:tcBorders>
            <w:noWrap/>
          </w:tcPr>
          <w:p w14:paraId="07465019"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ßZEL4G</w:t>
            </w:r>
          </w:p>
        </w:tc>
        <w:tc>
          <w:tcPr>
            <w:tcW w:w="938" w:type="dxa"/>
            <w:tcBorders>
              <w:bottom w:val="single" w:sz="12" w:space="0" w:color="000000"/>
            </w:tcBorders>
            <w:noWrap/>
          </w:tcPr>
          <w:p w14:paraId="2F7B7B37"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ZEN</w:t>
            </w:r>
          </w:p>
        </w:tc>
        <w:tc>
          <w:tcPr>
            <w:tcW w:w="1030" w:type="dxa"/>
            <w:tcBorders>
              <w:bottom w:val="single" w:sz="12" w:space="0" w:color="000000"/>
            </w:tcBorders>
            <w:noWrap/>
          </w:tcPr>
          <w:p w14:paraId="2F32C64C"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ZEN14G</w:t>
            </w:r>
          </w:p>
        </w:tc>
        <w:tc>
          <w:tcPr>
            <w:tcW w:w="1008" w:type="dxa"/>
            <w:tcBorders>
              <w:bottom w:val="single" w:sz="12" w:space="0" w:color="000000"/>
            </w:tcBorders>
            <w:noWrap/>
          </w:tcPr>
          <w:p w14:paraId="49EE18DE"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ZEN14S</w:t>
            </w:r>
          </w:p>
        </w:tc>
        <w:tc>
          <w:tcPr>
            <w:tcW w:w="1030" w:type="dxa"/>
            <w:tcBorders>
              <w:bottom w:val="single" w:sz="12" w:space="0" w:color="000000"/>
            </w:tcBorders>
            <w:noWrap/>
          </w:tcPr>
          <w:p w14:paraId="4E3CCC85"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ZEN16G</w:t>
            </w:r>
          </w:p>
        </w:tc>
        <w:tc>
          <w:tcPr>
            <w:tcW w:w="919" w:type="dxa"/>
            <w:tcBorders>
              <w:bottom w:val="single" w:sz="12" w:space="0" w:color="000000"/>
            </w:tcBorders>
            <w:noWrap/>
          </w:tcPr>
          <w:p w14:paraId="0D7EFC49"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ZEN4G</w:t>
            </w:r>
          </w:p>
        </w:tc>
        <w:tc>
          <w:tcPr>
            <w:tcW w:w="987" w:type="dxa"/>
            <w:tcBorders>
              <w:bottom w:val="single" w:sz="12" w:space="0" w:color="000000"/>
            </w:tcBorders>
            <w:noWrap/>
          </w:tcPr>
          <w:p w14:paraId="5BA13A8F"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ZEN4S</w:t>
            </w:r>
          </w:p>
        </w:tc>
      </w:tr>
      <w:tr w:rsidR="00E66261" w:rsidRPr="00A11980" w14:paraId="6CA6ADBA" w14:textId="77777777" w:rsidTr="00821FAF">
        <w:tblPrEx>
          <w:tblBorders>
            <w:insideH w:val="none" w:sz="0" w:space="0" w:color="auto"/>
            <w:insideV w:val="none" w:sz="0" w:space="0" w:color="auto"/>
          </w:tblBorders>
        </w:tblPrEx>
        <w:trPr>
          <w:trHeight w:val="270"/>
        </w:trPr>
        <w:tc>
          <w:tcPr>
            <w:tcW w:w="780" w:type="dxa"/>
            <w:vMerge w:val="restart"/>
            <w:noWrap/>
            <w:textDirection w:val="btLr"/>
          </w:tcPr>
          <w:p w14:paraId="4EDBD1A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Barley</w:t>
            </w:r>
          </w:p>
        </w:tc>
        <w:tc>
          <w:tcPr>
            <w:tcW w:w="1100" w:type="dxa"/>
            <w:shd w:val="clear" w:color="auto" w:fill="D9D9D9"/>
            <w:noWrap/>
          </w:tcPr>
          <w:p w14:paraId="6207902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N</w:t>
            </w:r>
          </w:p>
        </w:tc>
        <w:tc>
          <w:tcPr>
            <w:tcW w:w="520" w:type="dxa"/>
            <w:shd w:val="clear" w:color="auto" w:fill="D9D9D9"/>
            <w:noWrap/>
          </w:tcPr>
          <w:p w14:paraId="5732B5E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shd w:val="clear" w:color="auto" w:fill="D9D9D9"/>
            <w:noWrap/>
          </w:tcPr>
          <w:p w14:paraId="4F7981E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2" w:type="dxa"/>
            <w:shd w:val="clear" w:color="auto" w:fill="D9D9D9"/>
            <w:noWrap/>
          </w:tcPr>
          <w:p w14:paraId="0378BDE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shd w:val="clear" w:color="auto" w:fill="D9D9D9"/>
            <w:noWrap/>
          </w:tcPr>
          <w:p w14:paraId="4A1B0C7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shd w:val="clear" w:color="auto" w:fill="D9D9D9"/>
            <w:noWrap/>
          </w:tcPr>
          <w:p w14:paraId="0ABAAD4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shd w:val="clear" w:color="auto" w:fill="D9D9D9"/>
            <w:noWrap/>
          </w:tcPr>
          <w:p w14:paraId="3696CB3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shd w:val="clear" w:color="auto" w:fill="D9D9D9"/>
            <w:noWrap/>
          </w:tcPr>
          <w:p w14:paraId="51FF0D4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shd w:val="clear" w:color="auto" w:fill="D9D9D9"/>
            <w:noWrap/>
          </w:tcPr>
          <w:p w14:paraId="40ADC9F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w:t>
            </w:r>
          </w:p>
        </w:tc>
        <w:tc>
          <w:tcPr>
            <w:tcW w:w="1030" w:type="dxa"/>
            <w:shd w:val="clear" w:color="auto" w:fill="D9D9D9"/>
            <w:noWrap/>
          </w:tcPr>
          <w:p w14:paraId="6628F84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shd w:val="clear" w:color="auto" w:fill="D9D9D9"/>
            <w:noWrap/>
          </w:tcPr>
          <w:p w14:paraId="4CC9411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shd w:val="clear" w:color="auto" w:fill="D9D9D9"/>
            <w:noWrap/>
          </w:tcPr>
          <w:p w14:paraId="5FD3CB6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shd w:val="clear" w:color="auto" w:fill="D9D9D9"/>
            <w:noWrap/>
          </w:tcPr>
          <w:p w14:paraId="5B2F0E6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shd w:val="clear" w:color="auto" w:fill="D9D9D9"/>
            <w:noWrap/>
          </w:tcPr>
          <w:p w14:paraId="3748530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07CE8A31" w14:textId="77777777" w:rsidTr="00821FAF">
        <w:trPr>
          <w:trHeight w:val="255"/>
        </w:trPr>
        <w:tc>
          <w:tcPr>
            <w:tcW w:w="780" w:type="dxa"/>
            <w:vMerge/>
          </w:tcPr>
          <w:p w14:paraId="5163A584" w14:textId="77777777" w:rsidR="00E66261" w:rsidRPr="00A11980" w:rsidRDefault="00E66261" w:rsidP="00821FAF">
            <w:pPr>
              <w:rPr>
                <w:rFonts w:ascii="Palatino Linotype" w:hAnsi="Palatino Linotype"/>
                <w:sz w:val="18"/>
                <w:szCs w:val="18"/>
                <w:lang w:val="en-GB"/>
              </w:rPr>
            </w:pPr>
          </w:p>
        </w:tc>
        <w:tc>
          <w:tcPr>
            <w:tcW w:w="1100" w:type="dxa"/>
            <w:vMerge w:val="restart"/>
            <w:noWrap/>
          </w:tcPr>
          <w:p w14:paraId="76D196F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Mean Conc</w:t>
            </w:r>
          </w:p>
        </w:tc>
        <w:tc>
          <w:tcPr>
            <w:tcW w:w="520" w:type="dxa"/>
            <w:noWrap/>
          </w:tcPr>
          <w:p w14:paraId="619A402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LB</w:t>
            </w:r>
          </w:p>
        </w:tc>
        <w:tc>
          <w:tcPr>
            <w:tcW w:w="775" w:type="dxa"/>
            <w:noWrap/>
          </w:tcPr>
          <w:p w14:paraId="759CD74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2" w:type="dxa"/>
            <w:noWrap/>
          </w:tcPr>
          <w:p w14:paraId="1CFBFCA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0A18C40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noWrap/>
          </w:tcPr>
          <w:p w14:paraId="7324F1D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noWrap/>
          </w:tcPr>
          <w:p w14:paraId="6B5ED93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30C0D70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7106B1C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16.3</w:t>
            </w:r>
          </w:p>
        </w:tc>
        <w:tc>
          <w:tcPr>
            <w:tcW w:w="1030" w:type="dxa"/>
            <w:noWrap/>
          </w:tcPr>
          <w:p w14:paraId="28DE6DD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7828AF7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4BDF4FD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noWrap/>
          </w:tcPr>
          <w:p w14:paraId="5106407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noWrap/>
          </w:tcPr>
          <w:p w14:paraId="77E42E3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265F0167" w14:textId="77777777" w:rsidTr="00821FAF">
        <w:trPr>
          <w:trHeight w:val="255"/>
        </w:trPr>
        <w:tc>
          <w:tcPr>
            <w:tcW w:w="780" w:type="dxa"/>
            <w:vMerge/>
          </w:tcPr>
          <w:p w14:paraId="19983DEA" w14:textId="77777777" w:rsidR="00E66261" w:rsidRPr="00A11980" w:rsidRDefault="00E66261" w:rsidP="00821FAF">
            <w:pPr>
              <w:rPr>
                <w:rFonts w:ascii="Palatino Linotype" w:hAnsi="Palatino Linotype"/>
                <w:sz w:val="18"/>
                <w:szCs w:val="18"/>
                <w:lang w:val="en-GB"/>
              </w:rPr>
            </w:pPr>
          </w:p>
        </w:tc>
        <w:tc>
          <w:tcPr>
            <w:tcW w:w="1100" w:type="dxa"/>
            <w:vMerge/>
          </w:tcPr>
          <w:p w14:paraId="008BF1C2" w14:textId="77777777" w:rsidR="00E66261" w:rsidRPr="00A11980" w:rsidRDefault="00E66261" w:rsidP="00821FAF">
            <w:pPr>
              <w:rPr>
                <w:rFonts w:ascii="Palatino Linotype" w:hAnsi="Palatino Linotype"/>
                <w:sz w:val="18"/>
                <w:szCs w:val="18"/>
                <w:lang w:val="en-GB"/>
              </w:rPr>
            </w:pPr>
          </w:p>
        </w:tc>
        <w:tc>
          <w:tcPr>
            <w:tcW w:w="520" w:type="dxa"/>
            <w:noWrap/>
          </w:tcPr>
          <w:p w14:paraId="13C6585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UB</w:t>
            </w:r>
          </w:p>
        </w:tc>
        <w:tc>
          <w:tcPr>
            <w:tcW w:w="775" w:type="dxa"/>
            <w:noWrap/>
          </w:tcPr>
          <w:p w14:paraId="3B38230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2" w:type="dxa"/>
            <w:noWrap/>
          </w:tcPr>
          <w:p w14:paraId="73A3A61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6827452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noWrap/>
          </w:tcPr>
          <w:p w14:paraId="4594B49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noWrap/>
          </w:tcPr>
          <w:p w14:paraId="74E20E3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1F48B87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43D873C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16.3</w:t>
            </w:r>
          </w:p>
        </w:tc>
        <w:tc>
          <w:tcPr>
            <w:tcW w:w="1030" w:type="dxa"/>
            <w:noWrap/>
          </w:tcPr>
          <w:p w14:paraId="61DEAA5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363A31B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7191E5F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noWrap/>
          </w:tcPr>
          <w:p w14:paraId="0530F0B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noWrap/>
          </w:tcPr>
          <w:p w14:paraId="418F027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328143F8" w14:textId="77777777" w:rsidTr="00821FAF">
        <w:trPr>
          <w:trHeight w:val="255"/>
        </w:trPr>
        <w:tc>
          <w:tcPr>
            <w:tcW w:w="780" w:type="dxa"/>
            <w:vMerge/>
          </w:tcPr>
          <w:p w14:paraId="25C5824B" w14:textId="77777777" w:rsidR="00E66261" w:rsidRPr="00A11980" w:rsidRDefault="00E66261" w:rsidP="00821FAF">
            <w:pPr>
              <w:rPr>
                <w:rFonts w:ascii="Palatino Linotype" w:hAnsi="Palatino Linotype"/>
                <w:sz w:val="18"/>
                <w:szCs w:val="18"/>
                <w:lang w:val="en-GB"/>
              </w:rPr>
            </w:pPr>
          </w:p>
        </w:tc>
        <w:tc>
          <w:tcPr>
            <w:tcW w:w="1100" w:type="dxa"/>
            <w:noWrap/>
          </w:tcPr>
          <w:p w14:paraId="252441B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Max Conc</w:t>
            </w:r>
          </w:p>
        </w:tc>
        <w:tc>
          <w:tcPr>
            <w:tcW w:w="520" w:type="dxa"/>
            <w:noWrap/>
          </w:tcPr>
          <w:p w14:paraId="7AFA452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UB</w:t>
            </w:r>
          </w:p>
        </w:tc>
        <w:tc>
          <w:tcPr>
            <w:tcW w:w="775" w:type="dxa"/>
            <w:noWrap/>
          </w:tcPr>
          <w:p w14:paraId="6E3CA98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2" w:type="dxa"/>
            <w:noWrap/>
          </w:tcPr>
          <w:p w14:paraId="2841C77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7E8DE51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noWrap/>
          </w:tcPr>
          <w:p w14:paraId="249A7A6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noWrap/>
          </w:tcPr>
          <w:p w14:paraId="55575DC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13B534E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29BBF9D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27.0</w:t>
            </w:r>
          </w:p>
        </w:tc>
        <w:tc>
          <w:tcPr>
            <w:tcW w:w="1030" w:type="dxa"/>
            <w:noWrap/>
          </w:tcPr>
          <w:p w14:paraId="2B6D224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14C8977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6E68A23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noWrap/>
          </w:tcPr>
          <w:p w14:paraId="3F2462A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noWrap/>
          </w:tcPr>
          <w:p w14:paraId="71E9D44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0E7D7800" w14:textId="77777777" w:rsidTr="00821FAF">
        <w:tblPrEx>
          <w:tblBorders>
            <w:insideH w:val="none" w:sz="0" w:space="0" w:color="auto"/>
            <w:insideV w:val="none" w:sz="0" w:space="0" w:color="auto"/>
          </w:tblBorders>
        </w:tblPrEx>
        <w:trPr>
          <w:trHeight w:val="255"/>
        </w:trPr>
        <w:tc>
          <w:tcPr>
            <w:tcW w:w="780" w:type="dxa"/>
            <w:vMerge w:val="restart"/>
            <w:noWrap/>
            <w:textDirection w:val="btLr"/>
          </w:tcPr>
          <w:p w14:paraId="24193FF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Cereals</w:t>
            </w:r>
          </w:p>
        </w:tc>
        <w:tc>
          <w:tcPr>
            <w:tcW w:w="1100" w:type="dxa"/>
            <w:shd w:val="clear" w:color="auto" w:fill="D9D9D9"/>
            <w:noWrap/>
          </w:tcPr>
          <w:p w14:paraId="77B7830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N</w:t>
            </w:r>
          </w:p>
        </w:tc>
        <w:tc>
          <w:tcPr>
            <w:tcW w:w="520" w:type="dxa"/>
            <w:shd w:val="clear" w:color="auto" w:fill="D9D9D9"/>
            <w:noWrap/>
          </w:tcPr>
          <w:p w14:paraId="562B7CE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shd w:val="clear" w:color="auto" w:fill="D9D9D9"/>
            <w:noWrap/>
          </w:tcPr>
          <w:p w14:paraId="5D62F15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2" w:type="dxa"/>
            <w:shd w:val="clear" w:color="auto" w:fill="D9D9D9"/>
            <w:noWrap/>
          </w:tcPr>
          <w:p w14:paraId="37D1B7D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shd w:val="clear" w:color="auto" w:fill="D9D9D9"/>
            <w:noWrap/>
          </w:tcPr>
          <w:p w14:paraId="0386FBD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shd w:val="clear" w:color="auto" w:fill="D9D9D9"/>
            <w:noWrap/>
          </w:tcPr>
          <w:p w14:paraId="6C78322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shd w:val="clear" w:color="auto" w:fill="D9D9D9"/>
            <w:noWrap/>
          </w:tcPr>
          <w:p w14:paraId="5A2A0F1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shd w:val="clear" w:color="auto" w:fill="D9D9D9"/>
            <w:noWrap/>
          </w:tcPr>
          <w:p w14:paraId="1A90B88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shd w:val="clear" w:color="auto" w:fill="D9D9D9"/>
            <w:noWrap/>
          </w:tcPr>
          <w:p w14:paraId="3D02B84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w:t>
            </w:r>
          </w:p>
        </w:tc>
        <w:tc>
          <w:tcPr>
            <w:tcW w:w="1030" w:type="dxa"/>
            <w:shd w:val="clear" w:color="auto" w:fill="D9D9D9"/>
            <w:noWrap/>
          </w:tcPr>
          <w:p w14:paraId="2C63607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shd w:val="clear" w:color="auto" w:fill="D9D9D9"/>
            <w:noWrap/>
          </w:tcPr>
          <w:p w14:paraId="7B78A0A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shd w:val="clear" w:color="auto" w:fill="D9D9D9"/>
            <w:noWrap/>
          </w:tcPr>
          <w:p w14:paraId="5DB8F8D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shd w:val="clear" w:color="auto" w:fill="D9D9D9"/>
            <w:noWrap/>
          </w:tcPr>
          <w:p w14:paraId="1C2E606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shd w:val="clear" w:color="auto" w:fill="D9D9D9"/>
            <w:noWrap/>
          </w:tcPr>
          <w:p w14:paraId="3A34967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3C725372" w14:textId="77777777" w:rsidTr="00821FAF">
        <w:trPr>
          <w:trHeight w:val="255"/>
        </w:trPr>
        <w:tc>
          <w:tcPr>
            <w:tcW w:w="780" w:type="dxa"/>
            <w:vMerge/>
          </w:tcPr>
          <w:p w14:paraId="7E715BE2" w14:textId="77777777" w:rsidR="00E66261" w:rsidRPr="00A11980" w:rsidRDefault="00E66261" w:rsidP="00821FAF">
            <w:pPr>
              <w:rPr>
                <w:rFonts w:ascii="Palatino Linotype" w:hAnsi="Palatino Linotype"/>
                <w:sz w:val="18"/>
                <w:szCs w:val="18"/>
                <w:lang w:val="en-GB"/>
              </w:rPr>
            </w:pPr>
          </w:p>
        </w:tc>
        <w:tc>
          <w:tcPr>
            <w:tcW w:w="1100" w:type="dxa"/>
            <w:vMerge w:val="restart"/>
            <w:noWrap/>
          </w:tcPr>
          <w:p w14:paraId="5DDEDCA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Mean Conc</w:t>
            </w:r>
          </w:p>
        </w:tc>
        <w:tc>
          <w:tcPr>
            <w:tcW w:w="520" w:type="dxa"/>
            <w:noWrap/>
          </w:tcPr>
          <w:p w14:paraId="49C477C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LB</w:t>
            </w:r>
          </w:p>
        </w:tc>
        <w:tc>
          <w:tcPr>
            <w:tcW w:w="775" w:type="dxa"/>
            <w:noWrap/>
          </w:tcPr>
          <w:p w14:paraId="1134814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2" w:type="dxa"/>
            <w:noWrap/>
          </w:tcPr>
          <w:p w14:paraId="264FAB0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595FF9A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noWrap/>
          </w:tcPr>
          <w:p w14:paraId="51F9C05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noWrap/>
          </w:tcPr>
          <w:p w14:paraId="7555357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60F1820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2C16385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79.9</w:t>
            </w:r>
          </w:p>
        </w:tc>
        <w:tc>
          <w:tcPr>
            <w:tcW w:w="1030" w:type="dxa"/>
            <w:noWrap/>
          </w:tcPr>
          <w:p w14:paraId="6B7CF7E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343EB0D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6412AE7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noWrap/>
          </w:tcPr>
          <w:p w14:paraId="3BBC42A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noWrap/>
          </w:tcPr>
          <w:p w14:paraId="4055F3A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5BD90144" w14:textId="77777777" w:rsidTr="00821FAF">
        <w:trPr>
          <w:trHeight w:val="255"/>
        </w:trPr>
        <w:tc>
          <w:tcPr>
            <w:tcW w:w="780" w:type="dxa"/>
            <w:vMerge/>
          </w:tcPr>
          <w:p w14:paraId="08F81236" w14:textId="77777777" w:rsidR="00E66261" w:rsidRPr="00A11980" w:rsidRDefault="00E66261" w:rsidP="00821FAF">
            <w:pPr>
              <w:rPr>
                <w:rFonts w:ascii="Palatino Linotype" w:hAnsi="Palatino Linotype"/>
                <w:sz w:val="18"/>
                <w:szCs w:val="18"/>
                <w:lang w:val="en-GB"/>
              </w:rPr>
            </w:pPr>
          </w:p>
        </w:tc>
        <w:tc>
          <w:tcPr>
            <w:tcW w:w="1100" w:type="dxa"/>
            <w:vMerge/>
          </w:tcPr>
          <w:p w14:paraId="2FDF5445" w14:textId="77777777" w:rsidR="00E66261" w:rsidRPr="00A11980" w:rsidRDefault="00E66261" w:rsidP="00821FAF">
            <w:pPr>
              <w:rPr>
                <w:rFonts w:ascii="Palatino Linotype" w:hAnsi="Palatino Linotype"/>
                <w:sz w:val="18"/>
                <w:szCs w:val="18"/>
                <w:lang w:val="en-GB"/>
              </w:rPr>
            </w:pPr>
          </w:p>
        </w:tc>
        <w:tc>
          <w:tcPr>
            <w:tcW w:w="520" w:type="dxa"/>
            <w:noWrap/>
          </w:tcPr>
          <w:p w14:paraId="25B0ACD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UB</w:t>
            </w:r>
          </w:p>
        </w:tc>
        <w:tc>
          <w:tcPr>
            <w:tcW w:w="775" w:type="dxa"/>
            <w:noWrap/>
          </w:tcPr>
          <w:p w14:paraId="05E287E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2" w:type="dxa"/>
            <w:noWrap/>
          </w:tcPr>
          <w:p w14:paraId="5E8532D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36FC2E3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noWrap/>
          </w:tcPr>
          <w:p w14:paraId="03867C4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noWrap/>
          </w:tcPr>
          <w:p w14:paraId="595995E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5CD8223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6AA5A8B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79.9</w:t>
            </w:r>
          </w:p>
        </w:tc>
        <w:tc>
          <w:tcPr>
            <w:tcW w:w="1030" w:type="dxa"/>
            <w:noWrap/>
          </w:tcPr>
          <w:p w14:paraId="7047582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7C0E269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45EC297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noWrap/>
          </w:tcPr>
          <w:p w14:paraId="1000227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noWrap/>
          </w:tcPr>
          <w:p w14:paraId="7035D27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0925EBD3" w14:textId="77777777" w:rsidTr="00821FAF">
        <w:trPr>
          <w:trHeight w:val="255"/>
        </w:trPr>
        <w:tc>
          <w:tcPr>
            <w:tcW w:w="780" w:type="dxa"/>
            <w:vMerge/>
          </w:tcPr>
          <w:p w14:paraId="2F127149" w14:textId="77777777" w:rsidR="00E66261" w:rsidRPr="00A11980" w:rsidRDefault="00E66261" w:rsidP="00821FAF">
            <w:pPr>
              <w:rPr>
                <w:rFonts w:ascii="Palatino Linotype" w:hAnsi="Palatino Linotype"/>
                <w:sz w:val="18"/>
                <w:szCs w:val="18"/>
                <w:lang w:val="en-GB"/>
              </w:rPr>
            </w:pPr>
          </w:p>
        </w:tc>
        <w:tc>
          <w:tcPr>
            <w:tcW w:w="1100" w:type="dxa"/>
            <w:noWrap/>
          </w:tcPr>
          <w:p w14:paraId="7190C05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Max Conc</w:t>
            </w:r>
          </w:p>
        </w:tc>
        <w:tc>
          <w:tcPr>
            <w:tcW w:w="520" w:type="dxa"/>
            <w:noWrap/>
          </w:tcPr>
          <w:p w14:paraId="59303DC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UB</w:t>
            </w:r>
          </w:p>
        </w:tc>
        <w:tc>
          <w:tcPr>
            <w:tcW w:w="775" w:type="dxa"/>
            <w:noWrap/>
          </w:tcPr>
          <w:p w14:paraId="2ABF93C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2" w:type="dxa"/>
            <w:noWrap/>
          </w:tcPr>
          <w:p w14:paraId="1294020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531E486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noWrap/>
          </w:tcPr>
          <w:p w14:paraId="4BCCF91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noWrap/>
          </w:tcPr>
          <w:p w14:paraId="117D382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0BE11F7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5681018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134.0</w:t>
            </w:r>
          </w:p>
        </w:tc>
        <w:tc>
          <w:tcPr>
            <w:tcW w:w="1030" w:type="dxa"/>
            <w:noWrap/>
          </w:tcPr>
          <w:p w14:paraId="2E23939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25E11C7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480E8FB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noWrap/>
          </w:tcPr>
          <w:p w14:paraId="71AC7B6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noWrap/>
          </w:tcPr>
          <w:p w14:paraId="01071E6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3C52C485" w14:textId="77777777" w:rsidTr="00821FAF">
        <w:tblPrEx>
          <w:tblBorders>
            <w:insideH w:val="none" w:sz="0" w:space="0" w:color="auto"/>
            <w:insideV w:val="none" w:sz="0" w:space="0" w:color="auto"/>
          </w:tblBorders>
        </w:tblPrEx>
        <w:trPr>
          <w:trHeight w:val="255"/>
        </w:trPr>
        <w:tc>
          <w:tcPr>
            <w:tcW w:w="780" w:type="dxa"/>
            <w:vMerge w:val="restart"/>
            <w:noWrap/>
            <w:textDirection w:val="btLr"/>
          </w:tcPr>
          <w:p w14:paraId="0ED4BD0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Maize</w:t>
            </w:r>
          </w:p>
        </w:tc>
        <w:tc>
          <w:tcPr>
            <w:tcW w:w="1100" w:type="dxa"/>
            <w:shd w:val="clear" w:color="auto" w:fill="D9D9D9"/>
            <w:noWrap/>
          </w:tcPr>
          <w:p w14:paraId="1265279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N</w:t>
            </w:r>
          </w:p>
        </w:tc>
        <w:tc>
          <w:tcPr>
            <w:tcW w:w="520" w:type="dxa"/>
            <w:shd w:val="clear" w:color="auto" w:fill="D9D9D9"/>
            <w:noWrap/>
          </w:tcPr>
          <w:p w14:paraId="4DACFD8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shd w:val="clear" w:color="auto" w:fill="D9D9D9"/>
            <w:noWrap/>
          </w:tcPr>
          <w:p w14:paraId="0087C7B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w:t>
            </w:r>
          </w:p>
        </w:tc>
        <w:tc>
          <w:tcPr>
            <w:tcW w:w="1112" w:type="dxa"/>
            <w:shd w:val="clear" w:color="auto" w:fill="D9D9D9"/>
            <w:noWrap/>
          </w:tcPr>
          <w:p w14:paraId="74050C7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shd w:val="clear" w:color="auto" w:fill="D9D9D9"/>
            <w:noWrap/>
          </w:tcPr>
          <w:p w14:paraId="00BC4DC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shd w:val="clear" w:color="auto" w:fill="D9D9D9"/>
            <w:noWrap/>
          </w:tcPr>
          <w:p w14:paraId="52FFDBB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w:t>
            </w:r>
          </w:p>
        </w:tc>
        <w:tc>
          <w:tcPr>
            <w:tcW w:w="1119" w:type="dxa"/>
            <w:shd w:val="clear" w:color="auto" w:fill="D9D9D9"/>
            <w:noWrap/>
          </w:tcPr>
          <w:p w14:paraId="3C9D36A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shd w:val="clear" w:color="auto" w:fill="D9D9D9"/>
            <w:noWrap/>
          </w:tcPr>
          <w:p w14:paraId="76467FE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shd w:val="clear" w:color="auto" w:fill="D9D9D9"/>
            <w:noWrap/>
          </w:tcPr>
          <w:p w14:paraId="09A6B07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122</w:t>
            </w:r>
          </w:p>
        </w:tc>
        <w:tc>
          <w:tcPr>
            <w:tcW w:w="1030" w:type="dxa"/>
            <w:shd w:val="clear" w:color="auto" w:fill="D9D9D9"/>
            <w:noWrap/>
          </w:tcPr>
          <w:p w14:paraId="5ACBB6F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shd w:val="clear" w:color="auto" w:fill="D9D9D9"/>
            <w:noWrap/>
          </w:tcPr>
          <w:p w14:paraId="543617D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shd w:val="clear" w:color="auto" w:fill="D9D9D9"/>
            <w:noWrap/>
          </w:tcPr>
          <w:p w14:paraId="3A3E4AB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shd w:val="clear" w:color="auto" w:fill="D9D9D9"/>
            <w:noWrap/>
          </w:tcPr>
          <w:p w14:paraId="02C5D2C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shd w:val="clear" w:color="auto" w:fill="D9D9D9"/>
            <w:noWrap/>
          </w:tcPr>
          <w:p w14:paraId="7A341D3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1DCF3189" w14:textId="77777777" w:rsidTr="00821FAF">
        <w:trPr>
          <w:trHeight w:val="255"/>
        </w:trPr>
        <w:tc>
          <w:tcPr>
            <w:tcW w:w="780" w:type="dxa"/>
            <w:vMerge/>
          </w:tcPr>
          <w:p w14:paraId="4E49E993" w14:textId="77777777" w:rsidR="00E66261" w:rsidRPr="00A11980" w:rsidRDefault="00E66261" w:rsidP="00821FAF">
            <w:pPr>
              <w:rPr>
                <w:rFonts w:ascii="Palatino Linotype" w:hAnsi="Palatino Linotype"/>
                <w:sz w:val="18"/>
                <w:szCs w:val="18"/>
                <w:lang w:val="en-GB"/>
              </w:rPr>
            </w:pPr>
          </w:p>
        </w:tc>
        <w:tc>
          <w:tcPr>
            <w:tcW w:w="1100" w:type="dxa"/>
            <w:vMerge w:val="restart"/>
            <w:noWrap/>
          </w:tcPr>
          <w:p w14:paraId="04927C4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Mean Conc</w:t>
            </w:r>
          </w:p>
        </w:tc>
        <w:tc>
          <w:tcPr>
            <w:tcW w:w="520" w:type="dxa"/>
            <w:noWrap/>
          </w:tcPr>
          <w:p w14:paraId="02B67B6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LB</w:t>
            </w:r>
          </w:p>
        </w:tc>
        <w:tc>
          <w:tcPr>
            <w:tcW w:w="775" w:type="dxa"/>
            <w:noWrap/>
          </w:tcPr>
          <w:p w14:paraId="2DA8B61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9.0</w:t>
            </w:r>
          </w:p>
        </w:tc>
        <w:tc>
          <w:tcPr>
            <w:tcW w:w="1112" w:type="dxa"/>
            <w:noWrap/>
          </w:tcPr>
          <w:p w14:paraId="3C5E9FD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15270C3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noWrap/>
          </w:tcPr>
          <w:p w14:paraId="160D7A2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91.5</w:t>
            </w:r>
          </w:p>
        </w:tc>
        <w:tc>
          <w:tcPr>
            <w:tcW w:w="1119" w:type="dxa"/>
            <w:noWrap/>
          </w:tcPr>
          <w:p w14:paraId="1E13AC3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73C1A9F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67A2649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93.3</w:t>
            </w:r>
          </w:p>
        </w:tc>
        <w:tc>
          <w:tcPr>
            <w:tcW w:w="1030" w:type="dxa"/>
            <w:noWrap/>
          </w:tcPr>
          <w:p w14:paraId="5BF9B21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153145B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1E4D3E6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noWrap/>
          </w:tcPr>
          <w:p w14:paraId="145FA79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noWrap/>
          </w:tcPr>
          <w:p w14:paraId="34AE4D1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56FE4204" w14:textId="77777777" w:rsidTr="00821FAF">
        <w:trPr>
          <w:trHeight w:val="255"/>
        </w:trPr>
        <w:tc>
          <w:tcPr>
            <w:tcW w:w="780" w:type="dxa"/>
            <w:vMerge/>
          </w:tcPr>
          <w:p w14:paraId="30AC1CA1" w14:textId="77777777" w:rsidR="00E66261" w:rsidRPr="00A11980" w:rsidRDefault="00E66261" w:rsidP="00821FAF">
            <w:pPr>
              <w:rPr>
                <w:rFonts w:ascii="Palatino Linotype" w:hAnsi="Palatino Linotype"/>
                <w:sz w:val="18"/>
                <w:szCs w:val="18"/>
                <w:lang w:val="en-GB"/>
              </w:rPr>
            </w:pPr>
          </w:p>
        </w:tc>
        <w:tc>
          <w:tcPr>
            <w:tcW w:w="1100" w:type="dxa"/>
            <w:vMerge/>
          </w:tcPr>
          <w:p w14:paraId="55D30762" w14:textId="77777777" w:rsidR="00E66261" w:rsidRPr="00A11980" w:rsidRDefault="00E66261" w:rsidP="00821FAF">
            <w:pPr>
              <w:rPr>
                <w:rFonts w:ascii="Palatino Linotype" w:hAnsi="Palatino Linotype"/>
                <w:sz w:val="18"/>
                <w:szCs w:val="18"/>
                <w:lang w:val="en-GB"/>
              </w:rPr>
            </w:pPr>
          </w:p>
        </w:tc>
        <w:tc>
          <w:tcPr>
            <w:tcW w:w="520" w:type="dxa"/>
            <w:noWrap/>
          </w:tcPr>
          <w:p w14:paraId="1BCF0B9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UB</w:t>
            </w:r>
          </w:p>
        </w:tc>
        <w:tc>
          <w:tcPr>
            <w:tcW w:w="775" w:type="dxa"/>
            <w:noWrap/>
          </w:tcPr>
          <w:p w14:paraId="70FCD3F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9.0</w:t>
            </w:r>
          </w:p>
        </w:tc>
        <w:tc>
          <w:tcPr>
            <w:tcW w:w="1112" w:type="dxa"/>
            <w:noWrap/>
          </w:tcPr>
          <w:p w14:paraId="2E5D378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4926F1F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noWrap/>
          </w:tcPr>
          <w:p w14:paraId="761D104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91.5</w:t>
            </w:r>
          </w:p>
        </w:tc>
        <w:tc>
          <w:tcPr>
            <w:tcW w:w="1119" w:type="dxa"/>
            <w:noWrap/>
          </w:tcPr>
          <w:p w14:paraId="5406708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1618955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4825BBF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94.9</w:t>
            </w:r>
          </w:p>
        </w:tc>
        <w:tc>
          <w:tcPr>
            <w:tcW w:w="1030" w:type="dxa"/>
            <w:noWrap/>
          </w:tcPr>
          <w:p w14:paraId="6AA9B82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0C0A381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7F176DC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noWrap/>
          </w:tcPr>
          <w:p w14:paraId="40DA47F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noWrap/>
          </w:tcPr>
          <w:p w14:paraId="1107100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39AEAB26" w14:textId="77777777" w:rsidTr="00821FAF">
        <w:trPr>
          <w:trHeight w:val="255"/>
        </w:trPr>
        <w:tc>
          <w:tcPr>
            <w:tcW w:w="780" w:type="dxa"/>
            <w:vMerge/>
          </w:tcPr>
          <w:p w14:paraId="7337881D" w14:textId="77777777" w:rsidR="00E66261" w:rsidRPr="00A11980" w:rsidRDefault="00E66261" w:rsidP="00821FAF">
            <w:pPr>
              <w:rPr>
                <w:rFonts w:ascii="Palatino Linotype" w:hAnsi="Palatino Linotype"/>
                <w:sz w:val="18"/>
                <w:szCs w:val="18"/>
                <w:lang w:val="en-GB"/>
              </w:rPr>
            </w:pPr>
          </w:p>
        </w:tc>
        <w:tc>
          <w:tcPr>
            <w:tcW w:w="1100" w:type="dxa"/>
            <w:noWrap/>
          </w:tcPr>
          <w:p w14:paraId="346DB99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Max Conc</w:t>
            </w:r>
          </w:p>
        </w:tc>
        <w:tc>
          <w:tcPr>
            <w:tcW w:w="520" w:type="dxa"/>
            <w:noWrap/>
          </w:tcPr>
          <w:p w14:paraId="7076D09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UB</w:t>
            </w:r>
          </w:p>
        </w:tc>
        <w:tc>
          <w:tcPr>
            <w:tcW w:w="775" w:type="dxa"/>
            <w:noWrap/>
          </w:tcPr>
          <w:p w14:paraId="192E1EA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15.0</w:t>
            </w:r>
          </w:p>
        </w:tc>
        <w:tc>
          <w:tcPr>
            <w:tcW w:w="1112" w:type="dxa"/>
            <w:noWrap/>
          </w:tcPr>
          <w:p w14:paraId="195AE42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4EF087A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noWrap/>
          </w:tcPr>
          <w:p w14:paraId="7C922FA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166.0</w:t>
            </w:r>
          </w:p>
        </w:tc>
        <w:tc>
          <w:tcPr>
            <w:tcW w:w="1119" w:type="dxa"/>
            <w:noWrap/>
          </w:tcPr>
          <w:p w14:paraId="0F3ABC7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5B5BD2F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6CB8B24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2180.0</w:t>
            </w:r>
          </w:p>
        </w:tc>
        <w:tc>
          <w:tcPr>
            <w:tcW w:w="1030" w:type="dxa"/>
            <w:noWrap/>
          </w:tcPr>
          <w:p w14:paraId="049D481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20E411B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6887A3F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noWrap/>
          </w:tcPr>
          <w:p w14:paraId="36AB284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noWrap/>
          </w:tcPr>
          <w:p w14:paraId="5F361AC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06C51D04" w14:textId="77777777" w:rsidTr="00821FAF">
        <w:tblPrEx>
          <w:tblBorders>
            <w:insideH w:val="none" w:sz="0" w:space="0" w:color="auto"/>
            <w:insideV w:val="none" w:sz="0" w:space="0" w:color="auto"/>
          </w:tblBorders>
        </w:tblPrEx>
        <w:trPr>
          <w:trHeight w:val="255"/>
        </w:trPr>
        <w:tc>
          <w:tcPr>
            <w:tcW w:w="780" w:type="dxa"/>
            <w:vMerge w:val="restart"/>
            <w:noWrap/>
            <w:textDirection w:val="btLr"/>
          </w:tcPr>
          <w:p w14:paraId="7CE89CA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Oat</w:t>
            </w:r>
          </w:p>
        </w:tc>
        <w:tc>
          <w:tcPr>
            <w:tcW w:w="1100" w:type="dxa"/>
            <w:shd w:val="clear" w:color="auto" w:fill="D9D9D9"/>
            <w:noWrap/>
          </w:tcPr>
          <w:p w14:paraId="02CDC5C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N</w:t>
            </w:r>
          </w:p>
        </w:tc>
        <w:tc>
          <w:tcPr>
            <w:tcW w:w="520" w:type="dxa"/>
            <w:shd w:val="clear" w:color="auto" w:fill="D9D9D9"/>
            <w:noWrap/>
          </w:tcPr>
          <w:p w14:paraId="2B29FFF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shd w:val="clear" w:color="auto" w:fill="D9D9D9"/>
            <w:noWrap/>
          </w:tcPr>
          <w:p w14:paraId="054CC2C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w:t>
            </w:r>
          </w:p>
        </w:tc>
        <w:tc>
          <w:tcPr>
            <w:tcW w:w="1112" w:type="dxa"/>
            <w:shd w:val="clear" w:color="auto" w:fill="D9D9D9"/>
            <w:noWrap/>
          </w:tcPr>
          <w:p w14:paraId="6CD9314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001" w:type="dxa"/>
            <w:shd w:val="clear" w:color="auto" w:fill="D9D9D9"/>
            <w:noWrap/>
          </w:tcPr>
          <w:p w14:paraId="634504C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shd w:val="clear" w:color="auto" w:fill="D9D9D9"/>
            <w:noWrap/>
          </w:tcPr>
          <w:p w14:paraId="69D4395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w:t>
            </w:r>
          </w:p>
        </w:tc>
        <w:tc>
          <w:tcPr>
            <w:tcW w:w="1119" w:type="dxa"/>
            <w:shd w:val="clear" w:color="auto" w:fill="D9D9D9"/>
            <w:noWrap/>
          </w:tcPr>
          <w:p w14:paraId="0DA9185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007" w:type="dxa"/>
            <w:shd w:val="clear" w:color="auto" w:fill="D9D9D9"/>
            <w:noWrap/>
          </w:tcPr>
          <w:p w14:paraId="2B17E25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shd w:val="clear" w:color="auto" w:fill="D9D9D9"/>
            <w:noWrap/>
          </w:tcPr>
          <w:p w14:paraId="4E527BB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w:t>
            </w:r>
          </w:p>
        </w:tc>
        <w:tc>
          <w:tcPr>
            <w:tcW w:w="1030" w:type="dxa"/>
            <w:shd w:val="clear" w:color="auto" w:fill="D9D9D9"/>
            <w:noWrap/>
          </w:tcPr>
          <w:p w14:paraId="4D620FF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008" w:type="dxa"/>
            <w:shd w:val="clear" w:color="auto" w:fill="D9D9D9"/>
            <w:noWrap/>
          </w:tcPr>
          <w:p w14:paraId="460AB4A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030" w:type="dxa"/>
            <w:shd w:val="clear" w:color="auto" w:fill="D9D9D9"/>
            <w:noWrap/>
          </w:tcPr>
          <w:p w14:paraId="23C0EFD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919" w:type="dxa"/>
            <w:shd w:val="clear" w:color="auto" w:fill="D9D9D9"/>
            <w:noWrap/>
          </w:tcPr>
          <w:p w14:paraId="3BBDD30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shd w:val="clear" w:color="auto" w:fill="D9D9D9"/>
            <w:noWrap/>
          </w:tcPr>
          <w:p w14:paraId="7C55E87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08F96E8A" w14:textId="77777777" w:rsidTr="00821FAF">
        <w:trPr>
          <w:trHeight w:val="255"/>
        </w:trPr>
        <w:tc>
          <w:tcPr>
            <w:tcW w:w="780" w:type="dxa"/>
            <w:vMerge/>
          </w:tcPr>
          <w:p w14:paraId="52F6E404" w14:textId="77777777" w:rsidR="00E66261" w:rsidRPr="00A11980" w:rsidRDefault="00E66261" w:rsidP="00821FAF">
            <w:pPr>
              <w:rPr>
                <w:rFonts w:ascii="Palatino Linotype" w:hAnsi="Palatino Linotype"/>
                <w:sz w:val="18"/>
                <w:szCs w:val="18"/>
                <w:lang w:val="en-GB"/>
              </w:rPr>
            </w:pPr>
          </w:p>
        </w:tc>
        <w:tc>
          <w:tcPr>
            <w:tcW w:w="1100" w:type="dxa"/>
            <w:vMerge w:val="restart"/>
            <w:noWrap/>
          </w:tcPr>
          <w:p w14:paraId="649644D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Mean Conc</w:t>
            </w:r>
          </w:p>
        </w:tc>
        <w:tc>
          <w:tcPr>
            <w:tcW w:w="520" w:type="dxa"/>
            <w:noWrap/>
          </w:tcPr>
          <w:p w14:paraId="73DAFE2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LB</w:t>
            </w:r>
          </w:p>
        </w:tc>
        <w:tc>
          <w:tcPr>
            <w:tcW w:w="775" w:type="dxa"/>
            <w:noWrap/>
          </w:tcPr>
          <w:p w14:paraId="33563F5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69.0</w:t>
            </w:r>
          </w:p>
        </w:tc>
        <w:tc>
          <w:tcPr>
            <w:tcW w:w="1112" w:type="dxa"/>
            <w:noWrap/>
          </w:tcPr>
          <w:p w14:paraId="0EC9E16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1001" w:type="dxa"/>
            <w:noWrap/>
          </w:tcPr>
          <w:p w14:paraId="71D7ECC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noWrap/>
          </w:tcPr>
          <w:p w14:paraId="03A2698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1.5</w:t>
            </w:r>
          </w:p>
        </w:tc>
        <w:tc>
          <w:tcPr>
            <w:tcW w:w="1119" w:type="dxa"/>
            <w:noWrap/>
          </w:tcPr>
          <w:p w14:paraId="08B7298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1007" w:type="dxa"/>
            <w:noWrap/>
          </w:tcPr>
          <w:p w14:paraId="75C1C0F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2514AD2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44.2</w:t>
            </w:r>
          </w:p>
        </w:tc>
        <w:tc>
          <w:tcPr>
            <w:tcW w:w="1030" w:type="dxa"/>
            <w:noWrap/>
          </w:tcPr>
          <w:p w14:paraId="2543A0E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0.1</w:t>
            </w:r>
          </w:p>
        </w:tc>
        <w:tc>
          <w:tcPr>
            <w:tcW w:w="1008" w:type="dxa"/>
            <w:noWrap/>
          </w:tcPr>
          <w:p w14:paraId="2E7FF7A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31.6</w:t>
            </w:r>
          </w:p>
        </w:tc>
        <w:tc>
          <w:tcPr>
            <w:tcW w:w="1030" w:type="dxa"/>
            <w:noWrap/>
          </w:tcPr>
          <w:p w14:paraId="7E4BF38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4.2</w:t>
            </w:r>
          </w:p>
        </w:tc>
        <w:tc>
          <w:tcPr>
            <w:tcW w:w="919" w:type="dxa"/>
            <w:noWrap/>
          </w:tcPr>
          <w:p w14:paraId="42C9FDD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noWrap/>
          </w:tcPr>
          <w:p w14:paraId="5A1C411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42A77EEA" w14:textId="77777777" w:rsidTr="00821FAF">
        <w:trPr>
          <w:trHeight w:val="255"/>
        </w:trPr>
        <w:tc>
          <w:tcPr>
            <w:tcW w:w="780" w:type="dxa"/>
            <w:vMerge/>
          </w:tcPr>
          <w:p w14:paraId="6412688A" w14:textId="77777777" w:rsidR="00E66261" w:rsidRPr="00A11980" w:rsidRDefault="00E66261" w:rsidP="00821FAF">
            <w:pPr>
              <w:rPr>
                <w:rFonts w:ascii="Palatino Linotype" w:hAnsi="Palatino Linotype"/>
                <w:sz w:val="18"/>
                <w:szCs w:val="18"/>
                <w:lang w:val="en-GB"/>
              </w:rPr>
            </w:pPr>
          </w:p>
        </w:tc>
        <w:tc>
          <w:tcPr>
            <w:tcW w:w="1100" w:type="dxa"/>
            <w:vMerge/>
          </w:tcPr>
          <w:p w14:paraId="3141701E" w14:textId="77777777" w:rsidR="00E66261" w:rsidRPr="00A11980" w:rsidRDefault="00E66261" w:rsidP="00821FAF">
            <w:pPr>
              <w:rPr>
                <w:rFonts w:ascii="Palatino Linotype" w:hAnsi="Palatino Linotype"/>
                <w:sz w:val="18"/>
                <w:szCs w:val="18"/>
                <w:lang w:val="en-GB"/>
              </w:rPr>
            </w:pPr>
          </w:p>
        </w:tc>
        <w:tc>
          <w:tcPr>
            <w:tcW w:w="520" w:type="dxa"/>
            <w:noWrap/>
          </w:tcPr>
          <w:p w14:paraId="3676FDA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UB</w:t>
            </w:r>
          </w:p>
        </w:tc>
        <w:tc>
          <w:tcPr>
            <w:tcW w:w="775" w:type="dxa"/>
            <w:noWrap/>
          </w:tcPr>
          <w:p w14:paraId="0DED9F7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69.0</w:t>
            </w:r>
          </w:p>
        </w:tc>
        <w:tc>
          <w:tcPr>
            <w:tcW w:w="1112" w:type="dxa"/>
            <w:noWrap/>
          </w:tcPr>
          <w:p w14:paraId="700BBA7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0.5</w:t>
            </w:r>
          </w:p>
        </w:tc>
        <w:tc>
          <w:tcPr>
            <w:tcW w:w="1001" w:type="dxa"/>
            <w:noWrap/>
          </w:tcPr>
          <w:p w14:paraId="0CFCB14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noWrap/>
          </w:tcPr>
          <w:p w14:paraId="5529F96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17.0</w:t>
            </w:r>
          </w:p>
        </w:tc>
        <w:tc>
          <w:tcPr>
            <w:tcW w:w="1119" w:type="dxa"/>
            <w:noWrap/>
          </w:tcPr>
          <w:p w14:paraId="465129D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0.2</w:t>
            </w:r>
          </w:p>
        </w:tc>
        <w:tc>
          <w:tcPr>
            <w:tcW w:w="1007" w:type="dxa"/>
            <w:noWrap/>
          </w:tcPr>
          <w:p w14:paraId="32BE5BD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4BD63F4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44.2</w:t>
            </w:r>
          </w:p>
        </w:tc>
        <w:tc>
          <w:tcPr>
            <w:tcW w:w="1030" w:type="dxa"/>
            <w:noWrap/>
          </w:tcPr>
          <w:p w14:paraId="7546E13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0.3</w:t>
            </w:r>
          </w:p>
        </w:tc>
        <w:tc>
          <w:tcPr>
            <w:tcW w:w="1008" w:type="dxa"/>
            <w:noWrap/>
          </w:tcPr>
          <w:p w14:paraId="3B3A9A9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31.6</w:t>
            </w:r>
          </w:p>
        </w:tc>
        <w:tc>
          <w:tcPr>
            <w:tcW w:w="1030" w:type="dxa"/>
            <w:noWrap/>
          </w:tcPr>
          <w:p w14:paraId="5249D29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4.2</w:t>
            </w:r>
          </w:p>
        </w:tc>
        <w:tc>
          <w:tcPr>
            <w:tcW w:w="919" w:type="dxa"/>
            <w:noWrap/>
          </w:tcPr>
          <w:p w14:paraId="75210A7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noWrap/>
          </w:tcPr>
          <w:p w14:paraId="0F9AD9F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6FCDCA09" w14:textId="77777777" w:rsidTr="00821FAF">
        <w:trPr>
          <w:trHeight w:val="255"/>
        </w:trPr>
        <w:tc>
          <w:tcPr>
            <w:tcW w:w="780" w:type="dxa"/>
            <w:vMerge/>
          </w:tcPr>
          <w:p w14:paraId="2EBCAFB9" w14:textId="77777777" w:rsidR="00E66261" w:rsidRPr="00A11980" w:rsidRDefault="00E66261" w:rsidP="00821FAF">
            <w:pPr>
              <w:rPr>
                <w:rFonts w:ascii="Palatino Linotype" w:hAnsi="Palatino Linotype"/>
                <w:sz w:val="18"/>
                <w:szCs w:val="18"/>
                <w:lang w:val="en-GB"/>
              </w:rPr>
            </w:pPr>
          </w:p>
        </w:tc>
        <w:tc>
          <w:tcPr>
            <w:tcW w:w="1100" w:type="dxa"/>
            <w:noWrap/>
          </w:tcPr>
          <w:p w14:paraId="17AE287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Max Conc</w:t>
            </w:r>
          </w:p>
        </w:tc>
        <w:tc>
          <w:tcPr>
            <w:tcW w:w="520" w:type="dxa"/>
            <w:noWrap/>
          </w:tcPr>
          <w:p w14:paraId="0F5267E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UB</w:t>
            </w:r>
          </w:p>
        </w:tc>
        <w:tc>
          <w:tcPr>
            <w:tcW w:w="775" w:type="dxa"/>
            <w:noWrap/>
          </w:tcPr>
          <w:p w14:paraId="676884C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136.0</w:t>
            </w:r>
          </w:p>
        </w:tc>
        <w:tc>
          <w:tcPr>
            <w:tcW w:w="1112" w:type="dxa"/>
            <w:noWrap/>
          </w:tcPr>
          <w:p w14:paraId="2FBB605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0.5</w:t>
            </w:r>
          </w:p>
        </w:tc>
        <w:tc>
          <w:tcPr>
            <w:tcW w:w="1001" w:type="dxa"/>
            <w:noWrap/>
          </w:tcPr>
          <w:p w14:paraId="426B1E4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noWrap/>
          </w:tcPr>
          <w:p w14:paraId="22765B1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31.0</w:t>
            </w:r>
          </w:p>
        </w:tc>
        <w:tc>
          <w:tcPr>
            <w:tcW w:w="1119" w:type="dxa"/>
            <w:noWrap/>
          </w:tcPr>
          <w:p w14:paraId="3192845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0.2</w:t>
            </w:r>
          </w:p>
        </w:tc>
        <w:tc>
          <w:tcPr>
            <w:tcW w:w="1007" w:type="dxa"/>
            <w:noWrap/>
          </w:tcPr>
          <w:p w14:paraId="5CEC9DE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7C738B8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77.0</w:t>
            </w:r>
          </w:p>
        </w:tc>
        <w:tc>
          <w:tcPr>
            <w:tcW w:w="1030" w:type="dxa"/>
            <w:noWrap/>
          </w:tcPr>
          <w:p w14:paraId="77BB97B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0.3</w:t>
            </w:r>
          </w:p>
        </w:tc>
        <w:tc>
          <w:tcPr>
            <w:tcW w:w="1008" w:type="dxa"/>
            <w:noWrap/>
          </w:tcPr>
          <w:p w14:paraId="72B96A1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31.6</w:t>
            </w:r>
          </w:p>
        </w:tc>
        <w:tc>
          <w:tcPr>
            <w:tcW w:w="1030" w:type="dxa"/>
            <w:noWrap/>
          </w:tcPr>
          <w:p w14:paraId="4E28610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4.2</w:t>
            </w:r>
          </w:p>
        </w:tc>
        <w:tc>
          <w:tcPr>
            <w:tcW w:w="919" w:type="dxa"/>
            <w:noWrap/>
          </w:tcPr>
          <w:p w14:paraId="7E20286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noWrap/>
          </w:tcPr>
          <w:p w14:paraId="32BBF5B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60D6CE9C" w14:textId="77777777" w:rsidTr="00821FAF">
        <w:tblPrEx>
          <w:tblBorders>
            <w:insideH w:val="none" w:sz="0" w:space="0" w:color="auto"/>
            <w:insideV w:val="none" w:sz="0" w:space="0" w:color="auto"/>
          </w:tblBorders>
        </w:tblPrEx>
        <w:trPr>
          <w:trHeight w:val="255"/>
        </w:trPr>
        <w:tc>
          <w:tcPr>
            <w:tcW w:w="780" w:type="dxa"/>
            <w:vMerge w:val="restart"/>
            <w:noWrap/>
            <w:textDirection w:val="btLr"/>
          </w:tcPr>
          <w:p w14:paraId="44CCBEB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Rice</w:t>
            </w:r>
          </w:p>
        </w:tc>
        <w:tc>
          <w:tcPr>
            <w:tcW w:w="1100" w:type="dxa"/>
            <w:shd w:val="clear" w:color="auto" w:fill="D9D9D9"/>
            <w:noWrap/>
          </w:tcPr>
          <w:p w14:paraId="7DBC7D3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N</w:t>
            </w:r>
          </w:p>
        </w:tc>
        <w:tc>
          <w:tcPr>
            <w:tcW w:w="520" w:type="dxa"/>
            <w:shd w:val="clear" w:color="auto" w:fill="D9D9D9"/>
            <w:noWrap/>
          </w:tcPr>
          <w:p w14:paraId="431C9CE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shd w:val="clear" w:color="auto" w:fill="D9D9D9"/>
            <w:noWrap/>
          </w:tcPr>
          <w:p w14:paraId="3BBCB99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2" w:type="dxa"/>
            <w:shd w:val="clear" w:color="auto" w:fill="D9D9D9"/>
            <w:noWrap/>
          </w:tcPr>
          <w:p w14:paraId="5229987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shd w:val="clear" w:color="auto" w:fill="D9D9D9"/>
            <w:noWrap/>
          </w:tcPr>
          <w:p w14:paraId="20CC1F8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shd w:val="clear" w:color="auto" w:fill="D9D9D9"/>
            <w:noWrap/>
          </w:tcPr>
          <w:p w14:paraId="51E213E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shd w:val="clear" w:color="auto" w:fill="D9D9D9"/>
            <w:noWrap/>
          </w:tcPr>
          <w:p w14:paraId="6923201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shd w:val="clear" w:color="auto" w:fill="D9D9D9"/>
            <w:noWrap/>
          </w:tcPr>
          <w:p w14:paraId="03923C7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shd w:val="clear" w:color="auto" w:fill="D9D9D9"/>
            <w:noWrap/>
          </w:tcPr>
          <w:p w14:paraId="1C275B1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shd w:val="clear" w:color="auto" w:fill="D9D9D9"/>
            <w:noWrap/>
          </w:tcPr>
          <w:p w14:paraId="2CDEF08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shd w:val="clear" w:color="auto" w:fill="D9D9D9"/>
            <w:noWrap/>
          </w:tcPr>
          <w:p w14:paraId="7FBE3D1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shd w:val="clear" w:color="auto" w:fill="D9D9D9"/>
            <w:noWrap/>
          </w:tcPr>
          <w:p w14:paraId="403A713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shd w:val="clear" w:color="auto" w:fill="D9D9D9"/>
            <w:noWrap/>
          </w:tcPr>
          <w:p w14:paraId="1D1677D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shd w:val="clear" w:color="auto" w:fill="D9D9D9"/>
            <w:noWrap/>
          </w:tcPr>
          <w:p w14:paraId="02004EA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0BC659A9" w14:textId="77777777" w:rsidTr="00821FAF">
        <w:trPr>
          <w:trHeight w:val="255"/>
        </w:trPr>
        <w:tc>
          <w:tcPr>
            <w:tcW w:w="780" w:type="dxa"/>
            <w:vMerge/>
          </w:tcPr>
          <w:p w14:paraId="2BC1245F" w14:textId="77777777" w:rsidR="00E66261" w:rsidRPr="00A11980" w:rsidRDefault="00E66261" w:rsidP="00821FAF">
            <w:pPr>
              <w:rPr>
                <w:rFonts w:ascii="Palatino Linotype" w:hAnsi="Palatino Linotype"/>
                <w:sz w:val="18"/>
                <w:szCs w:val="18"/>
                <w:lang w:val="en-GB"/>
              </w:rPr>
            </w:pPr>
          </w:p>
        </w:tc>
        <w:tc>
          <w:tcPr>
            <w:tcW w:w="1100" w:type="dxa"/>
            <w:vMerge w:val="restart"/>
            <w:noWrap/>
          </w:tcPr>
          <w:p w14:paraId="2B9D17F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Mean Conc</w:t>
            </w:r>
          </w:p>
        </w:tc>
        <w:tc>
          <w:tcPr>
            <w:tcW w:w="520" w:type="dxa"/>
            <w:noWrap/>
          </w:tcPr>
          <w:p w14:paraId="44AE500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LB</w:t>
            </w:r>
          </w:p>
        </w:tc>
        <w:tc>
          <w:tcPr>
            <w:tcW w:w="775" w:type="dxa"/>
            <w:noWrap/>
          </w:tcPr>
          <w:p w14:paraId="6E41E85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2" w:type="dxa"/>
            <w:noWrap/>
          </w:tcPr>
          <w:p w14:paraId="717A9DA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07FFFAD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noWrap/>
          </w:tcPr>
          <w:p w14:paraId="02471A3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noWrap/>
          </w:tcPr>
          <w:p w14:paraId="7CC4AEF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2078A8B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4FEDA92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6B7E54B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6884E8B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4DE1890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noWrap/>
          </w:tcPr>
          <w:p w14:paraId="6052C0B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noWrap/>
          </w:tcPr>
          <w:p w14:paraId="61B8DB6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029E90CC" w14:textId="77777777" w:rsidTr="00821FAF">
        <w:trPr>
          <w:trHeight w:val="255"/>
        </w:trPr>
        <w:tc>
          <w:tcPr>
            <w:tcW w:w="780" w:type="dxa"/>
            <w:vMerge/>
          </w:tcPr>
          <w:p w14:paraId="536A6E4D" w14:textId="77777777" w:rsidR="00E66261" w:rsidRPr="00A11980" w:rsidRDefault="00E66261" w:rsidP="00821FAF">
            <w:pPr>
              <w:rPr>
                <w:rFonts w:ascii="Palatino Linotype" w:hAnsi="Palatino Linotype"/>
                <w:sz w:val="18"/>
                <w:szCs w:val="18"/>
                <w:lang w:val="en-GB"/>
              </w:rPr>
            </w:pPr>
          </w:p>
        </w:tc>
        <w:tc>
          <w:tcPr>
            <w:tcW w:w="1100" w:type="dxa"/>
            <w:vMerge/>
          </w:tcPr>
          <w:p w14:paraId="35166BDF" w14:textId="77777777" w:rsidR="00E66261" w:rsidRPr="00A11980" w:rsidRDefault="00E66261" w:rsidP="00821FAF">
            <w:pPr>
              <w:rPr>
                <w:rFonts w:ascii="Palatino Linotype" w:hAnsi="Palatino Linotype"/>
                <w:sz w:val="18"/>
                <w:szCs w:val="18"/>
                <w:lang w:val="en-GB"/>
              </w:rPr>
            </w:pPr>
          </w:p>
        </w:tc>
        <w:tc>
          <w:tcPr>
            <w:tcW w:w="520" w:type="dxa"/>
            <w:noWrap/>
          </w:tcPr>
          <w:p w14:paraId="3835131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UB</w:t>
            </w:r>
          </w:p>
        </w:tc>
        <w:tc>
          <w:tcPr>
            <w:tcW w:w="775" w:type="dxa"/>
            <w:noWrap/>
          </w:tcPr>
          <w:p w14:paraId="672950D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2" w:type="dxa"/>
            <w:noWrap/>
          </w:tcPr>
          <w:p w14:paraId="370EFD8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5521117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noWrap/>
          </w:tcPr>
          <w:p w14:paraId="70A6D70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noWrap/>
          </w:tcPr>
          <w:p w14:paraId="4B93B2C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7C3E861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05AAD54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05C401B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4B83BBC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17C78E6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noWrap/>
          </w:tcPr>
          <w:p w14:paraId="5DAE8F0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noWrap/>
          </w:tcPr>
          <w:p w14:paraId="0CB1232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6004E710" w14:textId="77777777" w:rsidTr="00821FAF">
        <w:trPr>
          <w:trHeight w:val="255"/>
        </w:trPr>
        <w:tc>
          <w:tcPr>
            <w:tcW w:w="780" w:type="dxa"/>
            <w:vMerge/>
          </w:tcPr>
          <w:p w14:paraId="18259EBB" w14:textId="77777777" w:rsidR="00E66261" w:rsidRPr="00A11980" w:rsidRDefault="00E66261" w:rsidP="00821FAF">
            <w:pPr>
              <w:rPr>
                <w:rFonts w:ascii="Palatino Linotype" w:hAnsi="Palatino Linotype"/>
                <w:sz w:val="18"/>
                <w:szCs w:val="18"/>
                <w:lang w:val="en-GB"/>
              </w:rPr>
            </w:pPr>
          </w:p>
        </w:tc>
        <w:tc>
          <w:tcPr>
            <w:tcW w:w="1100" w:type="dxa"/>
            <w:noWrap/>
          </w:tcPr>
          <w:p w14:paraId="76471D6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Max Conc</w:t>
            </w:r>
          </w:p>
        </w:tc>
        <w:tc>
          <w:tcPr>
            <w:tcW w:w="520" w:type="dxa"/>
            <w:noWrap/>
          </w:tcPr>
          <w:p w14:paraId="213F4B5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UB</w:t>
            </w:r>
          </w:p>
        </w:tc>
        <w:tc>
          <w:tcPr>
            <w:tcW w:w="775" w:type="dxa"/>
            <w:noWrap/>
          </w:tcPr>
          <w:p w14:paraId="143908B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2" w:type="dxa"/>
            <w:noWrap/>
          </w:tcPr>
          <w:p w14:paraId="6B10275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65C27D7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noWrap/>
          </w:tcPr>
          <w:p w14:paraId="7154FD7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noWrap/>
          </w:tcPr>
          <w:p w14:paraId="648DF03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34454A3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613D10D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7EBB374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6F43B93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14245AF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noWrap/>
          </w:tcPr>
          <w:p w14:paraId="51C2078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noWrap/>
          </w:tcPr>
          <w:p w14:paraId="1BA6909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32F1296D" w14:textId="77777777" w:rsidTr="00821FAF">
        <w:tblPrEx>
          <w:tblBorders>
            <w:insideH w:val="none" w:sz="0" w:space="0" w:color="auto"/>
            <w:insideV w:val="none" w:sz="0" w:space="0" w:color="auto"/>
          </w:tblBorders>
        </w:tblPrEx>
        <w:trPr>
          <w:trHeight w:val="255"/>
        </w:trPr>
        <w:tc>
          <w:tcPr>
            <w:tcW w:w="780" w:type="dxa"/>
            <w:vMerge w:val="restart"/>
            <w:noWrap/>
            <w:textDirection w:val="btLr"/>
          </w:tcPr>
          <w:p w14:paraId="3721293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Rye</w:t>
            </w:r>
          </w:p>
        </w:tc>
        <w:tc>
          <w:tcPr>
            <w:tcW w:w="1100" w:type="dxa"/>
            <w:shd w:val="clear" w:color="auto" w:fill="D9D9D9"/>
            <w:noWrap/>
          </w:tcPr>
          <w:p w14:paraId="0E377CC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N</w:t>
            </w:r>
          </w:p>
        </w:tc>
        <w:tc>
          <w:tcPr>
            <w:tcW w:w="520" w:type="dxa"/>
            <w:shd w:val="clear" w:color="auto" w:fill="D9D9D9"/>
            <w:noWrap/>
          </w:tcPr>
          <w:p w14:paraId="01BB791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shd w:val="clear" w:color="auto" w:fill="D9D9D9"/>
            <w:noWrap/>
          </w:tcPr>
          <w:p w14:paraId="1020950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2" w:type="dxa"/>
            <w:shd w:val="clear" w:color="auto" w:fill="D9D9D9"/>
            <w:noWrap/>
          </w:tcPr>
          <w:p w14:paraId="4D01560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shd w:val="clear" w:color="auto" w:fill="D9D9D9"/>
            <w:noWrap/>
          </w:tcPr>
          <w:p w14:paraId="474E356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shd w:val="clear" w:color="auto" w:fill="D9D9D9"/>
            <w:noWrap/>
          </w:tcPr>
          <w:p w14:paraId="1E6317E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shd w:val="clear" w:color="auto" w:fill="D9D9D9"/>
            <w:noWrap/>
          </w:tcPr>
          <w:p w14:paraId="5A995D0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shd w:val="clear" w:color="auto" w:fill="D9D9D9"/>
            <w:noWrap/>
          </w:tcPr>
          <w:p w14:paraId="48919F8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shd w:val="clear" w:color="auto" w:fill="D9D9D9"/>
            <w:noWrap/>
          </w:tcPr>
          <w:p w14:paraId="15A2697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shd w:val="clear" w:color="auto" w:fill="D9D9D9"/>
            <w:noWrap/>
          </w:tcPr>
          <w:p w14:paraId="12B4EF7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shd w:val="clear" w:color="auto" w:fill="D9D9D9"/>
            <w:noWrap/>
          </w:tcPr>
          <w:p w14:paraId="425498E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shd w:val="clear" w:color="auto" w:fill="D9D9D9"/>
            <w:noWrap/>
          </w:tcPr>
          <w:p w14:paraId="4279BCF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shd w:val="clear" w:color="auto" w:fill="D9D9D9"/>
            <w:noWrap/>
          </w:tcPr>
          <w:p w14:paraId="53541A2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shd w:val="clear" w:color="auto" w:fill="D9D9D9"/>
            <w:noWrap/>
          </w:tcPr>
          <w:p w14:paraId="5C7C987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2A9A7254" w14:textId="77777777" w:rsidTr="00821FAF">
        <w:trPr>
          <w:trHeight w:val="255"/>
        </w:trPr>
        <w:tc>
          <w:tcPr>
            <w:tcW w:w="780" w:type="dxa"/>
            <w:vMerge/>
          </w:tcPr>
          <w:p w14:paraId="68CF1688" w14:textId="77777777" w:rsidR="00E66261" w:rsidRPr="00A11980" w:rsidRDefault="00E66261" w:rsidP="00821FAF">
            <w:pPr>
              <w:rPr>
                <w:rFonts w:ascii="Palatino Linotype" w:hAnsi="Palatino Linotype"/>
                <w:sz w:val="18"/>
                <w:szCs w:val="18"/>
                <w:lang w:val="en-GB"/>
              </w:rPr>
            </w:pPr>
          </w:p>
        </w:tc>
        <w:tc>
          <w:tcPr>
            <w:tcW w:w="1100" w:type="dxa"/>
            <w:vMerge w:val="restart"/>
            <w:noWrap/>
          </w:tcPr>
          <w:p w14:paraId="6BA05AB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Mean Conc</w:t>
            </w:r>
          </w:p>
        </w:tc>
        <w:tc>
          <w:tcPr>
            <w:tcW w:w="520" w:type="dxa"/>
            <w:noWrap/>
          </w:tcPr>
          <w:p w14:paraId="01C5DDC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LB</w:t>
            </w:r>
          </w:p>
        </w:tc>
        <w:tc>
          <w:tcPr>
            <w:tcW w:w="775" w:type="dxa"/>
            <w:noWrap/>
          </w:tcPr>
          <w:p w14:paraId="1ED8E78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2" w:type="dxa"/>
            <w:noWrap/>
          </w:tcPr>
          <w:p w14:paraId="02377C5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25A9F2F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noWrap/>
          </w:tcPr>
          <w:p w14:paraId="03DAD40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noWrap/>
          </w:tcPr>
          <w:p w14:paraId="7D043F3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26FB2AA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0CA02FB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7852902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12706BB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7DE09BE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noWrap/>
          </w:tcPr>
          <w:p w14:paraId="2CC9B9A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noWrap/>
          </w:tcPr>
          <w:p w14:paraId="51E3C8C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50D170DF" w14:textId="77777777" w:rsidTr="00821FAF">
        <w:trPr>
          <w:trHeight w:val="255"/>
        </w:trPr>
        <w:tc>
          <w:tcPr>
            <w:tcW w:w="780" w:type="dxa"/>
            <w:vMerge/>
          </w:tcPr>
          <w:p w14:paraId="0220D9E9" w14:textId="77777777" w:rsidR="00E66261" w:rsidRPr="00A11980" w:rsidRDefault="00E66261" w:rsidP="00821FAF">
            <w:pPr>
              <w:rPr>
                <w:rFonts w:ascii="Palatino Linotype" w:hAnsi="Palatino Linotype"/>
                <w:sz w:val="18"/>
                <w:szCs w:val="18"/>
                <w:lang w:val="en-GB"/>
              </w:rPr>
            </w:pPr>
          </w:p>
        </w:tc>
        <w:tc>
          <w:tcPr>
            <w:tcW w:w="1100" w:type="dxa"/>
            <w:vMerge/>
          </w:tcPr>
          <w:p w14:paraId="41546782" w14:textId="77777777" w:rsidR="00E66261" w:rsidRPr="00A11980" w:rsidRDefault="00E66261" w:rsidP="00821FAF">
            <w:pPr>
              <w:rPr>
                <w:rFonts w:ascii="Palatino Linotype" w:hAnsi="Palatino Linotype"/>
                <w:sz w:val="18"/>
                <w:szCs w:val="18"/>
                <w:lang w:val="en-GB"/>
              </w:rPr>
            </w:pPr>
          </w:p>
        </w:tc>
        <w:tc>
          <w:tcPr>
            <w:tcW w:w="520" w:type="dxa"/>
            <w:noWrap/>
          </w:tcPr>
          <w:p w14:paraId="5E13B1F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UB</w:t>
            </w:r>
          </w:p>
        </w:tc>
        <w:tc>
          <w:tcPr>
            <w:tcW w:w="775" w:type="dxa"/>
            <w:noWrap/>
          </w:tcPr>
          <w:p w14:paraId="349FCD2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2" w:type="dxa"/>
            <w:noWrap/>
          </w:tcPr>
          <w:p w14:paraId="718E9C1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07065A4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noWrap/>
          </w:tcPr>
          <w:p w14:paraId="19C0F88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noWrap/>
          </w:tcPr>
          <w:p w14:paraId="1B0B447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1A4F230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68FFEFE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3DA25BE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18ABE27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151ACDC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noWrap/>
          </w:tcPr>
          <w:p w14:paraId="40547AF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noWrap/>
          </w:tcPr>
          <w:p w14:paraId="03FE60B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6E4C0BCA" w14:textId="77777777" w:rsidTr="00821FAF">
        <w:trPr>
          <w:trHeight w:val="255"/>
        </w:trPr>
        <w:tc>
          <w:tcPr>
            <w:tcW w:w="780" w:type="dxa"/>
            <w:vMerge/>
          </w:tcPr>
          <w:p w14:paraId="0DE408C9" w14:textId="77777777" w:rsidR="00E66261" w:rsidRPr="00A11980" w:rsidRDefault="00E66261" w:rsidP="00821FAF">
            <w:pPr>
              <w:rPr>
                <w:rFonts w:ascii="Palatino Linotype" w:hAnsi="Palatino Linotype"/>
                <w:sz w:val="18"/>
                <w:szCs w:val="18"/>
                <w:lang w:val="en-GB"/>
              </w:rPr>
            </w:pPr>
          </w:p>
        </w:tc>
        <w:tc>
          <w:tcPr>
            <w:tcW w:w="1100" w:type="dxa"/>
            <w:noWrap/>
          </w:tcPr>
          <w:p w14:paraId="0031BE7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Max Conc</w:t>
            </w:r>
          </w:p>
        </w:tc>
        <w:tc>
          <w:tcPr>
            <w:tcW w:w="520" w:type="dxa"/>
            <w:noWrap/>
          </w:tcPr>
          <w:p w14:paraId="0F64C4F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UB</w:t>
            </w:r>
          </w:p>
        </w:tc>
        <w:tc>
          <w:tcPr>
            <w:tcW w:w="775" w:type="dxa"/>
            <w:noWrap/>
          </w:tcPr>
          <w:p w14:paraId="27E4A9C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2" w:type="dxa"/>
            <w:noWrap/>
          </w:tcPr>
          <w:p w14:paraId="0A52C13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23CA6F2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noWrap/>
          </w:tcPr>
          <w:p w14:paraId="2817432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noWrap/>
          </w:tcPr>
          <w:p w14:paraId="1F76E43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2F1CDCC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014F9CB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663CA03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3EDBB94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0E6070F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noWrap/>
          </w:tcPr>
          <w:p w14:paraId="24D9FA0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noWrap/>
          </w:tcPr>
          <w:p w14:paraId="595A0A5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204995EB" w14:textId="77777777" w:rsidTr="00821FAF">
        <w:tblPrEx>
          <w:tblBorders>
            <w:insideH w:val="none" w:sz="0" w:space="0" w:color="auto"/>
            <w:insideV w:val="none" w:sz="0" w:space="0" w:color="auto"/>
          </w:tblBorders>
        </w:tblPrEx>
        <w:trPr>
          <w:trHeight w:val="255"/>
        </w:trPr>
        <w:tc>
          <w:tcPr>
            <w:tcW w:w="780" w:type="dxa"/>
            <w:vMerge w:val="restart"/>
            <w:noWrap/>
            <w:textDirection w:val="btLr"/>
          </w:tcPr>
          <w:p w14:paraId="766D303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Wheat</w:t>
            </w:r>
          </w:p>
        </w:tc>
        <w:tc>
          <w:tcPr>
            <w:tcW w:w="1100" w:type="dxa"/>
            <w:shd w:val="clear" w:color="auto" w:fill="D9D9D9"/>
            <w:noWrap/>
          </w:tcPr>
          <w:p w14:paraId="55DF236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N</w:t>
            </w:r>
          </w:p>
        </w:tc>
        <w:tc>
          <w:tcPr>
            <w:tcW w:w="520" w:type="dxa"/>
            <w:shd w:val="clear" w:color="auto" w:fill="D9D9D9"/>
            <w:noWrap/>
          </w:tcPr>
          <w:p w14:paraId="6C5E825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shd w:val="clear" w:color="auto" w:fill="D9D9D9"/>
            <w:noWrap/>
          </w:tcPr>
          <w:p w14:paraId="00BAD52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w:t>
            </w:r>
          </w:p>
        </w:tc>
        <w:tc>
          <w:tcPr>
            <w:tcW w:w="1112" w:type="dxa"/>
            <w:shd w:val="clear" w:color="auto" w:fill="D9D9D9"/>
            <w:noWrap/>
          </w:tcPr>
          <w:p w14:paraId="1A8F8D0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shd w:val="clear" w:color="auto" w:fill="D9D9D9"/>
            <w:noWrap/>
          </w:tcPr>
          <w:p w14:paraId="10226CA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shd w:val="clear" w:color="auto" w:fill="D9D9D9"/>
            <w:noWrap/>
          </w:tcPr>
          <w:p w14:paraId="13AE6A7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shd w:val="clear" w:color="auto" w:fill="D9D9D9"/>
            <w:noWrap/>
          </w:tcPr>
          <w:p w14:paraId="25363C3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shd w:val="clear" w:color="auto" w:fill="D9D9D9"/>
            <w:noWrap/>
          </w:tcPr>
          <w:p w14:paraId="2CB1E7C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shd w:val="clear" w:color="auto" w:fill="D9D9D9"/>
            <w:noWrap/>
          </w:tcPr>
          <w:p w14:paraId="4015D04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24</w:t>
            </w:r>
          </w:p>
        </w:tc>
        <w:tc>
          <w:tcPr>
            <w:tcW w:w="1030" w:type="dxa"/>
            <w:shd w:val="clear" w:color="auto" w:fill="D9D9D9"/>
            <w:noWrap/>
          </w:tcPr>
          <w:p w14:paraId="1FE3926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shd w:val="clear" w:color="auto" w:fill="D9D9D9"/>
            <w:noWrap/>
          </w:tcPr>
          <w:p w14:paraId="7874B63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shd w:val="clear" w:color="auto" w:fill="D9D9D9"/>
            <w:noWrap/>
          </w:tcPr>
          <w:p w14:paraId="308011C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shd w:val="clear" w:color="auto" w:fill="D9D9D9"/>
            <w:noWrap/>
          </w:tcPr>
          <w:p w14:paraId="3C380F5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shd w:val="clear" w:color="auto" w:fill="D9D9D9"/>
            <w:noWrap/>
          </w:tcPr>
          <w:p w14:paraId="4DB1279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7DD377B1" w14:textId="77777777" w:rsidTr="00821FAF">
        <w:trPr>
          <w:trHeight w:val="255"/>
        </w:trPr>
        <w:tc>
          <w:tcPr>
            <w:tcW w:w="780" w:type="dxa"/>
            <w:vMerge/>
            <w:tcBorders>
              <w:bottom w:val="single" w:sz="12" w:space="0" w:color="000000"/>
            </w:tcBorders>
          </w:tcPr>
          <w:p w14:paraId="420910B8" w14:textId="77777777" w:rsidR="00E66261" w:rsidRPr="00A11980" w:rsidRDefault="00E66261" w:rsidP="00821FAF">
            <w:pPr>
              <w:rPr>
                <w:rFonts w:ascii="Palatino Linotype" w:hAnsi="Palatino Linotype"/>
                <w:sz w:val="18"/>
                <w:szCs w:val="18"/>
                <w:lang w:val="en-GB"/>
              </w:rPr>
            </w:pPr>
          </w:p>
        </w:tc>
        <w:tc>
          <w:tcPr>
            <w:tcW w:w="1100" w:type="dxa"/>
            <w:vMerge w:val="restart"/>
            <w:noWrap/>
          </w:tcPr>
          <w:p w14:paraId="70D32D1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Mean Conc</w:t>
            </w:r>
          </w:p>
        </w:tc>
        <w:tc>
          <w:tcPr>
            <w:tcW w:w="520" w:type="dxa"/>
            <w:noWrap/>
          </w:tcPr>
          <w:p w14:paraId="7075F22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LB</w:t>
            </w:r>
          </w:p>
        </w:tc>
        <w:tc>
          <w:tcPr>
            <w:tcW w:w="775" w:type="dxa"/>
            <w:noWrap/>
          </w:tcPr>
          <w:p w14:paraId="77D75C2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3.5</w:t>
            </w:r>
          </w:p>
        </w:tc>
        <w:tc>
          <w:tcPr>
            <w:tcW w:w="1112" w:type="dxa"/>
            <w:noWrap/>
          </w:tcPr>
          <w:p w14:paraId="1BF7B8A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0973F98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noWrap/>
          </w:tcPr>
          <w:p w14:paraId="413934A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noWrap/>
          </w:tcPr>
          <w:p w14:paraId="4AA56E0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477B562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61A47B1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84.6</w:t>
            </w:r>
          </w:p>
        </w:tc>
        <w:tc>
          <w:tcPr>
            <w:tcW w:w="1030" w:type="dxa"/>
            <w:noWrap/>
          </w:tcPr>
          <w:p w14:paraId="7E14182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63EF330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6A84BF6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noWrap/>
          </w:tcPr>
          <w:p w14:paraId="01AF869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noWrap/>
          </w:tcPr>
          <w:p w14:paraId="45CA52B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3A2A1B42" w14:textId="77777777" w:rsidTr="00821FAF">
        <w:trPr>
          <w:trHeight w:val="255"/>
        </w:trPr>
        <w:tc>
          <w:tcPr>
            <w:tcW w:w="780" w:type="dxa"/>
            <w:vMerge/>
            <w:tcBorders>
              <w:bottom w:val="single" w:sz="12" w:space="0" w:color="000000"/>
            </w:tcBorders>
          </w:tcPr>
          <w:p w14:paraId="34A3A9E7" w14:textId="77777777" w:rsidR="00E66261" w:rsidRPr="00A11980" w:rsidRDefault="00E66261" w:rsidP="00821FAF">
            <w:pPr>
              <w:rPr>
                <w:rFonts w:ascii="Palatino Linotype" w:hAnsi="Palatino Linotype"/>
                <w:sz w:val="18"/>
                <w:szCs w:val="18"/>
                <w:lang w:val="en-GB"/>
              </w:rPr>
            </w:pPr>
          </w:p>
        </w:tc>
        <w:tc>
          <w:tcPr>
            <w:tcW w:w="1100" w:type="dxa"/>
            <w:vMerge/>
          </w:tcPr>
          <w:p w14:paraId="05B9CC47" w14:textId="77777777" w:rsidR="00E66261" w:rsidRPr="00A11980" w:rsidRDefault="00E66261" w:rsidP="00821FAF">
            <w:pPr>
              <w:rPr>
                <w:rFonts w:ascii="Palatino Linotype" w:hAnsi="Palatino Linotype"/>
                <w:sz w:val="18"/>
                <w:szCs w:val="18"/>
                <w:lang w:val="en-GB"/>
              </w:rPr>
            </w:pPr>
          </w:p>
        </w:tc>
        <w:tc>
          <w:tcPr>
            <w:tcW w:w="520" w:type="dxa"/>
            <w:noWrap/>
          </w:tcPr>
          <w:p w14:paraId="43DE6C9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UB</w:t>
            </w:r>
          </w:p>
        </w:tc>
        <w:tc>
          <w:tcPr>
            <w:tcW w:w="775" w:type="dxa"/>
            <w:noWrap/>
          </w:tcPr>
          <w:p w14:paraId="46F91B4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4.1</w:t>
            </w:r>
          </w:p>
        </w:tc>
        <w:tc>
          <w:tcPr>
            <w:tcW w:w="1112" w:type="dxa"/>
            <w:noWrap/>
          </w:tcPr>
          <w:p w14:paraId="5D972EC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noWrap/>
          </w:tcPr>
          <w:p w14:paraId="0BEA81E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noWrap/>
          </w:tcPr>
          <w:p w14:paraId="3E864D3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noWrap/>
          </w:tcPr>
          <w:p w14:paraId="414C153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noWrap/>
          </w:tcPr>
          <w:p w14:paraId="1ED68C3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noWrap/>
          </w:tcPr>
          <w:p w14:paraId="27CECEE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85.7</w:t>
            </w:r>
          </w:p>
        </w:tc>
        <w:tc>
          <w:tcPr>
            <w:tcW w:w="1030" w:type="dxa"/>
            <w:noWrap/>
          </w:tcPr>
          <w:p w14:paraId="43E496D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noWrap/>
          </w:tcPr>
          <w:p w14:paraId="337A7F0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noWrap/>
          </w:tcPr>
          <w:p w14:paraId="7D691F9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noWrap/>
          </w:tcPr>
          <w:p w14:paraId="44EDC61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noWrap/>
          </w:tcPr>
          <w:p w14:paraId="70D518E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1AB823BC" w14:textId="77777777" w:rsidTr="00821FAF">
        <w:trPr>
          <w:trHeight w:val="255"/>
        </w:trPr>
        <w:tc>
          <w:tcPr>
            <w:tcW w:w="780" w:type="dxa"/>
            <w:vMerge/>
            <w:tcBorders>
              <w:bottom w:val="single" w:sz="12" w:space="0" w:color="000000"/>
            </w:tcBorders>
          </w:tcPr>
          <w:p w14:paraId="7C6480D3" w14:textId="77777777" w:rsidR="00E66261" w:rsidRPr="00A11980" w:rsidRDefault="00E66261" w:rsidP="00821FAF">
            <w:pPr>
              <w:rPr>
                <w:rFonts w:ascii="Palatino Linotype" w:hAnsi="Palatino Linotype"/>
                <w:sz w:val="18"/>
                <w:szCs w:val="18"/>
                <w:lang w:val="en-GB"/>
              </w:rPr>
            </w:pPr>
          </w:p>
        </w:tc>
        <w:tc>
          <w:tcPr>
            <w:tcW w:w="1100" w:type="dxa"/>
            <w:tcBorders>
              <w:bottom w:val="single" w:sz="12" w:space="0" w:color="000000"/>
            </w:tcBorders>
            <w:noWrap/>
          </w:tcPr>
          <w:p w14:paraId="36AF144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Max Conc</w:t>
            </w:r>
          </w:p>
        </w:tc>
        <w:tc>
          <w:tcPr>
            <w:tcW w:w="520" w:type="dxa"/>
            <w:tcBorders>
              <w:bottom w:val="single" w:sz="12" w:space="0" w:color="000000"/>
            </w:tcBorders>
            <w:noWrap/>
          </w:tcPr>
          <w:p w14:paraId="75AA3B9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UB</w:t>
            </w:r>
          </w:p>
        </w:tc>
        <w:tc>
          <w:tcPr>
            <w:tcW w:w="775" w:type="dxa"/>
            <w:tcBorders>
              <w:bottom w:val="single" w:sz="12" w:space="0" w:color="000000"/>
            </w:tcBorders>
            <w:noWrap/>
          </w:tcPr>
          <w:p w14:paraId="1EBDE2F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10.0</w:t>
            </w:r>
          </w:p>
        </w:tc>
        <w:tc>
          <w:tcPr>
            <w:tcW w:w="1112" w:type="dxa"/>
            <w:tcBorders>
              <w:bottom w:val="single" w:sz="12" w:space="0" w:color="000000"/>
            </w:tcBorders>
            <w:noWrap/>
          </w:tcPr>
          <w:p w14:paraId="75B9953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1" w:type="dxa"/>
            <w:tcBorders>
              <w:bottom w:val="single" w:sz="12" w:space="0" w:color="000000"/>
            </w:tcBorders>
            <w:noWrap/>
          </w:tcPr>
          <w:p w14:paraId="6B9E5D9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775" w:type="dxa"/>
            <w:tcBorders>
              <w:bottom w:val="single" w:sz="12" w:space="0" w:color="000000"/>
            </w:tcBorders>
            <w:noWrap/>
          </w:tcPr>
          <w:p w14:paraId="357A029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19" w:type="dxa"/>
            <w:tcBorders>
              <w:bottom w:val="single" w:sz="12" w:space="0" w:color="000000"/>
            </w:tcBorders>
            <w:noWrap/>
          </w:tcPr>
          <w:p w14:paraId="24C30BE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7" w:type="dxa"/>
            <w:tcBorders>
              <w:bottom w:val="single" w:sz="12" w:space="0" w:color="000000"/>
            </w:tcBorders>
            <w:noWrap/>
          </w:tcPr>
          <w:p w14:paraId="69ABEEE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38" w:type="dxa"/>
            <w:tcBorders>
              <w:bottom w:val="single" w:sz="12" w:space="0" w:color="000000"/>
            </w:tcBorders>
            <w:noWrap/>
          </w:tcPr>
          <w:p w14:paraId="03F94C9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555.0</w:t>
            </w:r>
          </w:p>
        </w:tc>
        <w:tc>
          <w:tcPr>
            <w:tcW w:w="1030" w:type="dxa"/>
            <w:tcBorders>
              <w:bottom w:val="single" w:sz="12" w:space="0" w:color="000000"/>
            </w:tcBorders>
            <w:noWrap/>
          </w:tcPr>
          <w:p w14:paraId="0DFD196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08" w:type="dxa"/>
            <w:tcBorders>
              <w:bottom w:val="single" w:sz="12" w:space="0" w:color="000000"/>
            </w:tcBorders>
            <w:noWrap/>
          </w:tcPr>
          <w:p w14:paraId="41C51DC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0" w:type="dxa"/>
            <w:tcBorders>
              <w:bottom w:val="single" w:sz="12" w:space="0" w:color="000000"/>
            </w:tcBorders>
            <w:noWrap/>
          </w:tcPr>
          <w:p w14:paraId="4214111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9" w:type="dxa"/>
            <w:tcBorders>
              <w:bottom w:val="single" w:sz="12" w:space="0" w:color="000000"/>
            </w:tcBorders>
            <w:noWrap/>
          </w:tcPr>
          <w:p w14:paraId="16E0893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7" w:type="dxa"/>
            <w:tcBorders>
              <w:bottom w:val="single" w:sz="12" w:space="0" w:color="000000"/>
            </w:tcBorders>
            <w:noWrap/>
          </w:tcPr>
          <w:p w14:paraId="3EFD692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bl>
    <w:p w14:paraId="253FB4F8" w14:textId="77777777" w:rsidR="00E66261" w:rsidRPr="00A11980" w:rsidRDefault="00E66261" w:rsidP="00E66261">
      <w:pPr>
        <w:pStyle w:val="MDPI43tablefooter"/>
        <w:spacing w:line="240" w:lineRule="auto"/>
        <w:rPr>
          <w:lang w:val="en-GB"/>
        </w:rPr>
      </w:pPr>
      <w:r w:rsidRPr="00A11980">
        <w:rPr>
          <w:lang w:val="en-GB"/>
        </w:rPr>
        <w:t>LB: lower-bound scenario where the concentration of non-detected analyte is zero and the concentration of detected but non-quantified analyte is the limit of detection. UB: upper-bound scenario where the concentration of non-detected analyte is the limit of detection and the concentration of detected but non-quantified analyte is the limit of quantification. Max Conc refers to maximum upper bound concentration value.</w:t>
      </w:r>
    </w:p>
    <w:p w14:paraId="180E677C" w14:textId="77777777" w:rsidR="00E66261" w:rsidRPr="00A11980" w:rsidRDefault="00E66261" w:rsidP="00E66261">
      <w:pPr>
        <w:rPr>
          <w:sz w:val="16"/>
          <w:szCs w:val="16"/>
          <w:lang w:val="en-GB"/>
        </w:rPr>
      </w:pPr>
    </w:p>
    <w:p w14:paraId="7BA4CE45" w14:textId="77777777" w:rsidR="00E66261" w:rsidRPr="00A11980" w:rsidRDefault="00E66261" w:rsidP="00E66261">
      <w:pPr>
        <w:rPr>
          <w:sz w:val="16"/>
          <w:szCs w:val="16"/>
          <w:lang w:val="en-GB"/>
        </w:rPr>
      </w:pPr>
    </w:p>
    <w:p w14:paraId="7C8A1F2E" w14:textId="77777777" w:rsidR="00E66261" w:rsidRPr="00A11980" w:rsidRDefault="00E66261" w:rsidP="00E66261">
      <w:pPr>
        <w:rPr>
          <w:sz w:val="16"/>
          <w:szCs w:val="16"/>
          <w:lang w:val="en-GB"/>
        </w:rPr>
      </w:pPr>
    </w:p>
    <w:p w14:paraId="59DB1A20" w14:textId="7124873D" w:rsidR="00E66261" w:rsidRPr="00A11980" w:rsidRDefault="00E66261" w:rsidP="00E66261">
      <w:pPr>
        <w:pStyle w:val="MDPI42tablebody"/>
        <w:jc w:val="left"/>
        <w:rPr>
          <w:sz w:val="16"/>
          <w:szCs w:val="16"/>
          <w:lang w:val="en-GB"/>
        </w:rPr>
      </w:pPr>
      <w:r w:rsidRPr="00A11980">
        <w:rPr>
          <w:b/>
          <w:bCs/>
          <w:lang w:val="en-GB"/>
        </w:rPr>
        <w:t xml:space="preserve">Table </w:t>
      </w:r>
      <w:r>
        <w:rPr>
          <w:b/>
          <w:bCs/>
          <w:lang w:val="en-GB"/>
        </w:rPr>
        <w:t>S5</w:t>
      </w:r>
      <w:r w:rsidRPr="00A11980">
        <w:rPr>
          <w:b/>
          <w:bCs/>
          <w:lang w:val="en-GB"/>
        </w:rPr>
        <w:t>.</w:t>
      </w:r>
      <w:r w:rsidRPr="00A11980">
        <w:rPr>
          <w:lang w:val="en-GB"/>
        </w:rPr>
        <w:t xml:space="preserve"> Occurrence and co-occurrence of T2-HT2 and secondary metabolites (μg/kg) for Barley, Cereals, Maize, Oat, Rice, Rye and Wheat for feed and food products.</w:t>
      </w:r>
    </w:p>
    <w:tbl>
      <w:tblPr>
        <w:tblW w:w="14704" w:type="dxa"/>
        <w:tblBorders>
          <w:insideH w:val="single" w:sz="4" w:space="0" w:color="D9D9D9"/>
          <w:insideV w:val="single" w:sz="4" w:space="0" w:color="D9D9D9"/>
        </w:tblBorders>
        <w:tblLook w:val="0000" w:firstRow="0" w:lastRow="0" w:firstColumn="0" w:lastColumn="0" w:noHBand="0" w:noVBand="0"/>
      </w:tblPr>
      <w:tblGrid>
        <w:gridCol w:w="960"/>
        <w:gridCol w:w="1183"/>
        <w:gridCol w:w="960"/>
        <w:gridCol w:w="1097"/>
        <w:gridCol w:w="1038"/>
        <w:gridCol w:w="675"/>
        <w:gridCol w:w="980"/>
        <w:gridCol w:w="1091"/>
        <w:gridCol w:w="911"/>
        <w:gridCol w:w="1097"/>
        <w:gridCol w:w="989"/>
        <w:gridCol w:w="645"/>
        <w:gridCol w:w="1170"/>
        <w:gridCol w:w="1040"/>
        <w:gridCol w:w="868"/>
      </w:tblGrid>
      <w:tr w:rsidR="00E66261" w:rsidRPr="00A11980" w14:paraId="08B63496" w14:textId="77777777" w:rsidTr="00821FAF">
        <w:trPr>
          <w:trHeight w:val="255"/>
        </w:trPr>
        <w:tc>
          <w:tcPr>
            <w:tcW w:w="960" w:type="dxa"/>
            <w:tcBorders>
              <w:top w:val="single" w:sz="12" w:space="0" w:color="000000"/>
            </w:tcBorders>
            <w:noWrap/>
          </w:tcPr>
          <w:p w14:paraId="4586258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83" w:type="dxa"/>
            <w:tcBorders>
              <w:top w:val="single" w:sz="12" w:space="0" w:color="000000"/>
            </w:tcBorders>
            <w:noWrap/>
          </w:tcPr>
          <w:p w14:paraId="465B699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60" w:type="dxa"/>
            <w:tcBorders>
              <w:top w:val="single" w:sz="12" w:space="0" w:color="000000"/>
            </w:tcBorders>
            <w:noWrap/>
          </w:tcPr>
          <w:p w14:paraId="3BEE97C1"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5792" w:type="dxa"/>
            <w:gridSpan w:val="6"/>
            <w:tcBorders>
              <w:top w:val="single" w:sz="12" w:space="0" w:color="000000"/>
            </w:tcBorders>
            <w:noWrap/>
          </w:tcPr>
          <w:p w14:paraId="4B408F0B"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FOOD</w:t>
            </w:r>
          </w:p>
        </w:tc>
        <w:tc>
          <w:tcPr>
            <w:tcW w:w="5809" w:type="dxa"/>
            <w:gridSpan w:val="6"/>
            <w:tcBorders>
              <w:top w:val="single" w:sz="12" w:space="0" w:color="000000"/>
            </w:tcBorders>
            <w:noWrap/>
          </w:tcPr>
          <w:p w14:paraId="06BC813A"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FEED</w:t>
            </w:r>
          </w:p>
        </w:tc>
      </w:tr>
      <w:tr w:rsidR="00E66261" w:rsidRPr="00A11980" w14:paraId="4E0C0A2D" w14:textId="77777777" w:rsidTr="00821FAF">
        <w:trPr>
          <w:trHeight w:val="270"/>
        </w:trPr>
        <w:tc>
          <w:tcPr>
            <w:tcW w:w="960" w:type="dxa"/>
            <w:tcBorders>
              <w:bottom w:val="single" w:sz="12" w:space="0" w:color="000000"/>
            </w:tcBorders>
            <w:noWrap/>
          </w:tcPr>
          <w:p w14:paraId="510C1FE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83" w:type="dxa"/>
            <w:tcBorders>
              <w:bottom w:val="single" w:sz="12" w:space="0" w:color="000000"/>
            </w:tcBorders>
            <w:noWrap/>
          </w:tcPr>
          <w:p w14:paraId="5930D0B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60" w:type="dxa"/>
            <w:tcBorders>
              <w:bottom w:val="single" w:sz="12" w:space="0" w:color="000000"/>
            </w:tcBorders>
            <w:noWrap/>
          </w:tcPr>
          <w:p w14:paraId="40C3B042"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1097" w:type="dxa"/>
            <w:tcBorders>
              <w:bottom w:val="single" w:sz="12" w:space="0" w:color="000000"/>
            </w:tcBorders>
            <w:noWrap/>
          </w:tcPr>
          <w:p w14:paraId="2E4D9B29"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T2 tetraol</w:t>
            </w:r>
          </w:p>
        </w:tc>
        <w:tc>
          <w:tcPr>
            <w:tcW w:w="1038" w:type="dxa"/>
            <w:tcBorders>
              <w:bottom w:val="single" w:sz="12" w:space="0" w:color="000000"/>
            </w:tcBorders>
            <w:noWrap/>
          </w:tcPr>
          <w:p w14:paraId="72463CCC"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T2 triol</w:t>
            </w:r>
          </w:p>
        </w:tc>
        <w:tc>
          <w:tcPr>
            <w:tcW w:w="675" w:type="dxa"/>
            <w:tcBorders>
              <w:bottom w:val="single" w:sz="12" w:space="0" w:color="000000"/>
            </w:tcBorders>
            <w:noWrap/>
          </w:tcPr>
          <w:p w14:paraId="0B975433"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T2G</w:t>
            </w:r>
          </w:p>
        </w:tc>
        <w:tc>
          <w:tcPr>
            <w:tcW w:w="980" w:type="dxa"/>
            <w:tcBorders>
              <w:bottom w:val="single" w:sz="12" w:space="0" w:color="000000"/>
            </w:tcBorders>
            <w:noWrap/>
          </w:tcPr>
          <w:p w14:paraId="4785E631"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T2+HT2</w:t>
            </w:r>
          </w:p>
        </w:tc>
        <w:tc>
          <w:tcPr>
            <w:tcW w:w="1091" w:type="dxa"/>
            <w:tcBorders>
              <w:bottom w:val="single" w:sz="12" w:space="0" w:color="000000"/>
            </w:tcBorders>
            <w:noWrap/>
          </w:tcPr>
          <w:p w14:paraId="76DCD272"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HT23G</w:t>
            </w:r>
          </w:p>
        </w:tc>
        <w:tc>
          <w:tcPr>
            <w:tcW w:w="911" w:type="dxa"/>
            <w:tcBorders>
              <w:bottom w:val="single" w:sz="12" w:space="0" w:color="000000"/>
            </w:tcBorders>
            <w:noWrap/>
          </w:tcPr>
          <w:p w14:paraId="108247CB"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HT2G</w:t>
            </w:r>
          </w:p>
        </w:tc>
        <w:tc>
          <w:tcPr>
            <w:tcW w:w="1097" w:type="dxa"/>
            <w:tcBorders>
              <w:bottom w:val="single" w:sz="12" w:space="0" w:color="000000"/>
            </w:tcBorders>
            <w:noWrap/>
          </w:tcPr>
          <w:p w14:paraId="7108EB45"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T2 tetraol</w:t>
            </w:r>
          </w:p>
        </w:tc>
        <w:tc>
          <w:tcPr>
            <w:tcW w:w="989" w:type="dxa"/>
            <w:tcBorders>
              <w:bottom w:val="single" w:sz="12" w:space="0" w:color="000000"/>
            </w:tcBorders>
            <w:noWrap/>
          </w:tcPr>
          <w:p w14:paraId="7E369C91"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T2 triol</w:t>
            </w:r>
          </w:p>
        </w:tc>
        <w:tc>
          <w:tcPr>
            <w:tcW w:w="645" w:type="dxa"/>
            <w:tcBorders>
              <w:bottom w:val="single" w:sz="12" w:space="0" w:color="000000"/>
            </w:tcBorders>
            <w:noWrap/>
          </w:tcPr>
          <w:p w14:paraId="1021531A"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T2G</w:t>
            </w:r>
          </w:p>
        </w:tc>
        <w:tc>
          <w:tcPr>
            <w:tcW w:w="1170" w:type="dxa"/>
            <w:tcBorders>
              <w:bottom w:val="single" w:sz="12" w:space="0" w:color="000000"/>
            </w:tcBorders>
            <w:noWrap/>
          </w:tcPr>
          <w:p w14:paraId="697DB9A0"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T2+HT2</w:t>
            </w:r>
          </w:p>
        </w:tc>
        <w:tc>
          <w:tcPr>
            <w:tcW w:w="1040" w:type="dxa"/>
            <w:tcBorders>
              <w:bottom w:val="single" w:sz="12" w:space="0" w:color="000000"/>
            </w:tcBorders>
            <w:noWrap/>
          </w:tcPr>
          <w:p w14:paraId="17471D46"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HT23G</w:t>
            </w:r>
          </w:p>
        </w:tc>
        <w:tc>
          <w:tcPr>
            <w:tcW w:w="868" w:type="dxa"/>
            <w:tcBorders>
              <w:bottom w:val="single" w:sz="12" w:space="0" w:color="000000"/>
            </w:tcBorders>
            <w:noWrap/>
          </w:tcPr>
          <w:p w14:paraId="1E3ABA5B"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HT2G</w:t>
            </w:r>
          </w:p>
        </w:tc>
      </w:tr>
      <w:tr w:rsidR="00E66261" w:rsidRPr="00A11980" w14:paraId="7C3DE8AF" w14:textId="77777777" w:rsidTr="00821FAF">
        <w:tblPrEx>
          <w:tblBorders>
            <w:insideH w:val="none" w:sz="0" w:space="0" w:color="auto"/>
            <w:insideV w:val="none" w:sz="0" w:space="0" w:color="auto"/>
          </w:tblBorders>
        </w:tblPrEx>
        <w:trPr>
          <w:trHeight w:val="270"/>
        </w:trPr>
        <w:tc>
          <w:tcPr>
            <w:tcW w:w="960" w:type="dxa"/>
            <w:vMerge w:val="restart"/>
            <w:noWrap/>
            <w:textDirection w:val="btLr"/>
          </w:tcPr>
          <w:p w14:paraId="3EEF4760"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Barley</w:t>
            </w:r>
          </w:p>
        </w:tc>
        <w:tc>
          <w:tcPr>
            <w:tcW w:w="1183" w:type="dxa"/>
            <w:shd w:val="clear" w:color="auto" w:fill="D9D9D9"/>
            <w:noWrap/>
          </w:tcPr>
          <w:p w14:paraId="7C91FE58"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960" w:type="dxa"/>
            <w:shd w:val="clear" w:color="auto" w:fill="D9D9D9"/>
            <w:noWrap/>
          </w:tcPr>
          <w:p w14:paraId="07D77952"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1097" w:type="dxa"/>
            <w:shd w:val="clear" w:color="auto" w:fill="D9D9D9"/>
            <w:noWrap/>
          </w:tcPr>
          <w:p w14:paraId="7056024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w:t>
            </w:r>
          </w:p>
        </w:tc>
        <w:tc>
          <w:tcPr>
            <w:tcW w:w="1038" w:type="dxa"/>
            <w:shd w:val="clear" w:color="auto" w:fill="D9D9D9"/>
            <w:noWrap/>
          </w:tcPr>
          <w:p w14:paraId="2EA310B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w:t>
            </w:r>
          </w:p>
        </w:tc>
        <w:tc>
          <w:tcPr>
            <w:tcW w:w="675" w:type="dxa"/>
            <w:shd w:val="clear" w:color="auto" w:fill="D9D9D9"/>
            <w:noWrap/>
          </w:tcPr>
          <w:p w14:paraId="40C47CD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shd w:val="clear" w:color="auto" w:fill="D9D9D9"/>
            <w:noWrap/>
          </w:tcPr>
          <w:p w14:paraId="4CF7225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48</w:t>
            </w:r>
          </w:p>
        </w:tc>
        <w:tc>
          <w:tcPr>
            <w:tcW w:w="1091" w:type="dxa"/>
            <w:shd w:val="clear" w:color="auto" w:fill="D9D9D9"/>
            <w:noWrap/>
          </w:tcPr>
          <w:p w14:paraId="3FEC7D2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911" w:type="dxa"/>
            <w:shd w:val="clear" w:color="auto" w:fill="D9D9D9"/>
            <w:noWrap/>
          </w:tcPr>
          <w:p w14:paraId="6E8B1BE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shd w:val="clear" w:color="auto" w:fill="D9D9D9"/>
            <w:noWrap/>
          </w:tcPr>
          <w:p w14:paraId="69BB91F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9" w:type="dxa"/>
            <w:shd w:val="clear" w:color="auto" w:fill="D9D9D9"/>
            <w:noWrap/>
          </w:tcPr>
          <w:p w14:paraId="5BDA969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45" w:type="dxa"/>
            <w:shd w:val="clear" w:color="auto" w:fill="D9D9D9"/>
            <w:noWrap/>
          </w:tcPr>
          <w:p w14:paraId="6BD079C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18</w:t>
            </w:r>
          </w:p>
        </w:tc>
        <w:tc>
          <w:tcPr>
            <w:tcW w:w="1170" w:type="dxa"/>
            <w:shd w:val="clear" w:color="auto" w:fill="D9D9D9"/>
            <w:noWrap/>
          </w:tcPr>
          <w:p w14:paraId="37DD578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45</w:t>
            </w:r>
          </w:p>
        </w:tc>
        <w:tc>
          <w:tcPr>
            <w:tcW w:w="1040" w:type="dxa"/>
            <w:shd w:val="clear" w:color="auto" w:fill="D9D9D9"/>
            <w:noWrap/>
          </w:tcPr>
          <w:p w14:paraId="4172EC5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shd w:val="clear" w:color="auto" w:fill="D9D9D9"/>
            <w:noWrap/>
          </w:tcPr>
          <w:p w14:paraId="70E0D45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18</w:t>
            </w:r>
          </w:p>
        </w:tc>
      </w:tr>
      <w:tr w:rsidR="00E66261" w:rsidRPr="00A11980" w14:paraId="3B856DA6" w14:textId="77777777" w:rsidTr="00821FAF">
        <w:trPr>
          <w:trHeight w:val="255"/>
        </w:trPr>
        <w:tc>
          <w:tcPr>
            <w:tcW w:w="960" w:type="dxa"/>
            <w:vMerge/>
          </w:tcPr>
          <w:p w14:paraId="6E1489DE" w14:textId="77777777" w:rsidR="00E66261" w:rsidRPr="00A11980" w:rsidRDefault="00E66261" w:rsidP="00821FAF">
            <w:pPr>
              <w:rPr>
                <w:rFonts w:ascii="Palatino Linotype" w:hAnsi="Palatino Linotype"/>
                <w:b/>
                <w:sz w:val="18"/>
                <w:szCs w:val="18"/>
                <w:lang w:val="en-GB"/>
              </w:rPr>
            </w:pPr>
          </w:p>
        </w:tc>
        <w:tc>
          <w:tcPr>
            <w:tcW w:w="1183" w:type="dxa"/>
            <w:vMerge w:val="restart"/>
            <w:noWrap/>
          </w:tcPr>
          <w:p w14:paraId="24F9F313"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960" w:type="dxa"/>
            <w:noWrap/>
          </w:tcPr>
          <w:p w14:paraId="23EEE942"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1097" w:type="dxa"/>
            <w:noWrap/>
          </w:tcPr>
          <w:p w14:paraId="1F775C2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51.4</w:t>
            </w:r>
          </w:p>
        </w:tc>
        <w:tc>
          <w:tcPr>
            <w:tcW w:w="1038" w:type="dxa"/>
            <w:noWrap/>
          </w:tcPr>
          <w:p w14:paraId="4116E91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10.3</w:t>
            </w:r>
          </w:p>
        </w:tc>
        <w:tc>
          <w:tcPr>
            <w:tcW w:w="675" w:type="dxa"/>
            <w:noWrap/>
          </w:tcPr>
          <w:p w14:paraId="26F99FB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noWrap/>
          </w:tcPr>
          <w:p w14:paraId="51708FA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27.3</w:t>
            </w:r>
          </w:p>
        </w:tc>
        <w:tc>
          <w:tcPr>
            <w:tcW w:w="1091" w:type="dxa"/>
            <w:noWrap/>
          </w:tcPr>
          <w:p w14:paraId="6643327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3.6</w:t>
            </w:r>
          </w:p>
        </w:tc>
        <w:tc>
          <w:tcPr>
            <w:tcW w:w="911" w:type="dxa"/>
            <w:noWrap/>
          </w:tcPr>
          <w:p w14:paraId="3AF4A9D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noWrap/>
          </w:tcPr>
          <w:p w14:paraId="5723B0E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9" w:type="dxa"/>
            <w:noWrap/>
          </w:tcPr>
          <w:p w14:paraId="0F46A96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45" w:type="dxa"/>
            <w:noWrap/>
          </w:tcPr>
          <w:p w14:paraId="24DD5DD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2.4</w:t>
            </w:r>
          </w:p>
        </w:tc>
        <w:tc>
          <w:tcPr>
            <w:tcW w:w="1170" w:type="dxa"/>
            <w:noWrap/>
          </w:tcPr>
          <w:p w14:paraId="5B66966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53.3</w:t>
            </w:r>
          </w:p>
        </w:tc>
        <w:tc>
          <w:tcPr>
            <w:tcW w:w="1040" w:type="dxa"/>
            <w:noWrap/>
          </w:tcPr>
          <w:p w14:paraId="09A5440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noWrap/>
          </w:tcPr>
          <w:p w14:paraId="242F095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48.2</w:t>
            </w:r>
          </w:p>
        </w:tc>
      </w:tr>
      <w:tr w:rsidR="00E66261" w:rsidRPr="00A11980" w14:paraId="76B60380" w14:textId="77777777" w:rsidTr="00821FAF">
        <w:trPr>
          <w:trHeight w:val="255"/>
        </w:trPr>
        <w:tc>
          <w:tcPr>
            <w:tcW w:w="960" w:type="dxa"/>
            <w:vMerge/>
          </w:tcPr>
          <w:p w14:paraId="08CC5180" w14:textId="77777777" w:rsidR="00E66261" w:rsidRPr="00A11980" w:rsidRDefault="00E66261" w:rsidP="00821FAF">
            <w:pPr>
              <w:rPr>
                <w:rFonts w:ascii="Palatino Linotype" w:hAnsi="Palatino Linotype"/>
                <w:b/>
                <w:sz w:val="18"/>
                <w:szCs w:val="18"/>
                <w:lang w:val="en-GB"/>
              </w:rPr>
            </w:pPr>
          </w:p>
        </w:tc>
        <w:tc>
          <w:tcPr>
            <w:tcW w:w="1183" w:type="dxa"/>
            <w:vMerge/>
          </w:tcPr>
          <w:p w14:paraId="215F46F6" w14:textId="77777777" w:rsidR="00E66261" w:rsidRPr="00A11980" w:rsidRDefault="00E66261" w:rsidP="00821FAF">
            <w:pPr>
              <w:rPr>
                <w:rFonts w:ascii="Palatino Linotype" w:hAnsi="Palatino Linotype"/>
                <w:b/>
                <w:sz w:val="18"/>
                <w:szCs w:val="18"/>
                <w:lang w:val="en-GB"/>
              </w:rPr>
            </w:pPr>
          </w:p>
        </w:tc>
        <w:tc>
          <w:tcPr>
            <w:tcW w:w="960" w:type="dxa"/>
            <w:noWrap/>
          </w:tcPr>
          <w:p w14:paraId="5F320C54"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097" w:type="dxa"/>
            <w:noWrap/>
          </w:tcPr>
          <w:p w14:paraId="1E0FDED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51.4</w:t>
            </w:r>
          </w:p>
        </w:tc>
        <w:tc>
          <w:tcPr>
            <w:tcW w:w="1038" w:type="dxa"/>
            <w:noWrap/>
          </w:tcPr>
          <w:p w14:paraId="61E590C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10.3</w:t>
            </w:r>
          </w:p>
        </w:tc>
        <w:tc>
          <w:tcPr>
            <w:tcW w:w="675" w:type="dxa"/>
            <w:noWrap/>
          </w:tcPr>
          <w:p w14:paraId="3EF05A5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noWrap/>
          </w:tcPr>
          <w:p w14:paraId="25C5B37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30.8</w:t>
            </w:r>
          </w:p>
        </w:tc>
        <w:tc>
          <w:tcPr>
            <w:tcW w:w="1091" w:type="dxa"/>
            <w:noWrap/>
          </w:tcPr>
          <w:p w14:paraId="2C828E2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10.8</w:t>
            </w:r>
          </w:p>
        </w:tc>
        <w:tc>
          <w:tcPr>
            <w:tcW w:w="911" w:type="dxa"/>
            <w:noWrap/>
          </w:tcPr>
          <w:p w14:paraId="2793872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noWrap/>
          </w:tcPr>
          <w:p w14:paraId="61B4534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9" w:type="dxa"/>
            <w:noWrap/>
          </w:tcPr>
          <w:p w14:paraId="5DEBDDE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45" w:type="dxa"/>
            <w:noWrap/>
          </w:tcPr>
          <w:p w14:paraId="3CABC9B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2.4</w:t>
            </w:r>
          </w:p>
        </w:tc>
        <w:tc>
          <w:tcPr>
            <w:tcW w:w="1170" w:type="dxa"/>
            <w:noWrap/>
          </w:tcPr>
          <w:p w14:paraId="25666E8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55.6</w:t>
            </w:r>
          </w:p>
        </w:tc>
        <w:tc>
          <w:tcPr>
            <w:tcW w:w="1040" w:type="dxa"/>
            <w:noWrap/>
          </w:tcPr>
          <w:p w14:paraId="65AB5DA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noWrap/>
          </w:tcPr>
          <w:p w14:paraId="7A35A2D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48.2</w:t>
            </w:r>
          </w:p>
        </w:tc>
      </w:tr>
      <w:tr w:rsidR="00E66261" w:rsidRPr="00A11980" w14:paraId="57E10B53" w14:textId="77777777" w:rsidTr="00821FAF">
        <w:trPr>
          <w:trHeight w:val="270"/>
        </w:trPr>
        <w:tc>
          <w:tcPr>
            <w:tcW w:w="960" w:type="dxa"/>
            <w:vMerge/>
          </w:tcPr>
          <w:p w14:paraId="3FB13239" w14:textId="77777777" w:rsidR="00E66261" w:rsidRPr="00A11980" w:rsidRDefault="00E66261" w:rsidP="00821FAF">
            <w:pPr>
              <w:rPr>
                <w:rFonts w:ascii="Palatino Linotype" w:hAnsi="Palatino Linotype"/>
                <w:b/>
                <w:sz w:val="18"/>
                <w:szCs w:val="18"/>
                <w:lang w:val="en-GB"/>
              </w:rPr>
            </w:pPr>
          </w:p>
        </w:tc>
        <w:tc>
          <w:tcPr>
            <w:tcW w:w="1183" w:type="dxa"/>
            <w:noWrap/>
          </w:tcPr>
          <w:p w14:paraId="0BE07DC4"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960" w:type="dxa"/>
            <w:noWrap/>
          </w:tcPr>
          <w:p w14:paraId="3E457F80"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097" w:type="dxa"/>
            <w:noWrap/>
          </w:tcPr>
          <w:p w14:paraId="0B392D4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102.7</w:t>
            </w:r>
          </w:p>
        </w:tc>
        <w:tc>
          <w:tcPr>
            <w:tcW w:w="1038" w:type="dxa"/>
            <w:noWrap/>
          </w:tcPr>
          <w:p w14:paraId="2B8B36E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20.4</w:t>
            </w:r>
          </w:p>
        </w:tc>
        <w:tc>
          <w:tcPr>
            <w:tcW w:w="675" w:type="dxa"/>
            <w:noWrap/>
          </w:tcPr>
          <w:p w14:paraId="16C6905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noWrap/>
          </w:tcPr>
          <w:p w14:paraId="5A9C319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264.0</w:t>
            </w:r>
          </w:p>
        </w:tc>
        <w:tc>
          <w:tcPr>
            <w:tcW w:w="1091" w:type="dxa"/>
            <w:noWrap/>
          </w:tcPr>
          <w:p w14:paraId="3526915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10.8</w:t>
            </w:r>
          </w:p>
        </w:tc>
        <w:tc>
          <w:tcPr>
            <w:tcW w:w="911" w:type="dxa"/>
            <w:noWrap/>
          </w:tcPr>
          <w:p w14:paraId="23A1C41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noWrap/>
          </w:tcPr>
          <w:p w14:paraId="0FED77C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9" w:type="dxa"/>
            <w:noWrap/>
          </w:tcPr>
          <w:p w14:paraId="2418248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45" w:type="dxa"/>
            <w:noWrap/>
          </w:tcPr>
          <w:p w14:paraId="4D3EC4E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14.5</w:t>
            </w:r>
          </w:p>
        </w:tc>
        <w:tc>
          <w:tcPr>
            <w:tcW w:w="1170" w:type="dxa"/>
            <w:noWrap/>
          </w:tcPr>
          <w:p w14:paraId="7C13EA8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213</w:t>
            </w:r>
          </w:p>
        </w:tc>
        <w:tc>
          <w:tcPr>
            <w:tcW w:w="1040" w:type="dxa"/>
            <w:noWrap/>
          </w:tcPr>
          <w:p w14:paraId="2318B0A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noWrap/>
          </w:tcPr>
          <w:p w14:paraId="053EDE4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162.8</w:t>
            </w:r>
          </w:p>
        </w:tc>
      </w:tr>
      <w:tr w:rsidR="00E66261" w:rsidRPr="00A11980" w14:paraId="57F8AB9D" w14:textId="77777777" w:rsidTr="00821FAF">
        <w:tblPrEx>
          <w:tblBorders>
            <w:insideH w:val="none" w:sz="0" w:space="0" w:color="auto"/>
            <w:insideV w:val="none" w:sz="0" w:space="0" w:color="auto"/>
          </w:tblBorders>
        </w:tblPrEx>
        <w:trPr>
          <w:trHeight w:val="255"/>
        </w:trPr>
        <w:tc>
          <w:tcPr>
            <w:tcW w:w="960" w:type="dxa"/>
            <w:vMerge w:val="restart"/>
            <w:noWrap/>
            <w:textDirection w:val="btLr"/>
          </w:tcPr>
          <w:p w14:paraId="6F7C5354"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Cereals</w:t>
            </w:r>
          </w:p>
        </w:tc>
        <w:tc>
          <w:tcPr>
            <w:tcW w:w="1183" w:type="dxa"/>
            <w:shd w:val="clear" w:color="auto" w:fill="D9D9D9"/>
            <w:noWrap/>
          </w:tcPr>
          <w:p w14:paraId="0F95B81A"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960" w:type="dxa"/>
            <w:shd w:val="clear" w:color="auto" w:fill="D9D9D9"/>
            <w:noWrap/>
          </w:tcPr>
          <w:p w14:paraId="7DC47736"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1097" w:type="dxa"/>
            <w:shd w:val="clear" w:color="auto" w:fill="D9D9D9"/>
            <w:noWrap/>
          </w:tcPr>
          <w:p w14:paraId="751E548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8" w:type="dxa"/>
            <w:shd w:val="clear" w:color="auto" w:fill="D9D9D9"/>
            <w:noWrap/>
          </w:tcPr>
          <w:p w14:paraId="279E312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75" w:type="dxa"/>
            <w:shd w:val="clear" w:color="auto" w:fill="D9D9D9"/>
            <w:noWrap/>
          </w:tcPr>
          <w:p w14:paraId="7ACFE10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shd w:val="clear" w:color="auto" w:fill="D9D9D9"/>
            <w:noWrap/>
          </w:tcPr>
          <w:p w14:paraId="13F9D20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58</w:t>
            </w:r>
          </w:p>
        </w:tc>
        <w:tc>
          <w:tcPr>
            <w:tcW w:w="1091" w:type="dxa"/>
            <w:shd w:val="clear" w:color="auto" w:fill="D9D9D9"/>
            <w:noWrap/>
          </w:tcPr>
          <w:p w14:paraId="71FACE1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1" w:type="dxa"/>
            <w:shd w:val="clear" w:color="auto" w:fill="D9D9D9"/>
            <w:noWrap/>
          </w:tcPr>
          <w:p w14:paraId="3DC09AF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shd w:val="clear" w:color="auto" w:fill="D9D9D9"/>
            <w:noWrap/>
          </w:tcPr>
          <w:p w14:paraId="2105336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9" w:type="dxa"/>
            <w:shd w:val="clear" w:color="auto" w:fill="D9D9D9"/>
            <w:noWrap/>
          </w:tcPr>
          <w:p w14:paraId="5F92733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45" w:type="dxa"/>
            <w:shd w:val="clear" w:color="auto" w:fill="D9D9D9"/>
            <w:noWrap/>
          </w:tcPr>
          <w:p w14:paraId="105B4C5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shd w:val="clear" w:color="auto" w:fill="D9D9D9"/>
            <w:noWrap/>
          </w:tcPr>
          <w:p w14:paraId="198D72E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13</w:t>
            </w:r>
          </w:p>
        </w:tc>
        <w:tc>
          <w:tcPr>
            <w:tcW w:w="1040" w:type="dxa"/>
            <w:shd w:val="clear" w:color="auto" w:fill="D9D9D9"/>
            <w:noWrap/>
          </w:tcPr>
          <w:p w14:paraId="627D45E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shd w:val="clear" w:color="auto" w:fill="D9D9D9"/>
            <w:noWrap/>
          </w:tcPr>
          <w:p w14:paraId="7AEFAE2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6691C05A" w14:textId="77777777" w:rsidTr="00821FAF">
        <w:trPr>
          <w:trHeight w:val="255"/>
        </w:trPr>
        <w:tc>
          <w:tcPr>
            <w:tcW w:w="960" w:type="dxa"/>
            <w:vMerge/>
          </w:tcPr>
          <w:p w14:paraId="79DC8EB5" w14:textId="77777777" w:rsidR="00E66261" w:rsidRPr="00A11980" w:rsidRDefault="00E66261" w:rsidP="00821FAF">
            <w:pPr>
              <w:rPr>
                <w:rFonts w:ascii="Palatino Linotype" w:hAnsi="Palatino Linotype"/>
                <w:b/>
                <w:sz w:val="18"/>
                <w:szCs w:val="18"/>
                <w:lang w:val="en-GB"/>
              </w:rPr>
            </w:pPr>
          </w:p>
        </w:tc>
        <w:tc>
          <w:tcPr>
            <w:tcW w:w="1183" w:type="dxa"/>
            <w:vMerge w:val="restart"/>
            <w:noWrap/>
          </w:tcPr>
          <w:p w14:paraId="1D5BAC71"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960" w:type="dxa"/>
            <w:noWrap/>
          </w:tcPr>
          <w:p w14:paraId="60F33A19"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1097" w:type="dxa"/>
            <w:noWrap/>
          </w:tcPr>
          <w:p w14:paraId="6E08C31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8" w:type="dxa"/>
            <w:noWrap/>
          </w:tcPr>
          <w:p w14:paraId="613267A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75" w:type="dxa"/>
            <w:noWrap/>
          </w:tcPr>
          <w:p w14:paraId="65BE96E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noWrap/>
          </w:tcPr>
          <w:p w14:paraId="5BB1039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2.8</w:t>
            </w:r>
          </w:p>
        </w:tc>
        <w:tc>
          <w:tcPr>
            <w:tcW w:w="1091" w:type="dxa"/>
            <w:noWrap/>
          </w:tcPr>
          <w:p w14:paraId="30E2F37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1" w:type="dxa"/>
            <w:noWrap/>
          </w:tcPr>
          <w:p w14:paraId="0DA23C7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noWrap/>
          </w:tcPr>
          <w:p w14:paraId="23F6C28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9" w:type="dxa"/>
            <w:noWrap/>
          </w:tcPr>
          <w:p w14:paraId="4C9277D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45" w:type="dxa"/>
            <w:noWrap/>
          </w:tcPr>
          <w:p w14:paraId="2A0C13B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noWrap/>
          </w:tcPr>
          <w:p w14:paraId="2C5C946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27.7</w:t>
            </w:r>
          </w:p>
        </w:tc>
        <w:tc>
          <w:tcPr>
            <w:tcW w:w="1040" w:type="dxa"/>
            <w:noWrap/>
          </w:tcPr>
          <w:p w14:paraId="76B59C6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noWrap/>
          </w:tcPr>
          <w:p w14:paraId="303E716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1B5D98A3" w14:textId="77777777" w:rsidTr="00821FAF">
        <w:trPr>
          <w:trHeight w:val="255"/>
        </w:trPr>
        <w:tc>
          <w:tcPr>
            <w:tcW w:w="960" w:type="dxa"/>
            <w:vMerge/>
          </w:tcPr>
          <w:p w14:paraId="008D3C87" w14:textId="77777777" w:rsidR="00E66261" w:rsidRPr="00A11980" w:rsidRDefault="00E66261" w:rsidP="00821FAF">
            <w:pPr>
              <w:rPr>
                <w:rFonts w:ascii="Palatino Linotype" w:hAnsi="Palatino Linotype"/>
                <w:b/>
                <w:sz w:val="18"/>
                <w:szCs w:val="18"/>
                <w:lang w:val="en-GB"/>
              </w:rPr>
            </w:pPr>
          </w:p>
        </w:tc>
        <w:tc>
          <w:tcPr>
            <w:tcW w:w="1183" w:type="dxa"/>
            <w:vMerge/>
          </w:tcPr>
          <w:p w14:paraId="4557B5E0" w14:textId="77777777" w:rsidR="00E66261" w:rsidRPr="00A11980" w:rsidRDefault="00E66261" w:rsidP="00821FAF">
            <w:pPr>
              <w:rPr>
                <w:rFonts w:ascii="Palatino Linotype" w:hAnsi="Palatino Linotype"/>
                <w:b/>
                <w:sz w:val="18"/>
                <w:szCs w:val="18"/>
                <w:lang w:val="en-GB"/>
              </w:rPr>
            </w:pPr>
          </w:p>
        </w:tc>
        <w:tc>
          <w:tcPr>
            <w:tcW w:w="960" w:type="dxa"/>
            <w:noWrap/>
          </w:tcPr>
          <w:p w14:paraId="50E91A02"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097" w:type="dxa"/>
            <w:noWrap/>
          </w:tcPr>
          <w:p w14:paraId="1997968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8" w:type="dxa"/>
            <w:noWrap/>
          </w:tcPr>
          <w:p w14:paraId="677727D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75" w:type="dxa"/>
            <w:noWrap/>
          </w:tcPr>
          <w:p w14:paraId="614038A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noWrap/>
          </w:tcPr>
          <w:p w14:paraId="77CB08F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9.7</w:t>
            </w:r>
          </w:p>
        </w:tc>
        <w:tc>
          <w:tcPr>
            <w:tcW w:w="1091" w:type="dxa"/>
            <w:noWrap/>
          </w:tcPr>
          <w:p w14:paraId="43237D1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1" w:type="dxa"/>
            <w:noWrap/>
          </w:tcPr>
          <w:p w14:paraId="4383A0C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noWrap/>
          </w:tcPr>
          <w:p w14:paraId="2BBB7A3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9" w:type="dxa"/>
            <w:noWrap/>
          </w:tcPr>
          <w:p w14:paraId="524D336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45" w:type="dxa"/>
            <w:noWrap/>
          </w:tcPr>
          <w:p w14:paraId="76B8D31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noWrap/>
          </w:tcPr>
          <w:p w14:paraId="2B865AA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27.8</w:t>
            </w:r>
          </w:p>
        </w:tc>
        <w:tc>
          <w:tcPr>
            <w:tcW w:w="1040" w:type="dxa"/>
            <w:noWrap/>
          </w:tcPr>
          <w:p w14:paraId="5C501E3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noWrap/>
          </w:tcPr>
          <w:p w14:paraId="08A41F9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776540C6" w14:textId="77777777" w:rsidTr="00821FAF">
        <w:trPr>
          <w:trHeight w:val="270"/>
        </w:trPr>
        <w:tc>
          <w:tcPr>
            <w:tcW w:w="960" w:type="dxa"/>
            <w:vMerge/>
          </w:tcPr>
          <w:p w14:paraId="70B56D71" w14:textId="77777777" w:rsidR="00E66261" w:rsidRPr="00A11980" w:rsidRDefault="00E66261" w:rsidP="00821FAF">
            <w:pPr>
              <w:rPr>
                <w:rFonts w:ascii="Palatino Linotype" w:hAnsi="Palatino Linotype"/>
                <w:b/>
                <w:sz w:val="18"/>
                <w:szCs w:val="18"/>
                <w:lang w:val="en-GB"/>
              </w:rPr>
            </w:pPr>
          </w:p>
        </w:tc>
        <w:tc>
          <w:tcPr>
            <w:tcW w:w="1183" w:type="dxa"/>
            <w:noWrap/>
          </w:tcPr>
          <w:p w14:paraId="7B348C25"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960" w:type="dxa"/>
            <w:noWrap/>
          </w:tcPr>
          <w:p w14:paraId="29F170A3"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097" w:type="dxa"/>
            <w:noWrap/>
          </w:tcPr>
          <w:p w14:paraId="2E7AE72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8" w:type="dxa"/>
            <w:noWrap/>
          </w:tcPr>
          <w:p w14:paraId="3C03412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75" w:type="dxa"/>
            <w:noWrap/>
          </w:tcPr>
          <w:p w14:paraId="63E82C0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noWrap/>
          </w:tcPr>
          <w:p w14:paraId="5CEE93E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60.0</w:t>
            </w:r>
          </w:p>
        </w:tc>
        <w:tc>
          <w:tcPr>
            <w:tcW w:w="1091" w:type="dxa"/>
            <w:noWrap/>
          </w:tcPr>
          <w:p w14:paraId="47AC48E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1" w:type="dxa"/>
            <w:noWrap/>
          </w:tcPr>
          <w:p w14:paraId="37758CC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noWrap/>
          </w:tcPr>
          <w:p w14:paraId="33A767D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9" w:type="dxa"/>
            <w:noWrap/>
          </w:tcPr>
          <w:p w14:paraId="38488FD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45" w:type="dxa"/>
            <w:noWrap/>
          </w:tcPr>
          <w:p w14:paraId="52C3A71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noWrap/>
          </w:tcPr>
          <w:p w14:paraId="36EDF1B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65.1</w:t>
            </w:r>
          </w:p>
        </w:tc>
        <w:tc>
          <w:tcPr>
            <w:tcW w:w="1040" w:type="dxa"/>
            <w:noWrap/>
          </w:tcPr>
          <w:p w14:paraId="615F344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noWrap/>
          </w:tcPr>
          <w:p w14:paraId="1C655B1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6B836A7D" w14:textId="77777777" w:rsidTr="00821FAF">
        <w:tblPrEx>
          <w:tblBorders>
            <w:insideH w:val="none" w:sz="0" w:space="0" w:color="auto"/>
            <w:insideV w:val="none" w:sz="0" w:space="0" w:color="auto"/>
          </w:tblBorders>
        </w:tblPrEx>
        <w:trPr>
          <w:trHeight w:val="255"/>
        </w:trPr>
        <w:tc>
          <w:tcPr>
            <w:tcW w:w="960" w:type="dxa"/>
            <w:vMerge w:val="restart"/>
            <w:noWrap/>
            <w:textDirection w:val="btLr"/>
          </w:tcPr>
          <w:p w14:paraId="0272D296"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lastRenderedPageBreak/>
              <w:t>Maize</w:t>
            </w:r>
          </w:p>
        </w:tc>
        <w:tc>
          <w:tcPr>
            <w:tcW w:w="1183" w:type="dxa"/>
            <w:shd w:val="clear" w:color="auto" w:fill="D9D9D9"/>
            <w:noWrap/>
          </w:tcPr>
          <w:p w14:paraId="0A057247"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960" w:type="dxa"/>
            <w:shd w:val="clear" w:color="auto" w:fill="D9D9D9"/>
            <w:noWrap/>
          </w:tcPr>
          <w:p w14:paraId="0DFDC09A"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1097" w:type="dxa"/>
            <w:shd w:val="clear" w:color="auto" w:fill="D9D9D9"/>
            <w:noWrap/>
          </w:tcPr>
          <w:p w14:paraId="5AD27DE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8" w:type="dxa"/>
            <w:shd w:val="clear" w:color="auto" w:fill="D9D9D9"/>
            <w:noWrap/>
          </w:tcPr>
          <w:p w14:paraId="5834A05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75" w:type="dxa"/>
            <w:shd w:val="clear" w:color="auto" w:fill="D9D9D9"/>
            <w:noWrap/>
          </w:tcPr>
          <w:p w14:paraId="75F8A34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shd w:val="clear" w:color="auto" w:fill="D9D9D9"/>
            <w:noWrap/>
          </w:tcPr>
          <w:p w14:paraId="5E9C4A3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53</w:t>
            </w:r>
          </w:p>
        </w:tc>
        <w:tc>
          <w:tcPr>
            <w:tcW w:w="1091" w:type="dxa"/>
            <w:shd w:val="clear" w:color="auto" w:fill="D9D9D9"/>
            <w:noWrap/>
          </w:tcPr>
          <w:p w14:paraId="2CD8B43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1" w:type="dxa"/>
            <w:shd w:val="clear" w:color="auto" w:fill="D9D9D9"/>
            <w:noWrap/>
          </w:tcPr>
          <w:p w14:paraId="10877D3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shd w:val="clear" w:color="auto" w:fill="D9D9D9"/>
            <w:noWrap/>
          </w:tcPr>
          <w:p w14:paraId="38DADCB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w:t>
            </w:r>
          </w:p>
        </w:tc>
        <w:tc>
          <w:tcPr>
            <w:tcW w:w="989" w:type="dxa"/>
            <w:shd w:val="clear" w:color="auto" w:fill="D9D9D9"/>
            <w:noWrap/>
          </w:tcPr>
          <w:p w14:paraId="3F52A52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w:t>
            </w:r>
          </w:p>
        </w:tc>
        <w:tc>
          <w:tcPr>
            <w:tcW w:w="645" w:type="dxa"/>
            <w:shd w:val="clear" w:color="auto" w:fill="D9D9D9"/>
            <w:noWrap/>
          </w:tcPr>
          <w:p w14:paraId="6097DF3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shd w:val="clear" w:color="auto" w:fill="D9D9D9"/>
            <w:noWrap/>
          </w:tcPr>
          <w:p w14:paraId="3D5AB3A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174</w:t>
            </w:r>
          </w:p>
        </w:tc>
        <w:tc>
          <w:tcPr>
            <w:tcW w:w="1040" w:type="dxa"/>
            <w:shd w:val="clear" w:color="auto" w:fill="D9D9D9"/>
            <w:noWrap/>
          </w:tcPr>
          <w:p w14:paraId="5BAA8E0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shd w:val="clear" w:color="auto" w:fill="D9D9D9"/>
            <w:noWrap/>
          </w:tcPr>
          <w:p w14:paraId="3918125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2E6DA3D2" w14:textId="77777777" w:rsidTr="00821FAF">
        <w:trPr>
          <w:trHeight w:val="255"/>
        </w:trPr>
        <w:tc>
          <w:tcPr>
            <w:tcW w:w="960" w:type="dxa"/>
            <w:vMerge/>
          </w:tcPr>
          <w:p w14:paraId="2B993F0A" w14:textId="77777777" w:rsidR="00E66261" w:rsidRPr="00A11980" w:rsidRDefault="00E66261" w:rsidP="00821FAF">
            <w:pPr>
              <w:rPr>
                <w:rFonts w:ascii="Palatino Linotype" w:hAnsi="Palatino Linotype"/>
                <w:b/>
                <w:sz w:val="18"/>
                <w:szCs w:val="18"/>
                <w:lang w:val="en-GB"/>
              </w:rPr>
            </w:pPr>
          </w:p>
        </w:tc>
        <w:tc>
          <w:tcPr>
            <w:tcW w:w="1183" w:type="dxa"/>
            <w:vMerge w:val="restart"/>
            <w:noWrap/>
          </w:tcPr>
          <w:p w14:paraId="31141F67"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960" w:type="dxa"/>
            <w:noWrap/>
          </w:tcPr>
          <w:p w14:paraId="6C0571CE"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1097" w:type="dxa"/>
            <w:noWrap/>
          </w:tcPr>
          <w:p w14:paraId="27EBDF4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8" w:type="dxa"/>
            <w:noWrap/>
          </w:tcPr>
          <w:p w14:paraId="1EE2635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75" w:type="dxa"/>
            <w:noWrap/>
          </w:tcPr>
          <w:p w14:paraId="6E0AD12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noWrap/>
          </w:tcPr>
          <w:p w14:paraId="3007CF3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1.8</w:t>
            </w:r>
          </w:p>
        </w:tc>
        <w:tc>
          <w:tcPr>
            <w:tcW w:w="1091" w:type="dxa"/>
            <w:noWrap/>
          </w:tcPr>
          <w:p w14:paraId="36A5546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1" w:type="dxa"/>
            <w:noWrap/>
          </w:tcPr>
          <w:p w14:paraId="7FA41B6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noWrap/>
          </w:tcPr>
          <w:p w14:paraId="55BC47C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117.7</w:t>
            </w:r>
          </w:p>
        </w:tc>
        <w:tc>
          <w:tcPr>
            <w:tcW w:w="989" w:type="dxa"/>
            <w:noWrap/>
          </w:tcPr>
          <w:p w14:paraId="3319DBB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42</w:t>
            </w:r>
          </w:p>
        </w:tc>
        <w:tc>
          <w:tcPr>
            <w:tcW w:w="645" w:type="dxa"/>
            <w:noWrap/>
          </w:tcPr>
          <w:p w14:paraId="020F714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noWrap/>
          </w:tcPr>
          <w:p w14:paraId="25784F5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44.8</w:t>
            </w:r>
          </w:p>
        </w:tc>
        <w:tc>
          <w:tcPr>
            <w:tcW w:w="1040" w:type="dxa"/>
            <w:noWrap/>
          </w:tcPr>
          <w:p w14:paraId="13885AB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noWrap/>
          </w:tcPr>
          <w:p w14:paraId="710D832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7B979C11" w14:textId="77777777" w:rsidTr="00821FAF">
        <w:trPr>
          <w:trHeight w:val="255"/>
        </w:trPr>
        <w:tc>
          <w:tcPr>
            <w:tcW w:w="960" w:type="dxa"/>
            <w:vMerge/>
          </w:tcPr>
          <w:p w14:paraId="3F3286BB" w14:textId="77777777" w:rsidR="00E66261" w:rsidRPr="00A11980" w:rsidRDefault="00E66261" w:rsidP="00821FAF">
            <w:pPr>
              <w:rPr>
                <w:rFonts w:ascii="Palatino Linotype" w:hAnsi="Palatino Linotype"/>
                <w:b/>
                <w:sz w:val="18"/>
                <w:szCs w:val="18"/>
                <w:lang w:val="en-GB"/>
              </w:rPr>
            </w:pPr>
          </w:p>
        </w:tc>
        <w:tc>
          <w:tcPr>
            <w:tcW w:w="1183" w:type="dxa"/>
            <w:vMerge/>
          </w:tcPr>
          <w:p w14:paraId="10678CCD" w14:textId="77777777" w:rsidR="00E66261" w:rsidRPr="00A11980" w:rsidRDefault="00E66261" w:rsidP="00821FAF">
            <w:pPr>
              <w:rPr>
                <w:rFonts w:ascii="Palatino Linotype" w:hAnsi="Palatino Linotype"/>
                <w:b/>
                <w:sz w:val="18"/>
                <w:szCs w:val="18"/>
                <w:lang w:val="en-GB"/>
              </w:rPr>
            </w:pPr>
          </w:p>
        </w:tc>
        <w:tc>
          <w:tcPr>
            <w:tcW w:w="960" w:type="dxa"/>
            <w:noWrap/>
          </w:tcPr>
          <w:p w14:paraId="6F915848"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097" w:type="dxa"/>
            <w:noWrap/>
          </w:tcPr>
          <w:p w14:paraId="35F4AAC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8" w:type="dxa"/>
            <w:noWrap/>
          </w:tcPr>
          <w:p w14:paraId="06479DD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75" w:type="dxa"/>
            <w:noWrap/>
          </w:tcPr>
          <w:p w14:paraId="047EC78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noWrap/>
          </w:tcPr>
          <w:p w14:paraId="0EBA378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5.4</w:t>
            </w:r>
          </w:p>
        </w:tc>
        <w:tc>
          <w:tcPr>
            <w:tcW w:w="1091" w:type="dxa"/>
            <w:noWrap/>
          </w:tcPr>
          <w:p w14:paraId="18F0FE9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1" w:type="dxa"/>
            <w:noWrap/>
          </w:tcPr>
          <w:p w14:paraId="706320A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noWrap/>
          </w:tcPr>
          <w:p w14:paraId="25E8529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117.7</w:t>
            </w:r>
          </w:p>
        </w:tc>
        <w:tc>
          <w:tcPr>
            <w:tcW w:w="989" w:type="dxa"/>
            <w:noWrap/>
          </w:tcPr>
          <w:p w14:paraId="5CB4BC5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42</w:t>
            </w:r>
          </w:p>
        </w:tc>
        <w:tc>
          <w:tcPr>
            <w:tcW w:w="645" w:type="dxa"/>
            <w:noWrap/>
          </w:tcPr>
          <w:p w14:paraId="1CA99DB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noWrap/>
          </w:tcPr>
          <w:p w14:paraId="321415A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49.2</w:t>
            </w:r>
          </w:p>
        </w:tc>
        <w:tc>
          <w:tcPr>
            <w:tcW w:w="1040" w:type="dxa"/>
            <w:noWrap/>
          </w:tcPr>
          <w:p w14:paraId="478E720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noWrap/>
          </w:tcPr>
          <w:p w14:paraId="3EB9DE7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41EAFF3F" w14:textId="77777777" w:rsidTr="00821FAF">
        <w:trPr>
          <w:trHeight w:val="270"/>
        </w:trPr>
        <w:tc>
          <w:tcPr>
            <w:tcW w:w="960" w:type="dxa"/>
            <w:vMerge/>
          </w:tcPr>
          <w:p w14:paraId="024B4485" w14:textId="77777777" w:rsidR="00E66261" w:rsidRPr="00A11980" w:rsidRDefault="00E66261" w:rsidP="00821FAF">
            <w:pPr>
              <w:rPr>
                <w:rFonts w:ascii="Palatino Linotype" w:hAnsi="Palatino Linotype"/>
                <w:b/>
                <w:sz w:val="18"/>
                <w:szCs w:val="18"/>
                <w:lang w:val="en-GB"/>
              </w:rPr>
            </w:pPr>
          </w:p>
        </w:tc>
        <w:tc>
          <w:tcPr>
            <w:tcW w:w="1183" w:type="dxa"/>
            <w:noWrap/>
          </w:tcPr>
          <w:p w14:paraId="1C905E09"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960" w:type="dxa"/>
            <w:noWrap/>
          </w:tcPr>
          <w:p w14:paraId="69745031"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097" w:type="dxa"/>
            <w:noWrap/>
          </w:tcPr>
          <w:p w14:paraId="2E355F3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8" w:type="dxa"/>
            <w:noWrap/>
          </w:tcPr>
          <w:p w14:paraId="50936F2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75" w:type="dxa"/>
            <w:noWrap/>
          </w:tcPr>
          <w:p w14:paraId="431C8D7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noWrap/>
          </w:tcPr>
          <w:p w14:paraId="396B63E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60.0</w:t>
            </w:r>
          </w:p>
        </w:tc>
        <w:tc>
          <w:tcPr>
            <w:tcW w:w="1091" w:type="dxa"/>
            <w:noWrap/>
          </w:tcPr>
          <w:p w14:paraId="67E4305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1" w:type="dxa"/>
            <w:noWrap/>
          </w:tcPr>
          <w:p w14:paraId="381F65E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noWrap/>
          </w:tcPr>
          <w:p w14:paraId="27942E4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301</w:t>
            </w:r>
          </w:p>
        </w:tc>
        <w:tc>
          <w:tcPr>
            <w:tcW w:w="989" w:type="dxa"/>
            <w:noWrap/>
          </w:tcPr>
          <w:p w14:paraId="7ABFFC7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76</w:t>
            </w:r>
          </w:p>
        </w:tc>
        <w:tc>
          <w:tcPr>
            <w:tcW w:w="645" w:type="dxa"/>
            <w:noWrap/>
          </w:tcPr>
          <w:p w14:paraId="3245FEB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noWrap/>
          </w:tcPr>
          <w:p w14:paraId="424941B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2300</w:t>
            </w:r>
          </w:p>
        </w:tc>
        <w:tc>
          <w:tcPr>
            <w:tcW w:w="1040" w:type="dxa"/>
            <w:noWrap/>
          </w:tcPr>
          <w:p w14:paraId="0F69F84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noWrap/>
          </w:tcPr>
          <w:p w14:paraId="6F66482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4EE08E95" w14:textId="77777777" w:rsidTr="00821FAF">
        <w:tblPrEx>
          <w:tblBorders>
            <w:insideH w:val="none" w:sz="0" w:space="0" w:color="auto"/>
            <w:insideV w:val="none" w:sz="0" w:space="0" w:color="auto"/>
          </w:tblBorders>
        </w:tblPrEx>
        <w:trPr>
          <w:trHeight w:val="255"/>
        </w:trPr>
        <w:tc>
          <w:tcPr>
            <w:tcW w:w="960" w:type="dxa"/>
            <w:vMerge w:val="restart"/>
            <w:noWrap/>
            <w:textDirection w:val="btLr"/>
          </w:tcPr>
          <w:p w14:paraId="6F4EF01F"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Oat</w:t>
            </w:r>
          </w:p>
        </w:tc>
        <w:tc>
          <w:tcPr>
            <w:tcW w:w="1183" w:type="dxa"/>
            <w:shd w:val="clear" w:color="auto" w:fill="D9D9D9"/>
            <w:noWrap/>
          </w:tcPr>
          <w:p w14:paraId="425EC61B"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960" w:type="dxa"/>
            <w:shd w:val="clear" w:color="auto" w:fill="D9D9D9"/>
            <w:noWrap/>
          </w:tcPr>
          <w:p w14:paraId="48E2C290"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1097" w:type="dxa"/>
            <w:shd w:val="clear" w:color="auto" w:fill="D9D9D9"/>
            <w:noWrap/>
          </w:tcPr>
          <w:p w14:paraId="3E4EF67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038" w:type="dxa"/>
            <w:shd w:val="clear" w:color="auto" w:fill="D9D9D9"/>
            <w:noWrap/>
          </w:tcPr>
          <w:p w14:paraId="7651F92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13</w:t>
            </w:r>
          </w:p>
        </w:tc>
        <w:tc>
          <w:tcPr>
            <w:tcW w:w="675" w:type="dxa"/>
            <w:shd w:val="clear" w:color="auto" w:fill="D9D9D9"/>
            <w:noWrap/>
          </w:tcPr>
          <w:p w14:paraId="41CF9F9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shd w:val="clear" w:color="auto" w:fill="D9D9D9"/>
            <w:noWrap/>
          </w:tcPr>
          <w:p w14:paraId="552B131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65</w:t>
            </w:r>
          </w:p>
        </w:tc>
        <w:tc>
          <w:tcPr>
            <w:tcW w:w="1091" w:type="dxa"/>
            <w:shd w:val="clear" w:color="auto" w:fill="D9D9D9"/>
            <w:noWrap/>
          </w:tcPr>
          <w:p w14:paraId="7088370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1" w:type="dxa"/>
            <w:shd w:val="clear" w:color="auto" w:fill="D9D9D9"/>
            <w:noWrap/>
          </w:tcPr>
          <w:p w14:paraId="34B3703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shd w:val="clear" w:color="auto" w:fill="D9D9D9"/>
            <w:noWrap/>
          </w:tcPr>
          <w:p w14:paraId="62E5C1A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989" w:type="dxa"/>
            <w:shd w:val="clear" w:color="auto" w:fill="D9D9D9"/>
            <w:noWrap/>
          </w:tcPr>
          <w:p w14:paraId="234225C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645" w:type="dxa"/>
            <w:shd w:val="clear" w:color="auto" w:fill="D9D9D9"/>
            <w:noWrap/>
          </w:tcPr>
          <w:p w14:paraId="3BB08A3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shd w:val="clear" w:color="auto" w:fill="D9D9D9"/>
            <w:noWrap/>
          </w:tcPr>
          <w:p w14:paraId="7EB3B6B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17</w:t>
            </w:r>
          </w:p>
        </w:tc>
        <w:tc>
          <w:tcPr>
            <w:tcW w:w="1040" w:type="dxa"/>
            <w:shd w:val="clear" w:color="auto" w:fill="D9D9D9"/>
            <w:noWrap/>
          </w:tcPr>
          <w:p w14:paraId="4F75C76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868" w:type="dxa"/>
            <w:shd w:val="clear" w:color="auto" w:fill="D9D9D9"/>
            <w:noWrap/>
          </w:tcPr>
          <w:p w14:paraId="746E849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08C61616" w14:textId="77777777" w:rsidTr="00821FAF">
        <w:trPr>
          <w:trHeight w:val="255"/>
        </w:trPr>
        <w:tc>
          <w:tcPr>
            <w:tcW w:w="960" w:type="dxa"/>
            <w:vMerge/>
          </w:tcPr>
          <w:p w14:paraId="17CAD727" w14:textId="77777777" w:rsidR="00E66261" w:rsidRPr="00A11980" w:rsidRDefault="00E66261" w:rsidP="00821FAF">
            <w:pPr>
              <w:rPr>
                <w:rFonts w:ascii="Palatino Linotype" w:hAnsi="Palatino Linotype"/>
                <w:b/>
                <w:sz w:val="18"/>
                <w:szCs w:val="18"/>
                <w:lang w:val="en-GB"/>
              </w:rPr>
            </w:pPr>
          </w:p>
        </w:tc>
        <w:tc>
          <w:tcPr>
            <w:tcW w:w="1183" w:type="dxa"/>
            <w:vMerge w:val="restart"/>
            <w:noWrap/>
          </w:tcPr>
          <w:p w14:paraId="5BACB1A8"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960" w:type="dxa"/>
            <w:noWrap/>
          </w:tcPr>
          <w:p w14:paraId="0B28669B"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1097" w:type="dxa"/>
            <w:noWrap/>
          </w:tcPr>
          <w:p w14:paraId="27F5035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3.6</w:t>
            </w:r>
          </w:p>
        </w:tc>
        <w:tc>
          <w:tcPr>
            <w:tcW w:w="1038" w:type="dxa"/>
            <w:noWrap/>
          </w:tcPr>
          <w:p w14:paraId="7D8E72A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20.3</w:t>
            </w:r>
          </w:p>
        </w:tc>
        <w:tc>
          <w:tcPr>
            <w:tcW w:w="675" w:type="dxa"/>
            <w:noWrap/>
          </w:tcPr>
          <w:p w14:paraId="5CD069A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noWrap/>
          </w:tcPr>
          <w:p w14:paraId="4271D32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179.9</w:t>
            </w:r>
          </w:p>
        </w:tc>
        <w:tc>
          <w:tcPr>
            <w:tcW w:w="1091" w:type="dxa"/>
            <w:noWrap/>
          </w:tcPr>
          <w:p w14:paraId="23BE74C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1" w:type="dxa"/>
            <w:noWrap/>
          </w:tcPr>
          <w:p w14:paraId="5C93E36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noWrap/>
          </w:tcPr>
          <w:p w14:paraId="30885EE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150</w:t>
            </w:r>
          </w:p>
        </w:tc>
        <w:tc>
          <w:tcPr>
            <w:tcW w:w="989" w:type="dxa"/>
            <w:noWrap/>
          </w:tcPr>
          <w:p w14:paraId="7AACC3D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19</w:t>
            </w:r>
          </w:p>
        </w:tc>
        <w:tc>
          <w:tcPr>
            <w:tcW w:w="645" w:type="dxa"/>
            <w:noWrap/>
          </w:tcPr>
          <w:p w14:paraId="50E2E53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noWrap/>
          </w:tcPr>
          <w:p w14:paraId="2B80CA4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88.1</w:t>
            </w:r>
          </w:p>
        </w:tc>
        <w:tc>
          <w:tcPr>
            <w:tcW w:w="1040" w:type="dxa"/>
            <w:noWrap/>
          </w:tcPr>
          <w:p w14:paraId="06DD927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41.4</w:t>
            </w:r>
          </w:p>
        </w:tc>
        <w:tc>
          <w:tcPr>
            <w:tcW w:w="868" w:type="dxa"/>
            <w:noWrap/>
          </w:tcPr>
          <w:p w14:paraId="7D4986D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653AB81F" w14:textId="77777777" w:rsidTr="00821FAF">
        <w:trPr>
          <w:trHeight w:val="255"/>
        </w:trPr>
        <w:tc>
          <w:tcPr>
            <w:tcW w:w="960" w:type="dxa"/>
            <w:vMerge/>
          </w:tcPr>
          <w:p w14:paraId="3249FDC5" w14:textId="77777777" w:rsidR="00E66261" w:rsidRPr="00A11980" w:rsidRDefault="00E66261" w:rsidP="00821FAF">
            <w:pPr>
              <w:rPr>
                <w:rFonts w:ascii="Palatino Linotype" w:hAnsi="Palatino Linotype"/>
                <w:b/>
                <w:sz w:val="18"/>
                <w:szCs w:val="18"/>
                <w:lang w:val="en-GB"/>
              </w:rPr>
            </w:pPr>
          </w:p>
        </w:tc>
        <w:tc>
          <w:tcPr>
            <w:tcW w:w="1183" w:type="dxa"/>
            <w:vMerge/>
          </w:tcPr>
          <w:p w14:paraId="5B9935BF" w14:textId="77777777" w:rsidR="00E66261" w:rsidRPr="00A11980" w:rsidRDefault="00E66261" w:rsidP="00821FAF">
            <w:pPr>
              <w:rPr>
                <w:rFonts w:ascii="Palatino Linotype" w:hAnsi="Palatino Linotype"/>
                <w:b/>
                <w:sz w:val="18"/>
                <w:szCs w:val="18"/>
                <w:lang w:val="en-GB"/>
              </w:rPr>
            </w:pPr>
          </w:p>
        </w:tc>
        <w:tc>
          <w:tcPr>
            <w:tcW w:w="960" w:type="dxa"/>
            <w:noWrap/>
          </w:tcPr>
          <w:p w14:paraId="1FAFCFA8"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097" w:type="dxa"/>
            <w:noWrap/>
          </w:tcPr>
          <w:p w14:paraId="36BE2FC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3.6</w:t>
            </w:r>
          </w:p>
        </w:tc>
        <w:tc>
          <w:tcPr>
            <w:tcW w:w="1038" w:type="dxa"/>
            <w:noWrap/>
          </w:tcPr>
          <w:p w14:paraId="393AE32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21.9</w:t>
            </w:r>
          </w:p>
        </w:tc>
        <w:tc>
          <w:tcPr>
            <w:tcW w:w="675" w:type="dxa"/>
            <w:noWrap/>
          </w:tcPr>
          <w:p w14:paraId="2328C8B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noWrap/>
          </w:tcPr>
          <w:p w14:paraId="6EA9499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182.5</w:t>
            </w:r>
          </w:p>
        </w:tc>
        <w:tc>
          <w:tcPr>
            <w:tcW w:w="1091" w:type="dxa"/>
            <w:noWrap/>
          </w:tcPr>
          <w:p w14:paraId="6F78B3F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1" w:type="dxa"/>
            <w:noWrap/>
          </w:tcPr>
          <w:p w14:paraId="049C041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noWrap/>
          </w:tcPr>
          <w:p w14:paraId="70558A3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150</w:t>
            </w:r>
          </w:p>
        </w:tc>
        <w:tc>
          <w:tcPr>
            <w:tcW w:w="989" w:type="dxa"/>
            <w:noWrap/>
          </w:tcPr>
          <w:p w14:paraId="1CA56CF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19</w:t>
            </w:r>
          </w:p>
        </w:tc>
        <w:tc>
          <w:tcPr>
            <w:tcW w:w="645" w:type="dxa"/>
            <w:noWrap/>
          </w:tcPr>
          <w:p w14:paraId="11518D0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noWrap/>
          </w:tcPr>
          <w:p w14:paraId="009B3A5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96.9</w:t>
            </w:r>
          </w:p>
        </w:tc>
        <w:tc>
          <w:tcPr>
            <w:tcW w:w="1040" w:type="dxa"/>
            <w:noWrap/>
          </w:tcPr>
          <w:p w14:paraId="5E196F9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41.4</w:t>
            </w:r>
          </w:p>
        </w:tc>
        <w:tc>
          <w:tcPr>
            <w:tcW w:w="868" w:type="dxa"/>
            <w:noWrap/>
          </w:tcPr>
          <w:p w14:paraId="10DC0F1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31B4E023" w14:textId="77777777" w:rsidTr="00821FAF">
        <w:trPr>
          <w:trHeight w:val="270"/>
        </w:trPr>
        <w:tc>
          <w:tcPr>
            <w:tcW w:w="960" w:type="dxa"/>
            <w:vMerge/>
          </w:tcPr>
          <w:p w14:paraId="18B658E7" w14:textId="77777777" w:rsidR="00E66261" w:rsidRPr="00A11980" w:rsidRDefault="00E66261" w:rsidP="00821FAF">
            <w:pPr>
              <w:rPr>
                <w:rFonts w:ascii="Palatino Linotype" w:hAnsi="Palatino Linotype"/>
                <w:b/>
                <w:sz w:val="18"/>
                <w:szCs w:val="18"/>
                <w:lang w:val="en-GB"/>
              </w:rPr>
            </w:pPr>
          </w:p>
        </w:tc>
        <w:tc>
          <w:tcPr>
            <w:tcW w:w="1183" w:type="dxa"/>
            <w:noWrap/>
          </w:tcPr>
          <w:p w14:paraId="267D4F04"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960" w:type="dxa"/>
            <w:noWrap/>
          </w:tcPr>
          <w:p w14:paraId="304D0FAA"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097" w:type="dxa"/>
            <w:noWrap/>
          </w:tcPr>
          <w:p w14:paraId="175EC3F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3.6</w:t>
            </w:r>
          </w:p>
        </w:tc>
        <w:tc>
          <w:tcPr>
            <w:tcW w:w="1038" w:type="dxa"/>
            <w:noWrap/>
          </w:tcPr>
          <w:p w14:paraId="299111C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122</w:t>
            </w:r>
          </w:p>
        </w:tc>
        <w:tc>
          <w:tcPr>
            <w:tcW w:w="675" w:type="dxa"/>
            <w:noWrap/>
          </w:tcPr>
          <w:p w14:paraId="3D63F5D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noWrap/>
          </w:tcPr>
          <w:p w14:paraId="3EDAAD7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2570.0</w:t>
            </w:r>
          </w:p>
        </w:tc>
        <w:tc>
          <w:tcPr>
            <w:tcW w:w="1091" w:type="dxa"/>
            <w:noWrap/>
          </w:tcPr>
          <w:p w14:paraId="663E8EB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1" w:type="dxa"/>
            <w:noWrap/>
          </w:tcPr>
          <w:p w14:paraId="08F506E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noWrap/>
          </w:tcPr>
          <w:p w14:paraId="3B1777C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150</w:t>
            </w:r>
          </w:p>
        </w:tc>
        <w:tc>
          <w:tcPr>
            <w:tcW w:w="989" w:type="dxa"/>
            <w:noWrap/>
          </w:tcPr>
          <w:p w14:paraId="0E5B0AA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19</w:t>
            </w:r>
          </w:p>
        </w:tc>
        <w:tc>
          <w:tcPr>
            <w:tcW w:w="645" w:type="dxa"/>
            <w:noWrap/>
          </w:tcPr>
          <w:p w14:paraId="55B457B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noWrap/>
          </w:tcPr>
          <w:p w14:paraId="029630B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196</w:t>
            </w:r>
          </w:p>
        </w:tc>
        <w:tc>
          <w:tcPr>
            <w:tcW w:w="1040" w:type="dxa"/>
            <w:noWrap/>
          </w:tcPr>
          <w:p w14:paraId="56D8CF6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41.4</w:t>
            </w:r>
          </w:p>
        </w:tc>
        <w:tc>
          <w:tcPr>
            <w:tcW w:w="868" w:type="dxa"/>
            <w:noWrap/>
          </w:tcPr>
          <w:p w14:paraId="5698745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764BFFBA" w14:textId="77777777" w:rsidTr="00821FAF">
        <w:tblPrEx>
          <w:tblBorders>
            <w:insideH w:val="none" w:sz="0" w:space="0" w:color="auto"/>
            <w:insideV w:val="none" w:sz="0" w:space="0" w:color="auto"/>
          </w:tblBorders>
        </w:tblPrEx>
        <w:trPr>
          <w:trHeight w:val="255"/>
        </w:trPr>
        <w:tc>
          <w:tcPr>
            <w:tcW w:w="960" w:type="dxa"/>
            <w:vMerge w:val="restart"/>
            <w:noWrap/>
            <w:textDirection w:val="btLr"/>
          </w:tcPr>
          <w:p w14:paraId="03077C14"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Rice</w:t>
            </w:r>
          </w:p>
        </w:tc>
        <w:tc>
          <w:tcPr>
            <w:tcW w:w="1183" w:type="dxa"/>
            <w:shd w:val="clear" w:color="auto" w:fill="D9D9D9"/>
            <w:noWrap/>
          </w:tcPr>
          <w:p w14:paraId="512FCB2E"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960" w:type="dxa"/>
            <w:shd w:val="clear" w:color="auto" w:fill="D9D9D9"/>
            <w:noWrap/>
          </w:tcPr>
          <w:p w14:paraId="31927B3B"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1097" w:type="dxa"/>
            <w:shd w:val="clear" w:color="auto" w:fill="D9D9D9"/>
            <w:noWrap/>
          </w:tcPr>
          <w:p w14:paraId="5B8E56E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8" w:type="dxa"/>
            <w:shd w:val="clear" w:color="auto" w:fill="D9D9D9"/>
            <w:noWrap/>
          </w:tcPr>
          <w:p w14:paraId="7EA8DF4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75" w:type="dxa"/>
            <w:shd w:val="clear" w:color="auto" w:fill="D9D9D9"/>
            <w:noWrap/>
          </w:tcPr>
          <w:p w14:paraId="2F8A1D8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shd w:val="clear" w:color="auto" w:fill="D9D9D9"/>
            <w:noWrap/>
          </w:tcPr>
          <w:p w14:paraId="609AA39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14</w:t>
            </w:r>
          </w:p>
        </w:tc>
        <w:tc>
          <w:tcPr>
            <w:tcW w:w="1091" w:type="dxa"/>
            <w:shd w:val="clear" w:color="auto" w:fill="D9D9D9"/>
            <w:noWrap/>
          </w:tcPr>
          <w:p w14:paraId="2783E8B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1" w:type="dxa"/>
            <w:shd w:val="clear" w:color="auto" w:fill="D9D9D9"/>
            <w:noWrap/>
          </w:tcPr>
          <w:p w14:paraId="0A83D28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shd w:val="clear" w:color="auto" w:fill="D9D9D9"/>
            <w:noWrap/>
          </w:tcPr>
          <w:p w14:paraId="7E2F7BC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9" w:type="dxa"/>
            <w:shd w:val="clear" w:color="auto" w:fill="D9D9D9"/>
            <w:noWrap/>
          </w:tcPr>
          <w:p w14:paraId="7EAC3DC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45" w:type="dxa"/>
            <w:shd w:val="clear" w:color="auto" w:fill="D9D9D9"/>
            <w:noWrap/>
          </w:tcPr>
          <w:p w14:paraId="30CA2BC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shd w:val="clear" w:color="auto" w:fill="D9D9D9"/>
            <w:noWrap/>
          </w:tcPr>
          <w:p w14:paraId="56FEEF6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040" w:type="dxa"/>
            <w:shd w:val="clear" w:color="auto" w:fill="D9D9D9"/>
            <w:noWrap/>
          </w:tcPr>
          <w:p w14:paraId="0D320D8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shd w:val="clear" w:color="auto" w:fill="D9D9D9"/>
            <w:noWrap/>
          </w:tcPr>
          <w:p w14:paraId="543E54E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70EECE85" w14:textId="77777777" w:rsidTr="00821FAF">
        <w:trPr>
          <w:trHeight w:val="255"/>
        </w:trPr>
        <w:tc>
          <w:tcPr>
            <w:tcW w:w="960" w:type="dxa"/>
            <w:vMerge/>
          </w:tcPr>
          <w:p w14:paraId="5C9E6C4B" w14:textId="77777777" w:rsidR="00E66261" w:rsidRPr="00A11980" w:rsidRDefault="00E66261" w:rsidP="00821FAF">
            <w:pPr>
              <w:rPr>
                <w:rFonts w:ascii="Palatino Linotype" w:hAnsi="Palatino Linotype"/>
                <w:b/>
                <w:sz w:val="18"/>
                <w:szCs w:val="18"/>
                <w:lang w:val="en-GB"/>
              </w:rPr>
            </w:pPr>
          </w:p>
        </w:tc>
        <w:tc>
          <w:tcPr>
            <w:tcW w:w="1183" w:type="dxa"/>
            <w:vMerge w:val="restart"/>
            <w:noWrap/>
          </w:tcPr>
          <w:p w14:paraId="44AD5E79"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960" w:type="dxa"/>
            <w:noWrap/>
          </w:tcPr>
          <w:p w14:paraId="4A0E3102"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1097" w:type="dxa"/>
            <w:noWrap/>
          </w:tcPr>
          <w:p w14:paraId="1D7AE68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8" w:type="dxa"/>
            <w:noWrap/>
          </w:tcPr>
          <w:p w14:paraId="0EEAA9D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75" w:type="dxa"/>
            <w:noWrap/>
          </w:tcPr>
          <w:p w14:paraId="5B82DDB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noWrap/>
          </w:tcPr>
          <w:p w14:paraId="4681C22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0.0</w:t>
            </w:r>
          </w:p>
        </w:tc>
        <w:tc>
          <w:tcPr>
            <w:tcW w:w="1091" w:type="dxa"/>
            <w:noWrap/>
          </w:tcPr>
          <w:p w14:paraId="7B021CD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1" w:type="dxa"/>
            <w:noWrap/>
          </w:tcPr>
          <w:p w14:paraId="1B1A748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noWrap/>
          </w:tcPr>
          <w:p w14:paraId="60F5068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9" w:type="dxa"/>
            <w:noWrap/>
          </w:tcPr>
          <w:p w14:paraId="33085EA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45" w:type="dxa"/>
            <w:noWrap/>
          </w:tcPr>
          <w:p w14:paraId="632519C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noWrap/>
          </w:tcPr>
          <w:p w14:paraId="215B5FC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76</w:t>
            </w:r>
          </w:p>
        </w:tc>
        <w:tc>
          <w:tcPr>
            <w:tcW w:w="1040" w:type="dxa"/>
            <w:noWrap/>
          </w:tcPr>
          <w:p w14:paraId="4975553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noWrap/>
          </w:tcPr>
          <w:p w14:paraId="3553F51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0A7F7F61" w14:textId="77777777" w:rsidTr="00821FAF">
        <w:trPr>
          <w:trHeight w:val="255"/>
        </w:trPr>
        <w:tc>
          <w:tcPr>
            <w:tcW w:w="960" w:type="dxa"/>
            <w:vMerge/>
          </w:tcPr>
          <w:p w14:paraId="1475A99F" w14:textId="77777777" w:rsidR="00E66261" w:rsidRPr="00A11980" w:rsidRDefault="00E66261" w:rsidP="00821FAF">
            <w:pPr>
              <w:rPr>
                <w:rFonts w:ascii="Palatino Linotype" w:hAnsi="Palatino Linotype"/>
                <w:b/>
                <w:sz w:val="18"/>
                <w:szCs w:val="18"/>
                <w:lang w:val="en-GB"/>
              </w:rPr>
            </w:pPr>
          </w:p>
        </w:tc>
        <w:tc>
          <w:tcPr>
            <w:tcW w:w="1183" w:type="dxa"/>
            <w:vMerge/>
          </w:tcPr>
          <w:p w14:paraId="00F9026C" w14:textId="77777777" w:rsidR="00E66261" w:rsidRPr="00A11980" w:rsidRDefault="00E66261" w:rsidP="00821FAF">
            <w:pPr>
              <w:rPr>
                <w:rFonts w:ascii="Palatino Linotype" w:hAnsi="Palatino Linotype"/>
                <w:b/>
                <w:sz w:val="18"/>
                <w:szCs w:val="18"/>
                <w:lang w:val="en-GB"/>
              </w:rPr>
            </w:pPr>
          </w:p>
        </w:tc>
        <w:tc>
          <w:tcPr>
            <w:tcW w:w="960" w:type="dxa"/>
            <w:noWrap/>
          </w:tcPr>
          <w:p w14:paraId="6BDE8B8D"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097" w:type="dxa"/>
            <w:noWrap/>
          </w:tcPr>
          <w:p w14:paraId="539C816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8" w:type="dxa"/>
            <w:noWrap/>
          </w:tcPr>
          <w:p w14:paraId="361D486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75" w:type="dxa"/>
            <w:noWrap/>
          </w:tcPr>
          <w:p w14:paraId="1C7048A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noWrap/>
          </w:tcPr>
          <w:p w14:paraId="1AA0EED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8.9</w:t>
            </w:r>
          </w:p>
        </w:tc>
        <w:tc>
          <w:tcPr>
            <w:tcW w:w="1091" w:type="dxa"/>
            <w:noWrap/>
          </w:tcPr>
          <w:p w14:paraId="2AF7675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1" w:type="dxa"/>
            <w:noWrap/>
          </w:tcPr>
          <w:p w14:paraId="7044B8D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noWrap/>
          </w:tcPr>
          <w:p w14:paraId="1774057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9" w:type="dxa"/>
            <w:noWrap/>
          </w:tcPr>
          <w:p w14:paraId="5901AB4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45" w:type="dxa"/>
            <w:noWrap/>
          </w:tcPr>
          <w:p w14:paraId="3014737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noWrap/>
          </w:tcPr>
          <w:p w14:paraId="1B9FAB8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76</w:t>
            </w:r>
          </w:p>
        </w:tc>
        <w:tc>
          <w:tcPr>
            <w:tcW w:w="1040" w:type="dxa"/>
            <w:noWrap/>
          </w:tcPr>
          <w:p w14:paraId="57840C1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noWrap/>
          </w:tcPr>
          <w:p w14:paraId="7FD0DB7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73A94252" w14:textId="77777777" w:rsidTr="00821FAF">
        <w:trPr>
          <w:trHeight w:val="270"/>
        </w:trPr>
        <w:tc>
          <w:tcPr>
            <w:tcW w:w="960" w:type="dxa"/>
            <w:vMerge/>
          </w:tcPr>
          <w:p w14:paraId="5846737E" w14:textId="77777777" w:rsidR="00E66261" w:rsidRPr="00A11980" w:rsidRDefault="00E66261" w:rsidP="00821FAF">
            <w:pPr>
              <w:rPr>
                <w:rFonts w:ascii="Palatino Linotype" w:hAnsi="Palatino Linotype"/>
                <w:b/>
                <w:sz w:val="18"/>
                <w:szCs w:val="18"/>
                <w:lang w:val="en-GB"/>
              </w:rPr>
            </w:pPr>
          </w:p>
        </w:tc>
        <w:tc>
          <w:tcPr>
            <w:tcW w:w="1183" w:type="dxa"/>
            <w:noWrap/>
          </w:tcPr>
          <w:p w14:paraId="21C99F03"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960" w:type="dxa"/>
            <w:noWrap/>
          </w:tcPr>
          <w:p w14:paraId="4EE601B1"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097" w:type="dxa"/>
            <w:noWrap/>
          </w:tcPr>
          <w:p w14:paraId="68DBC7B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38" w:type="dxa"/>
            <w:noWrap/>
          </w:tcPr>
          <w:p w14:paraId="52892D8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75" w:type="dxa"/>
            <w:noWrap/>
          </w:tcPr>
          <w:p w14:paraId="73A3F4B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noWrap/>
          </w:tcPr>
          <w:p w14:paraId="73F039E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60.0</w:t>
            </w:r>
          </w:p>
        </w:tc>
        <w:tc>
          <w:tcPr>
            <w:tcW w:w="1091" w:type="dxa"/>
            <w:noWrap/>
          </w:tcPr>
          <w:p w14:paraId="61E9D43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1" w:type="dxa"/>
            <w:noWrap/>
          </w:tcPr>
          <w:p w14:paraId="627E3916"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noWrap/>
          </w:tcPr>
          <w:p w14:paraId="1F60E04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9" w:type="dxa"/>
            <w:noWrap/>
          </w:tcPr>
          <w:p w14:paraId="6289C59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45" w:type="dxa"/>
            <w:noWrap/>
          </w:tcPr>
          <w:p w14:paraId="5A6ED12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noWrap/>
          </w:tcPr>
          <w:p w14:paraId="6859C88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76</w:t>
            </w:r>
          </w:p>
        </w:tc>
        <w:tc>
          <w:tcPr>
            <w:tcW w:w="1040" w:type="dxa"/>
            <w:noWrap/>
          </w:tcPr>
          <w:p w14:paraId="5770138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noWrap/>
          </w:tcPr>
          <w:p w14:paraId="01AA0C5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0E1E7990" w14:textId="77777777" w:rsidTr="00821FAF">
        <w:tblPrEx>
          <w:tblBorders>
            <w:insideH w:val="none" w:sz="0" w:space="0" w:color="auto"/>
            <w:insideV w:val="none" w:sz="0" w:space="0" w:color="auto"/>
          </w:tblBorders>
        </w:tblPrEx>
        <w:trPr>
          <w:trHeight w:val="255"/>
        </w:trPr>
        <w:tc>
          <w:tcPr>
            <w:tcW w:w="960" w:type="dxa"/>
            <w:vMerge w:val="restart"/>
            <w:noWrap/>
            <w:textDirection w:val="btLr"/>
          </w:tcPr>
          <w:p w14:paraId="3F622B44"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Rye</w:t>
            </w:r>
          </w:p>
        </w:tc>
        <w:tc>
          <w:tcPr>
            <w:tcW w:w="1183" w:type="dxa"/>
            <w:shd w:val="clear" w:color="auto" w:fill="D9D9D9"/>
            <w:noWrap/>
          </w:tcPr>
          <w:p w14:paraId="3422AF3D"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960" w:type="dxa"/>
            <w:shd w:val="clear" w:color="auto" w:fill="D9D9D9"/>
            <w:noWrap/>
          </w:tcPr>
          <w:p w14:paraId="31A98157"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1097" w:type="dxa"/>
            <w:shd w:val="clear" w:color="auto" w:fill="D9D9D9"/>
            <w:noWrap/>
          </w:tcPr>
          <w:p w14:paraId="4ED3B9B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1038" w:type="dxa"/>
            <w:shd w:val="clear" w:color="auto" w:fill="D9D9D9"/>
            <w:noWrap/>
          </w:tcPr>
          <w:p w14:paraId="2B87F2B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675" w:type="dxa"/>
            <w:shd w:val="clear" w:color="auto" w:fill="D9D9D9"/>
            <w:noWrap/>
          </w:tcPr>
          <w:p w14:paraId="1977963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shd w:val="clear" w:color="auto" w:fill="D9D9D9"/>
            <w:noWrap/>
          </w:tcPr>
          <w:p w14:paraId="1BCADB9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18</w:t>
            </w:r>
          </w:p>
        </w:tc>
        <w:tc>
          <w:tcPr>
            <w:tcW w:w="1091" w:type="dxa"/>
            <w:shd w:val="clear" w:color="auto" w:fill="D9D9D9"/>
            <w:noWrap/>
          </w:tcPr>
          <w:p w14:paraId="5056928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1" w:type="dxa"/>
            <w:shd w:val="clear" w:color="auto" w:fill="D9D9D9"/>
            <w:noWrap/>
          </w:tcPr>
          <w:p w14:paraId="244150F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shd w:val="clear" w:color="auto" w:fill="D9D9D9"/>
            <w:noWrap/>
          </w:tcPr>
          <w:p w14:paraId="78CBE57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9" w:type="dxa"/>
            <w:shd w:val="clear" w:color="auto" w:fill="D9D9D9"/>
            <w:noWrap/>
          </w:tcPr>
          <w:p w14:paraId="412F59A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45" w:type="dxa"/>
            <w:shd w:val="clear" w:color="auto" w:fill="D9D9D9"/>
            <w:noWrap/>
          </w:tcPr>
          <w:p w14:paraId="5090327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shd w:val="clear" w:color="auto" w:fill="D9D9D9"/>
            <w:noWrap/>
          </w:tcPr>
          <w:p w14:paraId="46ECD94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40" w:type="dxa"/>
            <w:shd w:val="clear" w:color="auto" w:fill="D9D9D9"/>
            <w:noWrap/>
          </w:tcPr>
          <w:p w14:paraId="0758F8D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shd w:val="clear" w:color="auto" w:fill="D9D9D9"/>
            <w:noWrap/>
          </w:tcPr>
          <w:p w14:paraId="7B4E83A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25E4E86A" w14:textId="77777777" w:rsidTr="00821FAF">
        <w:trPr>
          <w:trHeight w:val="255"/>
        </w:trPr>
        <w:tc>
          <w:tcPr>
            <w:tcW w:w="960" w:type="dxa"/>
            <w:vMerge/>
          </w:tcPr>
          <w:p w14:paraId="422A4A93" w14:textId="77777777" w:rsidR="00E66261" w:rsidRPr="00A11980" w:rsidRDefault="00E66261" w:rsidP="00821FAF">
            <w:pPr>
              <w:rPr>
                <w:rFonts w:ascii="Palatino Linotype" w:hAnsi="Palatino Linotype"/>
                <w:b/>
                <w:sz w:val="18"/>
                <w:szCs w:val="18"/>
                <w:lang w:val="en-GB"/>
              </w:rPr>
            </w:pPr>
          </w:p>
        </w:tc>
        <w:tc>
          <w:tcPr>
            <w:tcW w:w="1183" w:type="dxa"/>
            <w:vMerge w:val="restart"/>
            <w:noWrap/>
          </w:tcPr>
          <w:p w14:paraId="6B7BCB42"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960" w:type="dxa"/>
            <w:noWrap/>
          </w:tcPr>
          <w:p w14:paraId="0731855C"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1097" w:type="dxa"/>
            <w:noWrap/>
          </w:tcPr>
          <w:p w14:paraId="11D5E0E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1.8</w:t>
            </w:r>
          </w:p>
        </w:tc>
        <w:tc>
          <w:tcPr>
            <w:tcW w:w="1038" w:type="dxa"/>
            <w:noWrap/>
          </w:tcPr>
          <w:p w14:paraId="5522E16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w:t>
            </w:r>
          </w:p>
        </w:tc>
        <w:tc>
          <w:tcPr>
            <w:tcW w:w="675" w:type="dxa"/>
            <w:noWrap/>
          </w:tcPr>
          <w:p w14:paraId="362D14B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noWrap/>
          </w:tcPr>
          <w:p w14:paraId="7A7F849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11.9</w:t>
            </w:r>
          </w:p>
        </w:tc>
        <w:tc>
          <w:tcPr>
            <w:tcW w:w="1091" w:type="dxa"/>
            <w:noWrap/>
          </w:tcPr>
          <w:p w14:paraId="090EA13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1" w:type="dxa"/>
            <w:noWrap/>
          </w:tcPr>
          <w:p w14:paraId="114ADD4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noWrap/>
          </w:tcPr>
          <w:p w14:paraId="00168AD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9" w:type="dxa"/>
            <w:noWrap/>
          </w:tcPr>
          <w:p w14:paraId="7BD807A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45" w:type="dxa"/>
            <w:noWrap/>
          </w:tcPr>
          <w:p w14:paraId="29A9A2E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noWrap/>
          </w:tcPr>
          <w:p w14:paraId="6BDC33E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40" w:type="dxa"/>
            <w:noWrap/>
          </w:tcPr>
          <w:p w14:paraId="79BF8AD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noWrap/>
          </w:tcPr>
          <w:p w14:paraId="443E523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09607B89" w14:textId="77777777" w:rsidTr="00821FAF">
        <w:trPr>
          <w:trHeight w:val="255"/>
        </w:trPr>
        <w:tc>
          <w:tcPr>
            <w:tcW w:w="960" w:type="dxa"/>
            <w:vMerge/>
          </w:tcPr>
          <w:p w14:paraId="59B4FB94" w14:textId="77777777" w:rsidR="00E66261" w:rsidRPr="00A11980" w:rsidRDefault="00E66261" w:rsidP="00821FAF">
            <w:pPr>
              <w:rPr>
                <w:rFonts w:ascii="Palatino Linotype" w:hAnsi="Palatino Linotype"/>
                <w:b/>
                <w:sz w:val="18"/>
                <w:szCs w:val="18"/>
                <w:lang w:val="en-GB"/>
              </w:rPr>
            </w:pPr>
          </w:p>
        </w:tc>
        <w:tc>
          <w:tcPr>
            <w:tcW w:w="1183" w:type="dxa"/>
            <w:vMerge/>
          </w:tcPr>
          <w:p w14:paraId="0F244B23" w14:textId="77777777" w:rsidR="00E66261" w:rsidRPr="00A11980" w:rsidRDefault="00E66261" w:rsidP="00821FAF">
            <w:pPr>
              <w:rPr>
                <w:rFonts w:ascii="Palatino Linotype" w:hAnsi="Palatino Linotype"/>
                <w:b/>
                <w:sz w:val="18"/>
                <w:szCs w:val="18"/>
                <w:lang w:val="en-GB"/>
              </w:rPr>
            </w:pPr>
          </w:p>
        </w:tc>
        <w:tc>
          <w:tcPr>
            <w:tcW w:w="960" w:type="dxa"/>
            <w:noWrap/>
          </w:tcPr>
          <w:p w14:paraId="7E63468B"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097" w:type="dxa"/>
            <w:noWrap/>
          </w:tcPr>
          <w:p w14:paraId="4196319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1.8</w:t>
            </w:r>
          </w:p>
        </w:tc>
        <w:tc>
          <w:tcPr>
            <w:tcW w:w="1038" w:type="dxa"/>
            <w:noWrap/>
          </w:tcPr>
          <w:p w14:paraId="39FA3C4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675" w:type="dxa"/>
            <w:noWrap/>
          </w:tcPr>
          <w:p w14:paraId="4FE6A33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noWrap/>
          </w:tcPr>
          <w:p w14:paraId="5E105CC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15.0</w:t>
            </w:r>
          </w:p>
        </w:tc>
        <w:tc>
          <w:tcPr>
            <w:tcW w:w="1091" w:type="dxa"/>
            <w:noWrap/>
          </w:tcPr>
          <w:p w14:paraId="34C347E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1" w:type="dxa"/>
            <w:noWrap/>
          </w:tcPr>
          <w:p w14:paraId="42AA696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noWrap/>
          </w:tcPr>
          <w:p w14:paraId="1E9B1B6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9" w:type="dxa"/>
            <w:noWrap/>
          </w:tcPr>
          <w:p w14:paraId="3F77A0C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45" w:type="dxa"/>
            <w:noWrap/>
          </w:tcPr>
          <w:p w14:paraId="6B5FC20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noWrap/>
          </w:tcPr>
          <w:p w14:paraId="53A2F77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40" w:type="dxa"/>
            <w:noWrap/>
          </w:tcPr>
          <w:p w14:paraId="2DFD166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noWrap/>
          </w:tcPr>
          <w:p w14:paraId="61515CC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149DA538" w14:textId="77777777" w:rsidTr="00821FAF">
        <w:trPr>
          <w:trHeight w:val="270"/>
        </w:trPr>
        <w:tc>
          <w:tcPr>
            <w:tcW w:w="960" w:type="dxa"/>
            <w:vMerge/>
          </w:tcPr>
          <w:p w14:paraId="556FF050" w14:textId="77777777" w:rsidR="00E66261" w:rsidRPr="00A11980" w:rsidRDefault="00E66261" w:rsidP="00821FAF">
            <w:pPr>
              <w:rPr>
                <w:rFonts w:ascii="Palatino Linotype" w:hAnsi="Palatino Linotype"/>
                <w:b/>
                <w:sz w:val="18"/>
                <w:szCs w:val="18"/>
                <w:lang w:val="en-GB"/>
              </w:rPr>
            </w:pPr>
          </w:p>
        </w:tc>
        <w:tc>
          <w:tcPr>
            <w:tcW w:w="1183" w:type="dxa"/>
            <w:noWrap/>
          </w:tcPr>
          <w:p w14:paraId="42631A15"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960" w:type="dxa"/>
            <w:noWrap/>
          </w:tcPr>
          <w:p w14:paraId="6EEC7C7B"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097" w:type="dxa"/>
            <w:noWrap/>
          </w:tcPr>
          <w:p w14:paraId="0170674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1.8</w:t>
            </w:r>
          </w:p>
        </w:tc>
        <w:tc>
          <w:tcPr>
            <w:tcW w:w="1038" w:type="dxa"/>
            <w:noWrap/>
          </w:tcPr>
          <w:p w14:paraId="50360A1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675" w:type="dxa"/>
            <w:noWrap/>
          </w:tcPr>
          <w:p w14:paraId="442E209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noWrap/>
          </w:tcPr>
          <w:p w14:paraId="38A65A4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90.0</w:t>
            </w:r>
          </w:p>
        </w:tc>
        <w:tc>
          <w:tcPr>
            <w:tcW w:w="1091" w:type="dxa"/>
            <w:noWrap/>
          </w:tcPr>
          <w:p w14:paraId="60E1A8C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11" w:type="dxa"/>
            <w:noWrap/>
          </w:tcPr>
          <w:p w14:paraId="4C14144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noWrap/>
          </w:tcPr>
          <w:p w14:paraId="395C01E0"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9" w:type="dxa"/>
            <w:noWrap/>
          </w:tcPr>
          <w:p w14:paraId="19C0CCC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45" w:type="dxa"/>
            <w:noWrap/>
          </w:tcPr>
          <w:p w14:paraId="147D0FC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noWrap/>
          </w:tcPr>
          <w:p w14:paraId="1CD2966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40" w:type="dxa"/>
            <w:noWrap/>
          </w:tcPr>
          <w:p w14:paraId="55E0390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noWrap/>
          </w:tcPr>
          <w:p w14:paraId="15F9361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2DC2887B" w14:textId="77777777" w:rsidTr="00821FAF">
        <w:tblPrEx>
          <w:tblBorders>
            <w:insideH w:val="none" w:sz="0" w:space="0" w:color="auto"/>
            <w:insideV w:val="none" w:sz="0" w:space="0" w:color="auto"/>
          </w:tblBorders>
        </w:tblPrEx>
        <w:trPr>
          <w:trHeight w:val="255"/>
        </w:trPr>
        <w:tc>
          <w:tcPr>
            <w:tcW w:w="960" w:type="dxa"/>
            <w:vMerge w:val="restart"/>
            <w:noWrap/>
            <w:textDirection w:val="btLr"/>
          </w:tcPr>
          <w:p w14:paraId="7ED80F09"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Wheat</w:t>
            </w:r>
          </w:p>
        </w:tc>
        <w:tc>
          <w:tcPr>
            <w:tcW w:w="1183" w:type="dxa"/>
            <w:shd w:val="clear" w:color="auto" w:fill="D9D9D9"/>
            <w:noWrap/>
          </w:tcPr>
          <w:p w14:paraId="41C5C73A"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N</w:t>
            </w:r>
          </w:p>
        </w:tc>
        <w:tc>
          <w:tcPr>
            <w:tcW w:w="960" w:type="dxa"/>
            <w:shd w:val="clear" w:color="auto" w:fill="D9D9D9"/>
            <w:noWrap/>
          </w:tcPr>
          <w:p w14:paraId="5B78D8C1"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 </w:t>
            </w:r>
          </w:p>
        </w:tc>
        <w:tc>
          <w:tcPr>
            <w:tcW w:w="1097" w:type="dxa"/>
            <w:shd w:val="clear" w:color="auto" w:fill="D9D9D9"/>
            <w:noWrap/>
          </w:tcPr>
          <w:p w14:paraId="4620586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w:t>
            </w:r>
          </w:p>
        </w:tc>
        <w:tc>
          <w:tcPr>
            <w:tcW w:w="1038" w:type="dxa"/>
            <w:shd w:val="clear" w:color="auto" w:fill="D9D9D9"/>
            <w:noWrap/>
          </w:tcPr>
          <w:p w14:paraId="61EC3DA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w:t>
            </w:r>
          </w:p>
        </w:tc>
        <w:tc>
          <w:tcPr>
            <w:tcW w:w="675" w:type="dxa"/>
            <w:shd w:val="clear" w:color="auto" w:fill="D9D9D9"/>
            <w:noWrap/>
          </w:tcPr>
          <w:p w14:paraId="3F0658D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shd w:val="clear" w:color="auto" w:fill="D9D9D9"/>
            <w:noWrap/>
          </w:tcPr>
          <w:p w14:paraId="718BA8F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116</w:t>
            </w:r>
          </w:p>
        </w:tc>
        <w:tc>
          <w:tcPr>
            <w:tcW w:w="1091" w:type="dxa"/>
            <w:shd w:val="clear" w:color="auto" w:fill="D9D9D9"/>
            <w:noWrap/>
          </w:tcPr>
          <w:p w14:paraId="15DD082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911" w:type="dxa"/>
            <w:shd w:val="clear" w:color="auto" w:fill="D9D9D9"/>
            <w:noWrap/>
          </w:tcPr>
          <w:p w14:paraId="5B8EC1D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shd w:val="clear" w:color="auto" w:fill="D9D9D9"/>
            <w:noWrap/>
          </w:tcPr>
          <w:p w14:paraId="0EB04B9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989" w:type="dxa"/>
            <w:shd w:val="clear" w:color="auto" w:fill="D9D9D9"/>
            <w:noWrap/>
          </w:tcPr>
          <w:p w14:paraId="1C51004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45" w:type="dxa"/>
            <w:shd w:val="clear" w:color="auto" w:fill="D9D9D9"/>
            <w:noWrap/>
          </w:tcPr>
          <w:p w14:paraId="6A84798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shd w:val="clear" w:color="auto" w:fill="D9D9D9"/>
            <w:noWrap/>
          </w:tcPr>
          <w:p w14:paraId="773668A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41</w:t>
            </w:r>
          </w:p>
        </w:tc>
        <w:tc>
          <w:tcPr>
            <w:tcW w:w="1040" w:type="dxa"/>
            <w:shd w:val="clear" w:color="auto" w:fill="D9D9D9"/>
            <w:noWrap/>
          </w:tcPr>
          <w:p w14:paraId="7D590B1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shd w:val="clear" w:color="auto" w:fill="D9D9D9"/>
            <w:noWrap/>
          </w:tcPr>
          <w:p w14:paraId="5C0B04C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7668E927" w14:textId="77777777" w:rsidTr="00821FAF">
        <w:trPr>
          <w:trHeight w:val="255"/>
        </w:trPr>
        <w:tc>
          <w:tcPr>
            <w:tcW w:w="960" w:type="dxa"/>
            <w:vMerge/>
            <w:tcBorders>
              <w:bottom w:val="single" w:sz="12" w:space="0" w:color="000000"/>
            </w:tcBorders>
          </w:tcPr>
          <w:p w14:paraId="1AFA8FC8" w14:textId="77777777" w:rsidR="00E66261" w:rsidRPr="00A11980" w:rsidRDefault="00E66261" w:rsidP="00821FAF">
            <w:pPr>
              <w:rPr>
                <w:rFonts w:ascii="Palatino Linotype" w:hAnsi="Palatino Linotype"/>
                <w:b/>
                <w:sz w:val="18"/>
                <w:szCs w:val="18"/>
                <w:lang w:val="en-GB"/>
              </w:rPr>
            </w:pPr>
          </w:p>
        </w:tc>
        <w:tc>
          <w:tcPr>
            <w:tcW w:w="1183" w:type="dxa"/>
            <w:vMerge w:val="restart"/>
            <w:noWrap/>
          </w:tcPr>
          <w:p w14:paraId="196AAEDF"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Mean Conc</w:t>
            </w:r>
          </w:p>
        </w:tc>
        <w:tc>
          <w:tcPr>
            <w:tcW w:w="960" w:type="dxa"/>
            <w:noWrap/>
          </w:tcPr>
          <w:p w14:paraId="2CC351DE"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LB</w:t>
            </w:r>
          </w:p>
        </w:tc>
        <w:tc>
          <w:tcPr>
            <w:tcW w:w="1097" w:type="dxa"/>
            <w:noWrap/>
          </w:tcPr>
          <w:p w14:paraId="5C28759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4.8</w:t>
            </w:r>
          </w:p>
        </w:tc>
        <w:tc>
          <w:tcPr>
            <w:tcW w:w="1038" w:type="dxa"/>
            <w:noWrap/>
          </w:tcPr>
          <w:p w14:paraId="1734B1D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0.3</w:t>
            </w:r>
          </w:p>
        </w:tc>
        <w:tc>
          <w:tcPr>
            <w:tcW w:w="675" w:type="dxa"/>
            <w:noWrap/>
          </w:tcPr>
          <w:p w14:paraId="5B9792F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noWrap/>
          </w:tcPr>
          <w:p w14:paraId="60ED21D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7.7</w:t>
            </w:r>
          </w:p>
        </w:tc>
        <w:tc>
          <w:tcPr>
            <w:tcW w:w="1091" w:type="dxa"/>
            <w:noWrap/>
          </w:tcPr>
          <w:p w14:paraId="0437D30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15</w:t>
            </w:r>
          </w:p>
        </w:tc>
        <w:tc>
          <w:tcPr>
            <w:tcW w:w="911" w:type="dxa"/>
            <w:noWrap/>
          </w:tcPr>
          <w:p w14:paraId="6CA6930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noWrap/>
          </w:tcPr>
          <w:p w14:paraId="4D640A5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38</w:t>
            </w:r>
          </w:p>
        </w:tc>
        <w:tc>
          <w:tcPr>
            <w:tcW w:w="989" w:type="dxa"/>
            <w:noWrap/>
          </w:tcPr>
          <w:p w14:paraId="11EDF43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45" w:type="dxa"/>
            <w:noWrap/>
          </w:tcPr>
          <w:p w14:paraId="70BDB8F1"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noWrap/>
          </w:tcPr>
          <w:p w14:paraId="396CD7C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15.6</w:t>
            </w:r>
          </w:p>
        </w:tc>
        <w:tc>
          <w:tcPr>
            <w:tcW w:w="1040" w:type="dxa"/>
            <w:noWrap/>
          </w:tcPr>
          <w:p w14:paraId="1F9EF298"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noWrap/>
          </w:tcPr>
          <w:p w14:paraId="2FCD6A0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24EEC056" w14:textId="77777777" w:rsidTr="00821FAF">
        <w:trPr>
          <w:trHeight w:val="255"/>
        </w:trPr>
        <w:tc>
          <w:tcPr>
            <w:tcW w:w="960" w:type="dxa"/>
            <w:vMerge/>
            <w:tcBorders>
              <w:bottom w:val="single" w:sz="12" w:space="0" w:color="000000"/>
            </w:tcBorders>
          </w:tcPr>
          <w:p w14:paraId="31C564DF" w14:textId="77777777" w:rsidR="00E66261" w:rsidRPr="00A11980" w:rsidRDefault="00E66261" w:rsidP="00821FAF">
            <w:pPr>
              <w:rPr>
                <w:rFonts w:ascii="Palatino Linotype" w:hAnsi="Palatino Linotype"/>
                <w:b/>
                <w:sz w:val="18"/>
                <w:szCs w:val="18"/>
                <w:lang w:val="en-GB"/>
              </w:rPr>
            </w:pPr>
          </w:p>
        </w:tc>
        <w:tc>
          <w:tcPr>
            <w:tcW w:w="1183" w:type="dxa"/>
            <w:vMerge/>
          </w:tcPr>
          <w:p w14:paraId="7CBB8178" w14:textId="77777777" w:rsidR="00E66261" w:rsidRPr="00A11980" w:rsidRDefault="00E66261" w:rsidP="00821FAF">
            <w:pPr>
              <w:rPr>
                <w:rFonts w:ascii="Palatino Linotype" w:hAnsi="Palatino Linotype"/>
                <w:b/>
                <w:sz w:val="18"/>
                <w:szCs w:val="18"/>
                <w:lang w:val="en-GB"/>
              </w:rPr>
            </w:pPr>
          </w:p>
        </w:tc>
        <w:tc>
          <w:tcPr>
            <w:tcW w:w="960" w:type="dxa"/>
            <w:noWrap/>
          </w:tcPr>
          <w:p w14:paraId="4062DD38"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097" w:type="dxa"/>
            <w:noWrap/>
          </w:tcPr>
          <w:p w14:paraId="2BCD744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4.8</w:t>
            </w:r>
          </w:p>
        </w:tc>
        <w:tc>
          <w:tcPr>
            <w:tcW w:w="1038" w:type="dxa"/>
            <w:noWrap/>
          </w:tcPr>
          <w:p w14:paraId="03F3885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0.8</w:t>
            </w:r>
          </w:p>
        </w:tc>
        <w:tc>
          <w:tcPr>
            <w:tcW w:w="675" w:type="dxa"/>
            <w:noWrap/>
          </w:tcPr>
          <w:p w14:paraId="30C22755"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noWrap/>
          </w:tcPr>
          <w:p w14:paraId="236BA46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15.8</w:t>
            </w:r>
          </w:p>
        </w:tc>
        <w:tc>
          <w:tcPr>
            <w:tcW w:w="1091" w:type="dxa"/>
            <w:noWrap/>
          </w:tcPr>
          <w:p w14:paraId="738F9414"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15</w:t>
            </w:r>
          </w:p>
        </w:tc>
        <w:tc>
          <w:tcPr>
            <w:tcW w:w="911" w:type="dxa"/>
            <w:noWrap/>
          </w:tcPr>
          <w:p w14:paraId="6630C31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noWrap/>
          </w:tcPr>
          <w:p w14:paraId="77B9450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38</w:t>
            </w:r>
          </w:p>
        </w:tc>
        <w:tc>
          <w:tcPr>
            <w:tcW w:w="989" w:type="dxa"/>
            <w:noWrap/>
          </w:tcPr>
          <w:p w14:paraId="199B4C6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45" w:type="dxa"/>
            <w:noWrap/>
          </w:tcPr>
          <w:p w14:paraId="75CE0FD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noWrap/>
          </w:tcPr>
          <w:p w14:paraId="7D4356F7"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21.9</w:t>
            </w:r>
          </w:p>
        </w:tc>
        <w:tc>
          <w:tcPr>
            <w:tcW w:w="1040" w:type="dxa"/>
            <w:noWrap/>
          </w:tcPr>
          <w:p w14:paraId="1B6C3F3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noWrap/>
          </w:tcPr>
          <w:p w14:paraId="22C2C43B"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r w:rsidR="00E66261" w:rsidRPr="00A11980" w14:paraId="24F37AF8" w14:textId="77777777" w:rsidTr="00821FAF">
        <w:trPr>
          <w:trHeight w:val="47"/>
        </w:trPr>
        <w:tc>
          <w:tcPr>
            <w:tcW w:w="960" w:type="dxa"/>
            <w:vMerge/>
            <w:tcBorders>
              <w:bottom w:val="single" w:sz="12" w:space="0" w:color="000000"/>
            </w:tcBorders>
          </w:tcPr>
          <w:p w14:paraId="76555FDB" w14:textId="77777777" w:rsidR="00E66261" w:rsidRPr="00A11980" w:rsidRDefault="00E66261" w:rsidP="00821FAF">
            <w:pPr>
              <w:rPr>
                <w:rFonts w:ascii="Palatino Linotype" w:hAnsi="Palatino Linotype"/>
                <w:b/>
                <w:sz w:val="18"/>
                <w:szCs w:val="18"/>
                <w:lang w:val="en-GB"/>
              </w:rPr>
            </w:pPr>
          </w:p>
        </w:tc>
        <w:tc>
          <w:tcPr>
            <w:tcW w:w="1183" w:type="dxa"/>
            <w:tcBorders>
              <w:bottom w:val="single" w:sz="12" w:space="0" w:color="000000"/>
            </w:tcBorders>
            <w:noWrap/>
          </w:tcPr>
          <w:p w14:paraId="444B52BD"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Max Conc</w:t>
            </w:r>
          </w:p>
        </w:tc>
        <w:tc>
          <w:tcPr>
            <w:tcW w:w="960" w:type="dxa"/>
            <w:tcBorders>
              <w:bottom w:val="single" w:sz="12" w:space="0" w:color="000000"/>
            </w:tcBorders>
            <w:noWrap/>
          </w:tcPr>
          <w:p w14:paraId="18B1F202" w14:textId="77777777" w:rsidR="00E66261" w:rsidRPr="00A11980" w:rsidRDefault="00E66261" w:rsidP="00821FAF">
            <w:pPr>
              <w:jc w:val="center"/>
              <w:rPr>
                <w:rFonts w:ascii="Palatino Linotype" w:hAnsi="Palatino Linotype"/>
                <w:b/>
                <w:sz w:val="18"/>
                <w:szCs w:val="18"/>
                <w:lang w:val="en-GB"/>
              </w:rPr>
            </w:pPr>
            <w:r w:rsidRPr="00A11980">
              <w:rPr>
                <w:rFonts w:ascii="Palatino Linotype" w:hAnsi="Palatino Linotype"/>
                <w:b/>
                <w:sz w:val="18"/>
                <w:szCs w:val="18"/>
                <w:lang w:val="en-GB"/>
              </w:rPr>
              <w:t>UB</w:t>
            </w:r>
          </w:p>
        </w:tc>
        <w:tc>
          <w:tcPr>
            <w:tcW w:w="1097" w:type="dxa"/>
            <w:tcBorders>
              <w:bottom w:val="single" w:sz="12" w:space="0" w:color="000000"/>
            </w:tcBorders>
            <w:noWrap/>
          </w:tcPr>
          <w:p w14:paraId="7D9DE5E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9.2</w:t>
            </w:r>
          </w:p>
        </w:tc>
        <w:tc>
          <w:tcPr>
            <w:tcW w:w="1038" w:type="dxa"/>
            <w:tcBorders>
              <w:bottom w:val="single" w:sz="12" w:space="0" w:color="000000"/>
            </w:tcBorders>
            <w:noWrap/>
          </w:tcPr>
          <w:p w14:paraId="2D8AC5EF"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w:t>
            </w:r>
          </w:p>
        </w:tc>
        <w:tc>
          <w:tcPr>
            <w:tcW w:w="675" w:type="dxa"/>
            <w:tcBorders>
              <w:bottom w:val="single" w:sz="12" w:space="0" w:color="000000"/>
            </w:tcBorders>
            <w:noWrap/>
          </w:tcPr>
          <w:p w14:paraId="3FD8400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980" w:type="dxa"/>
            <w:tcBorders>
              <w:bottom w:val="single" w:sz="12" w:space="0" w:color="000000"/>
            </w:tcBorders>
            <w:noWrap/>
          </w:tcPr>
          <w:p w14:paraId="661C72ED"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123.0</w:t>
            </w:r>
          </w:p>
        </w:tc>
        <w:tc>
          <w:tcPr>
            <w:tcW w:w="1091" w:type="dxa"/>
            <w:tcBorders>
              <w:bottom w:val="single" w:sz="12" w:space="0" w:color="000000"/>
            </w:tcBorders>
            <w:noWrap/>
          </w:tcPr>
          <w:p w14:paraId="6C71E50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15</w:t>
            </w:r>
          </w:p>
        </w:tc>
        <w:tc>
          <w:tcPr>
            <w:tcW w:w="911" w:type="dxa"/>
            <w:tcBorders>
              <w:bottom w:val="single" w:sz="12" w:space="0" w:color="000000"/>
            </w:tcBorders>
            <w:noWrap/>
          </w:tcPr>
          <w:p w14:paraId="686B61AE"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097" w:type="dxa"/>
            <w:tcBorders>
              <w:bottom w:val="single" w:sz="12" w:space="0" w:color="000000"/>
            </w:tcBorders>
            <w:noWrap/>
          </w:tcPr>
          <w:p w14:paraId="7A8F360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38</w:t>
            </w:r>
          </w:p>
        </w:tc>
        <w:tc>
          <w:tcPr>
            <w:tcW w:w="989" w:type="dxa"/>
            <w:tcBorders>
              <w:bottom w:val="single" w:sz="12" w:space="0" w:color="000000"/>
            </w:tcBorders>
            <w:noWrap/>
          </w:tcPr>
          <w:p w14:paraId="6318F1B3"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645" w:type="dxa"/>
            <w:tcBorders>
              <w:bottom w:val="single" w:sz="12" w:space="0" w:color="000000"/>
            </w:tcBorders>
            <w:noWrap/>
          </w:tcPr>
          <w:p w14:paraId="4EFD58BC"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1170" w:type="dxa"/>
            <w:tcBorders>
              <w:bottom w:val="single" w:sz="12" w:space="0" w:color="000000"/>
            </w:tcBorders>
            <w:noWrap/>
          </w:tcPr>
          <w:p w14:paraId="68421609"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135</w:t>
            </w:r>
          </w:p>
        </w:tc>
        <w:tc>
          <w:tcPr>
            <w:tcW w:w="1040" w:type="dxa"/>
            <w:tcBorders>
              <w:bottom w:val="single" w:sz="12" w:space="0" w:color="000000"/>
            </w:tcBorders>
            <w:noWrap/>
          </w:tcPr>
          <w:p w14:paraId="4A544D22"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c>
          <w:tcPr>
            <w:tcW w:w="868" w:type="dxa"/>
            <w:tcBorders>
              <w:bottom w:val="single" w:sz="12" w:space="0" w:color="000000"/>
            </w:tcBorders>
            <w:noWrap/>
          </w:tcPr>
          <w:p w14:paraId="1F1FE07A" w14:textId="77777777" w:rsidR="00E66261" w:rsidRPr="00A11980" w:rsidRDefault="00E66261" w:rsidP="00821FAF">
            <w:pPr>
              <w:jc w:val="center"/>
              <w:rPr>
                <w:rFonts w:ascii="Palatino Linotype" w:hAnsi="Palatino Linotype"/>
                <w:sz w:val="18"/>
                <w:szCs w:val="18"/>
                <w:lang w:val="en-GB"/>
              </w:rPr>
            </w:pPr>
            <w:r w:rsidRPr="00A11980">
              <w:rPr>
                <w:rFonts w:ascii="Palatino Linotype" w:hAnsi="Palatino Linotype"/>
                <w:sz w:val="18"/>
                <w:szCs w:val="18"/>
                <w:lang w:val="en-GB"/>
              </w:rPr>
              <w:t> </w:t>
            </w:r>
          </w:p>
        </w:tc>
      </w:tr>
    </w:tbl>
    <w:p w14:paraId="2BC13CFC" w14:textId="77777777" w:rsidR="00E66261" w:rsidRPr="00A11980" w:rsidRDefault="00E66261" w:rsidP="00E66261">
      <w:pPr>
        <w:pStyle w:val="MDPI43tablefooter"/>
        <w:rPr>
          <w:lang w:val="en-GB"/>
        </w:rPr>
      </w:pPr>
      <w:r w:rsidRPr="00A11980">
        <w:rPr>
          <w:lang w:val="en-GB"/>
        </w:rPr>
        <w:t>LB: lower-bound scenario where the concentration of non-detected analyte is zero and the concentration of detected but non-quantified analyte is the limit of detection. UB: upper-bound scenario where the concentration of non-detected analyte is the limit of detection and the concentration of detected but non-quantified analyte is the limit of quantification. Max Conc refers to maximum upper bound concentration value.</w:t>
      </w:r>
    </w:p>
    <w:p w14:paraId="2F4D4E90" w14:textId="77777777" w:rsidR="00E66261" w:rsidRPr="00A11980" w:rsidRDefault="00E66261" w:rsidP="00E66261">
      <w:pPr>
        <w:rPr>
          <w:sz w:val="16"/>
          <w:szCs w:val="16"/>
          <w:lang w:val="en-GB"/>
        </w:rPr>
      </w:pPr>
    </w:p>
    <w:p w14:paraId="43CBBAEF" w14:textId="77777777" w:rsidR="00E66261" w:rsidRPr="00A11980" w:rsidRDefault="00E66261" w:rsidP="00E66261">
      <w:pPr>
        <w:rPr>
          <w:sz w:val="16"/>
          <w:szCs w:val="16"/>
          <w:lang w:val="en-GB"/>
        </w:rPr>
      </w:pPr>
    </w:p>
    <w:p w14:paraId="79CF4DBE" w14:textId="77777777" w:rsidR="00E66261" w:rsidRPr="00A11980" w:rsidRDefault="00E66261" w:rsidP="00E66261">
      <w:pPr>
        <w:rPr>
          <w:sz w:val="16"/>
          <w:szCs w:val="16"/>
          <w:lang w:val="en-GB"/>
        </w:rPr>
      </w:pPr>
    </w:p>
    <w:p w14:paraId="20E679F2" w14:textId="51CF593D" w:rsidR="00E66261" w:rsidRPr="00A11980" w:rsidRDefault="00E66261" w:rsidP="00E66261">
      <w:pPr>
        <w:pStyle w:val="MDPI42tablebody"/>
        <w:jc w:val="left"/>
        <w:rPr>
          <w:ins w:id="308" w:author="ibimet-srv8" w:date="2019-11-25T09:59:00Z"/>
          <w:lang w:val="en-GB"/>
        </w:rPr>
      </w:pPr>
      <w:r w:rsidRPr="00A11980">
        <w:rPr>
          <w:b/>
          <w:bCs/>
          <w:lang w:val="en-GB"/>
        </w:rPr>
        <w:t xml:space="preserve">Table </w:t>
      </w:r>
      <w:r>
        <w:rPr>
          <w:b/>
          <w:bCs/>
          <w:lang w:val="en-GB"/>
        </w:rPr>
        <w:t>S6</w:t>
      </w:r>
      <w:r w:rsidRPr="00A11980">
        <w:rPr>
          <w:b/>
          <w:bCs/>
          <w:lang w:val="en-GB"/>
        </w:rPr>
        <w:t>.</w:t>
      </w:r>
      <w:r w:rsidRPr="00A11980">
        <w:rPr>
          <w:lang w:val="en-GB"/>
        </w:rPr>
        <w:t xml:space="preserve"> Occurrence and co-occurrence of NIV, NIV3G and OTA (μg/kg) for Barley, Cereals, Maize, Oat, Rice, Rye and Wheat for feed and food products.</w:t>
      </w:r>
    </w:p>
    <w:p w14:paraId="44E0FF92" w14:textId="77777777" w:rsidR="00E66261" w:rsidRPr="00A11980" w:rsidRDefault="00E66261" w:rsidP="00E66261">
      <w:pPr>
        <w:pStyle w:val="MDPI42tablebody"/>
        <w:jc w:val="left"/>
        <w:rPr>
          <w:ins w:id="309" w:author="ibimet-srv8" w:date="2019-11-25T09:59:00Z"/>
          <w:lang w:val="en-GB"/>
        </w:rPr>
      </w:pPr>
    </w:p>
    <w:p w14:paraId="06B968E5" w14:textId="77777777" w:rsidR="00E66261" w:rsidRPr="00A11980" w:rsidRDefault="00E66261" w:rsidP="00E66261">
      <w:pPr>
        <w:pStyle w:val="MDPI42tablebody"/>
        <w:jc w:val="left"/>
        <w:rPr>
          <w:lang w:val="en-GB"/>
        </w:rPr>
      </w:pPr>
    </w:p>
    <w:tbl>
      <w:tblPr>
        <w:tblW w:w="9772" w:type="dxa"/>
        <w:jc w:val="center"/>
        <w:tblBorders>
          <w:insideH w:val="single" w:sz="4" w:space="0" w:color="D9D9D9"/>
          <w:insideV w:val="single" w:sz="4" w:space="0" w:color="D9D9D9"/>
        </w:tblBorders>
        <w:tblLook w:val="0000" w:firstRow="0" w:lastRow="0" w:firstColumn="0" w:lastColumn="0" w:noHBand="0" w:noVBand="0"/>
      </w:tblPr>
      <w:tblGrid>
        <w:gridCol w:w="807"/>
        <w:gridCol w:w="1241"/>
        <w:gridCol w:w="538"/>
        <w:gridCol w:w="1227"/>
        <w:gridCol w:w="1460"/>
        <w:gridCol w:w="1020"/>
        <w:gridCol w:w="1238"/>
        <w:gridCol w:w="1217"/>
        <w:gridCol w:w="1024"/>
      </w:tblGrid>
      <w:tr w:rsidR="00E66261" w:rsidRPr="00A11980" w14:paraId="2F0359ED" w14:textId="77777777" w:rsidTr="00821FAF">
        <w:trPr>
          <w:trHeight w:val="241"/>
          <w:jc w:val="center"/>
        </w:trPr>
        <w:tc>
          <w:tcPr>
            <w:tcW w:w="807" w:type="dxa"/>
            <w:tcBorders>
              <w:top w:val="single" w:sz="12" w:space="0" w:color="auto"/>
            </w:tcBorders>
            <w:noWrap/>
          </w:tcPr>
          <w:p w14:paraId="11F9DF67"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 </w:t>
            </w:r>
          </w:p>
        </w:tc>
        <w:tc>
          <w:tcPr>
            <w:tcW w:w="1241" w:type="dxa"/>
            <w:tcBorders>
              <w:top w:val="single" w:sz="12" w:space="0" w:color="auto"/>
            </w:tcBorders>
            <w:noWrap/>
          </w:tcPr>
          <w:p w14:paraId="39FC2D76"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 </w:t>
            </w:r>
          </w:p>
        </w:tc>
        <w:tc>
          <w:tcPr>
            <w:tcW w:w="538" w:type="dxa"/>
            <w:tcBorders>
              <w:top w:val="single" w:sz="12" w:space="0" w:color="auto"/>
            </w:tcBorders>
            <w:noWrap/>
          </w:tcPr>
          <w:p w14:paraId="1A68E6CE"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 </w:t>
            </w:r>
          </w:p>
        </w:tc>
        <w:tc>
          <w:tcPr>
            <w:tcW w:w="3707" w:type="dxa"/>
            <w:gridSpan w:val="3"/>
            <w:tcBorders>
              <w:top w:val="single" w:sz="12" w:space="0" w:color="auto"/>
            </w:tcBorders>
            <w:noWrap/>
          </w:tcPr>
          <w:p w14:paraId="456B25A2"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FOOD</w:t>
            </w:r>
          </w:p>
        </w:tc>
        <w:tc>
          <w:tcPr>
            <w:tcW w:w="3479" w:type="dxa"/>
            <w:gridSpan w:val="3"/>
            <w:tcBorders>
              <w:top w:val="single" w:sz="12" w:space="0" w:color="auto"/>
            </w:tcBorders>
            <w:noWrap/>
          </w:tcPr>
          <w:p w14:paraId="3A8F858E"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FEED</w:t>
            </w:r>
          </w:p>
        </w:tc>
      </w:tr>
      <w:tr w:rsidR="00E66261" w:rsidRPr="00A11980" w14:paraId="2EE0BFB1" w14:textId="77777777" w:rsidTr="00821FAF">
        <w:trPr>
          <w:trHeight w:val="255"/>
          <w:jc w:val="center"/>
        </w:trPr>
        <w:tc>
          <w:tcPr>
            <w:tcW w:w="807" w:type="dxa"/>
            <w:tcBorders>
              <w:bottom w:val="single" w:sz="12" w:space="0" w:color="auto"/>
            </w:tcBorders>
            <w:noWrap/>
          </w:tcPr>
          <w:p w14:paraId="2E9D9B8F"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 </w:t>
            </w:r>
          </w:p>
        </w:tc>
        <w:tc>
          <w:tcPr>
            <w:tcW w:w="1241" w:type="dxa"/>
            <w:tcBorders>
              <w:bottom w:val="single" w:sz="12" w:space="0" w:color="auto"/>
            </w:tcBorders>
            <w:noWrap/>
          </w:tcPr>
          <w:p w14:paraId="6F659B35"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 </w:t>
            </w:r>
          </w:p>
        </w:tc>
        <w:tc>
          <w:tcPr>
            <w:tcW w:w="538" w:type="dxa"/>
            <w:tcBorders>
              <w:bottom w:val="single" w:sz="12" w:space="0" w:color="auto"/>
            </w:tcBorders>
            <w:noWrap/>
          </w:tcPr>
          <w:p w14:paraId="28002D6D"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 </w:t>
            </w:r>
          </w:p>
        </w:tc>
        <w:tc>
          <w:tcPr>
            <w:tcW w:w="1227" w:type="dxa"/>
            <w:tcBorders>
              <w:bottom w:val="single" w:sz="12" w:space="0" w:color="auto"/>
            </w:tcBorders>
            <w:noWrap/>
          </w:tcPr>
          <w:p w14:paraId="29DB7B1A"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NIV</w:t>
            </w:r>
          </w:p>
        </w:tc>
        <w:tc>
          <w:tcPr>
            <w:tcW w:w="1460" w:type="dxa"/>
            <w:tcBorders>
              <w:bottom w:val="single" w:sz="12" w:space="0" w:color="auto"/>
            </w:tcBorders>
            <w:noWrap/>
          </w:tcPr>
          <w:p w14:paraId="640E5961"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NIV3G</w:t>
            </w:r>
          </w:p>
        </w:tc>
        <w:tc>
          <w:tcPr>
            <w:tcW w:w="1020" w:type="dxa"/>
            <w:tcBorders>
              <w:bottom w:val="single" w:sz="12" w:space="0" w:color="auto"/>
            </w:tcBorders>
            <w:noWrap/>
          </w:tcPr>
          <w:p w14:paraId="1587BC47"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OTA</w:t>
            </w:r>
          </w:p>
        </w:tc>
        <w:tc>
          <w:tcPr>
            <w:tcW w:w="1238" w:type="dxa"/>
            <w:tcBorders>
              <w:bottom w:val="single" w:sz="12" w:space="0" w:color="auto"/>
            </w:tcBorders>
            <w:noWrap/>
          </w:tcPr>
          <w:p w14:paraId="134EA1B3"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NIV</w:t>
            </w:r>
          </w:p>
        </w:tc>
        <w:tc>
          <w:tcPr>
            <w:tcW w:w="1217" w:type="dxa"/>
            <w:tcBorders>
              <w:bottom w:val="single" w:sz="12" w:space="0" w:color="auto"/>
            </w:tcBorders>
            <w:noWrap/>
          </w:tcPr>
          <w:p w14:paraId="4A9E0274"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NIV3G</w:t>
            </w:r>
          </w:p>
        </w:tc>
        <w:tc>
          <w:tcPr>
            <w:tcW w:w="1024" w:type="dxa"/>
            <w:tcBorders>
              <w:bottom w:val="single" w:sz="12" w:space="0" w:color="auto"/>
            </w:tcBorders>
            <w:noWrap/>
          </w:tcPr>
          <w:p w14:paraId="2AD0FF59"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OTA</w:t>
            </w:r>
          </w:p>
        </w:tc>
      </w:tr>
      <w:tr w:rsidR="00E66261" w:rsidRPr="00A11980" w14:paraId="56EEA200" w14:textId="77777777" w:rsidTr="00821FAF">
        <w:trPr>
          <w:trHeight w:val="255"/>
          <w:jc w:val="center"/>
        </w:trPr>
        <w:tc>
          <w:tcPr>
            <w:tcW w:w="807" w:type="dxa"/>
            <w:vMerge w:val="restart"/>
            <w:tcBorders>
              <w:top w:val="single" w:sz="12" w:space="0" w:color="auto"/>
            </w:tcBorders>
            <w:noWrap/>
            <w:textDirection w:val="btLr"/>
          </w:tcPr>
          <w:p w14:paraId="7F26B247"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Barley</w:t>
            </w:r>
          </w:p>
        </w:tc>
        <w:tc>
          <w:tcPr>
            <w:tcW w:w="1241" w:type="dxa"/>
            <w:tcBorders>
              <w:top w:val="single" w:sz="12" w:space="0" w:color="auto"/>
            </w:tcBorders>
            <w:shd w:val="clear" w:color="auto" w:fill="D9D9D9"/>
            <w:noWrap/>
          </w:tcPr>
          <w:p w14:paraId="0A924ADA"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N</w:t>
            </w:r>
          </w:p>
        </w:tc>
        <w:tc>
          <w:tcPr>
            <w:tcW w:w="538" w:type="dxa"/>
            <w:tcBorders>
              <w:top w:val="single" w:sz="12" w:space="0" w:color="auto"/>
            </w:tcBorders>
            <w:shd w:val="clear" w:color="auto" w:fill="D9D9D9"/>
            <w:noWrap/>
          </w:tcPr>
          <w:p w14:paraId="294E46D1"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 </w:t>
            </w:r>
          </w:p>
        </w:tc>
        <w:tc>
          <w:tcPr>
            <w:tcW w:w="1227" w:type="dxa"/>
            <w:tcBorders>
              <w:top w:val="single" w:sz="12" w:space="0" w:color="auto"/>
            </w:tcBorders>
            <w:shd w:val="clear" w:color="auto" w:fill="D9D9D9"/>
            <w:noWrap/>
          </w:tcPr>
          <w:p w14:paraId="3AFF8D8D"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16</w:t>
            </w:r>
          </w:p>
        </w:tc>
        <w:tc>
          <w:tcPr>
            <w:tcW w:w="1460" w:type="dxa"/>
            <w:tcBorders>
              <w:top w:val="single" w:sz="12" w:space="0" w:color="auto"/>
            </w:tcBorders>
            <w:shd w:val="clear" w:color="auto" w:fill="D9D9D9"/>
            <w:noWrap/>
          </w:tcPr>
          <w:p w14:paraId="78E63AF4"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w:t>
            </w:r>
          </w:p>
        </w:tc>
        <w:tc>
          <w:tcPr>
            <w:tcW w:w="1020" w:type="dxa"/>
            <w:tcBorders>
              <w:top w:val="single" w:sz="12" w:space="0" w:color="auto"/>
            </w:tcBorders>
            <w:shd w:val="clear" w:color="auto" w:fill="D9D9D9"/>
            <w:noWrap/>
          </w:tcPr>
          <w:p w14:paraId="33708F96"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6</w:t>
            </w:r>
          </w:p>
        </w:tc>
        <w:tc>
          <w:tcPr>
            <w:tcW w:w="1238" w:type="dxa"/>
            <w:tcBorders>
              <w:top w:val="single" w:sz="12" w:space="0" w:color="auto"/>
            </w:tcBorders>
            <w:shd w:val="clear" w:color="auto" w:fill="D9D9D9"/>
            <w:noWrap/>
          </w:tcPr>
          <w:p w14:paraId="00414B88"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217" w:type="dxa"/>
            <w:tcBorders>
              <w:top w:val="single" w:sz="12" w:space="0" w:color="auto"/>
            </w:tcBorders>
            <w:shd w:val="clear" w:color="auto" w:fill="D9D9D9"/>
            <w:noWrap/>
          </w:tcPr>
          <w:p w14:paraId="63FB524E"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tcBorders>
              <w:top w:val="single" w:sz="12" w:space="0" w:color="auto"/>
            </w:tcBorders>
            <w:shd w:val="clear" w:color="auto" w:fill="D9D9D9"/>
            <w:noWrap/>
          </w:tcPr>
          <w:p w14:paraId="3B91797E"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5</w:t>
            </w:r>
          </w:p>
        </w:tc>
      </w:tr>
      <w:tr w:rsidR="00E66261" w:rsidRPr="00A11980" w14:paraId="5249F608" w14:textId="77777777" w:rsidTr="00821FAF">
        <w:trPr>
          <w:trHeight w:val="241"/>
          <w:jc w:val="center"/>
        </w:trPr>
        <w:tc>
          <w:tcPr>
            <w:tcW w:w="807" w:type="dxa"/>
            <w:vMerge/>
          </w:tcPr>
          <w:p w14:paraId="1BC9C1EE" w14:textId="77777777" w:rsidR="00E66261" w:rsidRPr="009B1E59" w:rsidRDefault="00E66261" w:rsidP="00821FAF">
            <w:pPr>
              <w:rPr>
                <w:rFonts w:ascii="Palatino Linotype" w:hAnsi="Palatino Linotype"/>
                <w:b/>
                <w:sz w:val="18"/>
                <w:szCs w:val="18"/>
                <w:lang w:val="en-GB"/>
              </w:rPr>
            </w:pPr>
          </w:p>
        </w:tc>
        <w:tc>
          <w:tcPr>
            <w:tcW w:w="1241" w:type="dxa"/>
            <w:vMerge w:val="restart"/>
            <w:noWrap/>
          </w:tcPr>
          <w:p w14:paraId="26217877"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Mean Conc</w:t>
            </w:r>
          </w:p>
        </w:tc>
        <w:tc>
          <w:tcPr>
            <w:tcW w:w="538" w:type="dxa"/>
            <w:noWrap/>
          </w:tcPr>
          <w:p w14:paraId="6D173F20"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LB</w:t>
            </w:r>
          </w:p>
        </w:tc>
        <w:tc>
          <w:tcPr>
            <w:tcW w:w="1227" w:type="dxa"/>
            <w:noWrap/>
          </w:tcPr>
          <w:p w14:paraId="2FDD9CEC"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35.2</w:t>
            </w:r>
          </w:p>
        </w:tc>
        <w:tc>
          <w:tcPr>
            <w:tcW w:w="1460" w:type="dxa"/>
            <w:noWrap/>
          </w:tcPr>
          <w:p w14:paraId="63D9CB98"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25.2</w:t>
            </w:r>
          </w:p>
        </w:tc>
        <w:tc>
          <w:tcPr>
            <w:tcW w:w="1020" w:type="dxa"/>
            <w:noWrap/>
          </w:tcPr>
          <w:p w14:paraId="35647976"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1.0</w:t>
            </w:r>
          </w:p>
        </w:tc>
        <w:tc>
          <w:tcPr>
            <w:tcW w:w="1238" w:type="dxa"/>
            <w:noWrap/>
          </w:tcPr>
          <w:p w14:paraId="6A946547"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217" w:type="dxa"/>
            <w:noWrap/>
          </w:tcPr>
          <w:p w14:paraId="59FE4496"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noWrap/>
          </w:tcPr>
          <w:p w14:paraId="0A9A08A2"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10.0</w:t>
            </w:r>
          </w:p>
        </w:tc>
      </w:tr>
      <w:tr w:rsidR="00E66261" w:rsidRPr="00A11980" w14:paraId="72674BE7" w14:textId="77777777" w:rsidTr="00821FAF">
        <w:trPr>
          <w:trHeight w:val="241"/>
          <w:jc w:val="center"/>
        </w:trPr>
        <w:tc>
          <w:tcPr>
            <w:tcW w:w="807" w:type="dxa"/>
            <w:vMerge/>
          </w:tcPr>
          <w:p w14:paraId="7A70802C" w14:textId="77777777" w:rsidR="00E66261" w:rsidRPr="009B1E59" w:rsidRDefault="00E66261" w:rsidP="00821FAF">
            <w:pPr>
              <w:rPr>
                <w:rFonts w:ascii="Palatino Linotype" w:hAnsi="Palatino Linotype"/>
                <w:b/>
                <w:sz w:val="18"/>
                <w:szCs w:val="18"/>
                <w:lang w:val="en-GB"/>
              </w:rPr>
            </w:pPr>
          </w:p>
        </w:tc>
        <w:tc>
          <w:tcPr>
            <w:tcW w:w="1241" w:type="dxa"/>
            <w:vMerge/>
          </w:tcPr>
          <w:p w14:paraId="48F20E12" w14:textId="77777777" w:rsidR="00E66261" w:rsidRPr="009B1E59" w:rsidRDefault="00E66261" w:rsidP="00821FAF">
            <w:pPr>
              <w:rPr>
                <w:rFonts w:ascii="Palatino Linotype" w:hAnsi="Palatino Linotype"/>
                <w:b/>
                <w:sz w:val="18"/>
                <w:szCs w:val="18"/>
                <w:lang w:val="en-GB"/>
              </w:rPr>
            </w:pPr>
          </w:p>
        </w:tc>
        <w:tc>
          <w:tcPr>
            <w:tcW w:w="538" w:type="dxa"/>
            <w:noWrap/>
          </w:tcPr>
          <w:p w14:paraId="0912AC92"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UB</w:t>
            </w:r>
          </w:p>
        </w:tc>
        <w:tc>
          <w:tcPr>
            <w:tcW w:w="1227" w:type="dxa"/>
            <w:noWrap/>
          </w:tcPr>
          <w:p w14:paraId="2C732353"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40.2</w:t>
            </w:r>
          </w:p>
        </w:tc>
        <w:tc>
          <w:tcPr>
            <w:tcW w:w="1460" w:type="dxa"/>
            <w:noWrap/>
          </w:tcPr>
          <w:p w14:paraId="581EE92A"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25.2</w:t>
            </w:r>
          </w:p>
        </w:tc>
        <w:tc>
          <w:tcPr>
            <w:tcW w:w="1020" w:type="dxa"/>
            <w:noWrap/>
          </w:tcPr>
          <w:p w14:paraId="34E3CB12"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1.1</w:t>
            </w:r>
          </w:p>
        </w:tc>
        <w:tc>
          <w:tcPr>
            <w:tcW w:w="1238" w:type="dxa"/>
            <w:noWrap/>
          </w:tcPr>
          <w:p w14:paraId="21F25113"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217" w:type="dxa"/>
            <w:noWrap/>
          </w:tcPr>
          <w:p w14:paraId="681D1014"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noWrap/>
          </w:tcPr>
          <w:p w14:paraId="3DFEC8BA"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12.0</w:t>
            </w:r>
          </w:p>
        </w:tc>
      </w:tr>
      <w:tr w:rsidR="00E66261" w:rsidRPr="00A11980" w14:paraId="40B4B3DD" w14:textId="77777777" w:rsidTr="00821FAF">
        <w:trPr>
          <w:trHeight w:val="241"/>
          <w:jc w:val="center"/>
        </w:trPr>
        <w:tc>
          <w:tcPr>
            <w:tcW w:w="807" w:type="dxa"/>
            <w:vMerge/>
          </w:tcPr>
          <w:p w14:paraId="7FD7CFEE" w14:textId="77777777" w:rsidR="00E66261" w:rsidRPr="009B1E59" w:rsidRDefault="00E66261" w:rsidP="00821FAF">
            <w:pPr>
              <w:rPr>
                <w:rFonts w:ascii="Palatino Linotype" w:hAnsi="Palatino Linotype"/>
                <w:b/>
                <w:sz w:val="18"/>
                <w:szCs w:val="18"/>
                <w:lang w:val="en-GB"/>
              </w:rPr>
            </w:pPr>
          </w:p>
        </w:tc>
        <w:tc>
          <w:tcPr>
            <w:tcW w:w="1241" w:type="dxa"/>
            <w:noWrap/>
          </w:tcPr>
          <w:p w14:paraId="1550D6C6"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Max Conc</w:t>
            </w:r>
          </w:p>
        </w:tc>
        <w:tc>
          <w:tcPr>
            <w:tcW w:w="538" w:type="dxa"/>
            <w:noWrap/>
          </w:tcPr>
          <w:p w14:paraId="594C2067"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UB</w:t>
            </w:r>
          </w:p>
        </w:tc>
        <w:tc>
          <w:tcPr>
            <w:tcW w:w="1227" w:type="dxa"/>
            <w:noWrap/>
          </w:tcPr>
          <w:p w14:paraId="5883EB47"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180.0</w:t>
            </w:r>
          </w:p>
        </w:tc>
        <w:tc>
          <w:tcPr>
            <w:tcW w:w="1460" w:type="dxa"/>
            <w:noWrap/>
          </w:tcPr>
          <w:p w14:paraId="57E5F728"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25.2</w:t>
            </w:r>
          </w:p>
        </w:tc>
        <w:tc>
          <w:tcPr>
            <w:tcW w:w="1020" w:type="dxa"/>
            <w:noWrap/>
          </w:tcPr>
          <w:p w14:paraId="2C4796BE"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5.6</w:t>
            </w:r>
          </w:p>
        </w:tc>
        <w:tc>
          <w:tcPr>
            <w:tcW w:w="1238" w:type="dxa"/>
            <w:noWrap/>
          </w:tcPr>
          <w:p w14:paraId="516ECF5D"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217" w:type="dxa"/>
            <w:noWrap/>
          </w:tcPr>
          <w:p w14:paraId="2316028C"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noWrap/>
          </w:tcPr>
          <w:p w14:paraId="1E6C6D95"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25.7</w:t>
            </w:r>
          </w:p>
        </w:tc>
      </w:tr>
      <w:tr w:rsidR="00E66261" w:rsidRPr="00A11980" w14:paraId="74E5BF93" w14:textId="77777777" w:rsidTr="00821FAF">
        <w:trPr>
          <w:trHeight w:val="241"/>
          <w:jc w:val="center"/>
        </w:trPr>
        <w:tc>
          <w:tcPr>
            <w:tcW w:w="807" w:type="dxa"/>
            <w:vMerge w:val="restart"/>
            <w:noWrap/>
            <w:textDirection w:val="btLr"/>
          </w:tcPr>
          <w:p w14:paraId="6F64EABE"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Cereals</w:t>
            </w:r>
          </w:p>
        </w:tc>
        <w:tc>
          <w:tcPr>
            <w:tcW w:w="1241" w:type="dxa"/>
            <w:shd w:val="clear" w:color="auto" w:fill="D9D9D9"/>
            <w:noWrap/>
          </w:tcPr>
          <w:p w14:paraId="0D8E637A"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N</w:t>
            </w:r>
          </w:p>
        </w:tc>
        <w:tc>
          <w:tcPr>
            <w:tcW w:w="538" w:type="dxa"/>
            <w:shd w:val="clear" w:color="auto" w:fill="D9D9D9"/>
            <w:noWrap/>
          </w:tcPr>
          <w:p w14:paraId="2A8AFAE4"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 </w:t>
            </w:r>
          </w:p>
        </w:tc>
        <w:tc>
          <w:tcPr>
            <w:tcW w:w="1227" w:type="dxa"/>
            <w:shd w:val="clear" w:color="auto" w:fill="D9D9D9"/>
            <w:noWrap/>
          </w:tcPr>
          <w:p w14:paraId="30C7BFD1"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16</w:t>
            </w:r>
          </w:p>
        </w:tc>
        <w:tc>
          <w:tcPr>
            <w:tcW w:w="1460" w:type="dxa"/>
            <w:shd w:val="clear" w:color="auto" w:fill="D9D9D9"/>
            <w:noWrap/>
          </w:tcPr>
          <w:p w14:paraId="7A16773C"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0" w:type="dxa"/>
            <w:shd w:val="clear" w:color="auto" w:fill="D9D9D9"/>
            <w:noWrap/>
          </w:tcPr>
          <w:p w14:paraId="4AE92F7C"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22</w:t>
            </w:r>
          </w:p>
        </w:tc>
        <w:tc>
          <w:tcPr>
            <w:tcW w:w="1238" w:type="dxa"/>
            <w:shd w:val="clear" w:color="auto" w:fill="D9D9D9"/>
            <w:noWrap/>
          </w:tcPr>
          <w:p w14:paraId="6ECF7718"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217" w:type="dxa"/>
            <w:shd w:val="clear" w:color="auto" w:fill="D9D9D9"/>
            <w:noWrap/>
          </w:tcPr>
          <w:p w14:paraId="2818C5C3"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shd w:val="clear" w:color="auto" w:fill="D9D9D9"/>
            <w:noWrap/>
          </w:tcPr>
          <w:p w14:paraId="59678EFF"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r>
      <w:tr w:rsidR="00E66261" w:rsidRPr="00A11980" w14:paraId="3ED8BFBB" w14:textId="77777777" w:rsidTr="00821FAF">
        <w:trPr>
          <w:trHeight w:val="255"/>
          <w:jc w:val="center"/>
        </w:trPr>
        <w:tc>
          <w:tcPr>
            <w:tcW w:w="807" w:type="dxa"/>
            <w:vMerge/>
          </w:tcPr>
          <w:p w14:paraId="2CF35CAB" w14:textId="77777777" w:rsidR="00E66261" w:rsidRPr="009B1E59" w:rsidRDefault="00E66261" w:rsidP="00821FAF">
            <w:pPr>
              <w:rPr>
                <w:rFonts w:ascii="Palatino Linotype" w:hAnsi="Palatino Linotype"/>
                <w:b/>
                <w:sz w:val="18"/>
                <w:szCs w:val="18"/>
                <w:lang w:val="en-GB"/>
              </w:rPr>
            </w:pPr>
          </w:p>
        </w:tc>
        <w:tc>
          <w:tcPr>
            <w:tcW w:w="1241" w:type="dxa"/>
            <w:vMerge w:val="restart"/>
            <w:noWrap/>
          </w:tcPr>
          <w:p w14:paraId="0F36E61D"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Mean Conc</w:t>
            </w:r>
          </w:p>
        </w:tc>
        <w:tc>
          <w:tcPr>
            <w:tcW w:w="538" w:type="dxa"/>
            <w:noWrap/>
          </w:tcPr>
          <w:p w14:paraId="48269FC8"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LB</w:t>
            </w:r>
          </w:p>
        </w:tc>
        <w:tc>
          <w:tcPr>
            <w:tcW w:w="1227" w:type="dxa"/>
            <w:noWrap/>
          </w:tcPr>
          <w:p w14:paraId="0CCC8CCF"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3.3</w:t>
            </w:r>
          </w:p>
        </w:tc>
        <w:tc>
          <w:tcPr>
            <w:tcW w:w="1460" w:type="dxa"/>
            <w:noWrap/>
          </w:tcPr>
          <w:p w14:paraId="1E4289D0"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0" w:type="dxa"/>
            <w:noWrap/>
          </w:tcPr>
          <w:p w14:paraId="79ADB545"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0.4</w:t>
            </w:r>
          </w:p>
        </w:tc>
        <w:tc>
          <w:tcPr>
            <w:tcW w:w="1238" w:type="dxa"/>
            <w:noWrap/>
          </w:tcPr>
          <w:p w14:paraId="18100790"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217" w:type="dxa"/>
            <w:noWrap/>
          </w:tcPr>
          <w:p w14:paraId="39FEDD94"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noWrap/>
          </w:tcPr>
          <w:p w14:paraId="01874E70"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r>
      <w:tr w:rsidR="00E66261" w:rsidRPr="00A11980" w14:paraId="3D9A88CD" w14:textId="77777777" w:rsidTr="00821FAF">
        <w:trPr>
          <w:trHeight w:val="255"/>
          <w:jc w:val="center"/>
        </w:trPr>
        <w:tc>
          <w:tcPr>
            <w:tcW w:w="807" w:type="dxa"/>
            <w:vMerge/>
          </w:tcPr>
          <w:p w14:paraId="1C4046BF" w14:textId="77777777" w:rsidR="00E66261" w:rsidRPr="009B1E59" w:rsidRDefault="00E66261" w:rsidP="00821FAF">
            <w:pPr>
              <w:rPr>
                <w:rFonts w:ascii="Palatino Linotype" w:hAnsi="Palatino Linotype"/>
                <w:b/>
                <w:sz w:val="18"/>
                <w:szCs w:val="18"/>
                <w:lang w:val="en-GB"/>
              </w:rPr>
            </w:pPr>
          </w:p>
        </w:tc>
        <w:tc>
          <w:tcPr>
            <w:tcW w:w="1241" w:type="dxa"/>
            <w:vMerge/>
          </w:tcPr>
          <w:p w14:paraId="68E6DC36" w14:textId="77777777" w:rsidR="00E66261" w:rsidRPr="009B1E59" w:rsidRDefault="00E66261" w:rsidP="00821FAF">
            <w:pPr>
              <w:rPr>
                <w:rFonts w:ascii="Palatino Linotype" w:hAnsi="Palatino Linotype"/>
                <w:b/>
                <w:sz w:val="18"/>
                <w:szCs w:val="18"/>
                <w:lang w:val="en-GB"/>
              </w:rPr>
            </w:pPr>
          </w:p>
        </w:tc>
        <w:tc>
          <w:tcPr>
            <w:tcW w:w="538" w:type="dxa"/>
            <w:noWrap/>
          </w:tcPr>
          <w:p w14:paraId="7B9AE0C0"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UB</w:t>
            </w:r>
          </w:p>
        </w:tc>
        <w:tc>
          <w:tcPr>
            <w:tcW w:w="1227" w:type="dxa"/>
            <w:noWrap/>
          </w:tcPr>
          <w:p w14:paraId="7FAD1D7B"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5.5</w:t>
            </w:r>
          </w:p>
        </w:tc>
        <w:tc>
          <w:tcPr>
            <w:tcW w:w="1460" w:type="dxa"/>
            <w:noWrap/>
          </w:tcPr>
          <w:p w14:paraId="2F510214"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0" w:type="dxa"/>
            <w:noWrap/>
          </w:tcPr>
          <w:p w14:paraId="51C97F9F"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0.4</w:t>
            </w:r>
          </w:p>
        </w:tc>
        <w:tc>
          <w:tcPr>
            <w:tcW w:w="1238" w:type="dxa"/>
            <w:noWrap/>
          </w:tcPr>
          <w:p w14:paraId="3A31E61B"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217" w:type="dxa"/>
            <w:noWrap/>
          </w:tcPr>
          <w:p w14:paraId="27557081"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noWrap/>
          </w:tcPr>
          <w:p w14:paraId="13C9BE69"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r>
      <w:tr w:rsidR="00E66261" w:rsidRPr="00A11980" w14:paraId="431284B2" w14:textId="77777777" w:rsidTr="00821FAF">
        <w:trPr>
          <w:trHeight w:val="241"/>
          <w:jc w:val="center"/>
        </w:trPr>
        <w:tc>
          <w:tcPr>
            <w:tcW w:w="807" w:type="dxa"/>
            <w:vMerge/>
          </w:tcPr>
          <w:p w14:paraId="6C7F0553" w14:textId="77777777" w:rsidR="00E66261" w:rsidRPr="009B1E59" w:rsidRDefault="00E66261" w:rsidP="00821FAF">
            <w:pPr>
              <w:rPr>
                <w:rFonts w:ascii="Palatino Linotype" w:hAnsi="Palatino Linotype"/>
                <w:b/>
                <w:sz w:val="18"/>
                <w:szCs w:val="18"/>
                <w:lang w:val="en-GB"/>
              </w:rPr>
            </w:pPr>
          </w:p>
        </w:tc>
        <w:tc>
          <w:tcPr>
            <w:tcW w:w="1241" w:type="dxa"/>
            <w:noWrap/>
          </w:tcPr>
          <w:p w14:paraId="5FFC2DB9"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Max Conc</w:t>
            </w:r>
          </w:p>
        </w:tc>
        <w:tc>
          <w:tcPr>
            <w:tcW w:w="538" w:type="dxa"/>
            <w:noWrap/>
          </w:tcPr>
          <w:p w14:paraId="6872F3B0"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UB</w:t>
            </w:r>
          </w:p>
        </w:tc>
        <w:tc>
          <w:tcPr>
            <w:tcW w:w="1227" w:type="dxa"/>
            <w:noWrap/>
          </w:tcPr>
          <w:p w14:paraId="1CFB8CD8"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35.8</w:t>
            </w:r>
          </w:p>
        </w:tc>
        <w:tc>
          <w:tcPr>
            <w:tcW w:w="1460" w:type="dxa"/>
            <w:noWrap/>
          </w:tcPr>
          <w:p w14:paraId="7956EF24"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0" w:type="dxa"/>
            <w:noWrap/>
          </w:tcPr>
          <w:p w14:paraId="17212C85"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2.2</w:t>
            </w:r>
          </w:p>
        </w:tc>
        <w:tc>
          <w:tcPr>
            <w:tcW w:w="1238" w:type="dxa"/>
            <w:noWrap/>
          </w:tcPr>
          <w:p w14:paraId="6EB5A848"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217" w:type="dxa"/>
            <w:noWrap/>
          </w:tcPr>
          <w:p w14:paraId="4A05B450"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noWrap/>
          </w:tcPr>
          <w:p w14:paraId="57E3391A"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r>
      <w:tr w:rsidR="00E66261" w:rsidRPr="00A11980" w14:paraId="6094DD5C" w14:textId="77777777" w:rsidTr="00821FAF">
        <w:trPr>
          <w:trHeight w:val="241"/>
          <w:jc w:val="center"/>
        </w:trPr>
        <w:tc>
          <w:tcPr>
            <w:tcW w:w="807" w:type="dxa"/>
            <w:vMerge w:val="restart"/>
            <w:noWrap/>
            <w:textDirection w:val="btLr"/>
          </w:tcPr>
          <w:p w14:paraId="387969DF"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Maize</w:t>
            </w:r>
          </w:p>
        </w:tc>
        <w:tc>
          <w:tcPr>
            <w:tcW w:w="1241" w:type="dxa"/>
            <w:shd w:val="clear" w:color="auto" w:fill="D9D9D9"/>
            <w:noWrap/>
          </w:tcPr>
          <w:p w14:paraId="24DF553F"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N</w:t>
            </w:r>
          </w:p>
        </w:tc>
        <w:tc>
          <w:tcPr>
            <w:tcW w:w="538" w:type="dxa"/>
            <w:shd w:val="clear" w:color="auto" w:fill="D9D9D9"/>
            <w:noWrap/>
          </w:tcPr>
          <w:p w14:paraId="26D6256F"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 </w:t>
            </w:r>
          </w:p>
        </w:tc>
        <w:tc>
          <w:tcPr>
            <w:tcW w:w="1227" w:type="dxa"/>
            <w:shd w:val="clear" w:color="auto" w:fill="D9D9D9"/>
            <w:noWrap/>
          </w:tcPr>
          <w:p w14:paraId="0066DB1C"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21</w:t>
            </w:r>
          </w:p>
        </w:tc>
        <w:tc>
          <w:tcPr>
            <w:tcW w:w="1460" w:type="dxa"/>
            <w:shd w:val="clear" w:color="auto" w:fill="D9D9D9"/>
            <w:noWrap/>
          </w:tcPr>
          <w:p w14:paraId="04F0751A"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0" w:type="dxa"/>
            <w:shd w:val="clear" w:color="auto" w:fill="D9D9D9"/>
            <w:noWrap/>
          </w:tcPr>
          <w:p w14:paraId="17C91534"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32</w:t>
            </w:r>
          </w:p>
        </w:tc>
        <w:tc>
          <w:tcPr>
            <w:tcW w:w="1238" w:type="dxa"/>
            <w:shd w:val="clear" w:color="auto" w:fill="D9D9D9"/>
            <w:noWrap/>
          </w:tcPr>
          <w:p w14:paraId="183F3AEE"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89</w:t>
            </w:r>
          </w:p>
        </w:tc>
        <w:tc>
          <w:tcPr>
            <w:tcW w:w="1217" w:type="dxa"/>
            <w:shd w:val="clear" w:color="auto" w:fill="D9D9D9"/>
            <w:noWrap/>
          </w:tcPr>
          <w:p w14:paraId="4CC4713F"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shd w:val="clear" w:color="auto" w:fill="D9D9D9"/>
            <w:noWrap/>
          </w:tcPr>
          <w:p w14:paraId="27396999"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68</w:t>
            </w:r>
          </w:p>
        </w:tc>
      </w:tr>
      <w:tr w:rsidR="00E66261" w:rsidRPr="00A11980" w14:paraId="22F1E4FA" w14:textId="77777777" w:rsidTr="00821FAF">
        <w:trPr>
          <w:trHeight w:val="241"/>
          <w:jc w:val="center"/>
        </w:trPr>
        <w:tc>
          <w:tcPr>
            <w:tcW w:w="807" w:type="dxa"/>
            <w:vMerge/>
          </w:tcPr>
          <w:p w14:paraId="49FCF6E7" w14:textId="77777777" w:rsidR="00E66261" w:rsidRPr="009B1E59" w:rsidRDefault="00E66261" w:rsidP="00821FAF">
            <w:pPr>
              <w:rPr>
                <w:rFonts w:ascii="Palatino Linotype" w:hAnsi="Palatino Linotype"/>
                <w:b/>
                <w:sz w:val="18"/>
                <w:szCs w:val="18"/>
                <w:lang w:val="en-GB"/>
              </w:rPr>
            </w:pPr>
          </w:p>
        </w:tc>
        <w:tc>
          <w:tcPr>
            <w:tcW w:w="1241" w:type="dxa"/>
            <w:vMerge w:val="restart"/>
            <w:noWrap/>
          </w:tcPr>
          <w:p w14:paraId="0898C5A7"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Mean Conc</w:t>
            </w:r>
          </w:p>
        </w:tc>
        <w:tc>
          <w:tcPr>
            <w:tcW w:w="538" w:type="dxa"/>
            <w:noWrap/>
          </w:tcPr>
          <w:p w14:paraId="67E340F4"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LB</w:t>
            </w:r>
          </w:p>
        </w:tc>
        <w:tc>
          <w:tcPr>
            <w:tcW w:w="1227" w:type="dxa"/>
            <w:noWrap/>
          </w:tcPr>
          <w:p w14:paraId="143FADB4"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9.3</w:t>
            </w:r>
          </w:p>
        </w:tc>
        <w:tc>
          <w:tcPr>
            <w:tcW w:w="1460" w:type="dxa"/>
            <w:noWrap/>
          </w:tcPr>
          <w:p w14:paraId="69F79CCB"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0" w:type="dxa"/>
            <w:noWrap/>
          </w:tcPr>
          <w:p w14:paraId="5B46FFBF"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0.3</w:t>
            </w:r>
          </w:p>
        </w:tc>
        <w:tc>
          <w:tcPr>
            <w:tcW w:w="1238" w:type="dxa"/>
            <w:noWrap/>
          </w:tcPr>
          <w:p w14:paraId="4DCE20B9"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190.6</w:t>
            </w:r>
          </w:p>
        </w:tc>
        <w:tc>
          <w:tcPr>
            <w:tcW w:w="1217" w:type="dxa"/>
            <w:noWrap/>
          </w:tcPr>
          <w:p w14:paraId="77CA26FB"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noWrap/>
          </w:tcPr>
          <w:p w14:paraId="214659DB"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2.2</w:t>
            </w:r>
          </w:p>
        </w:tc>
      </w:tr>
      <w:tr w:rsidR="00E66261" w:rsidRPr="00A11980" w14:paraId="4BD34955" w14:textId="77777777" w:rsidTr="00821FAF">
        <w:trPr>
          <w:trHeight w:val="241"/>
          <w:jc w:val="center"/>
        </w:trPr>
        <w:tc>
          <w:tcPr>
            <w:tcW w:w="807" w:type="dxa"/>
            <w:vMerge/>
          </w:tcPr>
          <w:p w14:paraId="34EA0A10" w14:textId="77777777" w:rsidR="00E66261" w:rsidRPr="009B1E59" w:rsidRDefault="00E66261" w:rsidP="00821FAF">
            <w:pPr>
              <w:rPr>
                <w:rFonts w:ascii="Palatino Linotype" w:hAnsi="Palatino Linotype"/>
                <w:b/>
                <w:sz w:val="18"/>
                <w:szCs w:val="18"/>
                <w:lang w:val="en-GB"/>
              </w:rPr>
            </w:pPr>
          </w:p>
        </w:tc>
        <w:tc>
          <w:tcPr>
            <w:tcW w:w="1241" w:type="dxa"/>
            <w:vMerge/>
          </w:tcPr>
          <w:p w14:paraId="1190C6FB" w14:textId="77777777" w:rsidR="00E66261" w:rsidRPr="009B1E59" w:rsidRDefault="00E66261" w:rsidP="00821FAF">
            <w:pPr>
              <w:rPr>
                <w:rFonts w:ascii="Palatino Linotype" w:hAnsi="Palatino Linotype"/>
                <w:b/>
                <w:sz w:val="18"/>
                <w:szCs w:val="18"/>
                <w:lang w:val="en-GB"/>
              </w:rPr>
            </w:pPr>
          </w:p>
        </w:tc>
        <w:tc>
          <w:tcPr>
            <w:tcW w:w="538" w:type="dxa"/>
            <w:noWrap/>
          </w:tcPr>
          <w:p w14:paraId="7A2E4360"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UB</w:t>
            </w:r>
          </w:p>
        </w:tc>
        <w:tc>
          <w:tcPr>
            <w:tcW w:w="1227" w:type="dxa"/>
            <w:noWrap/>
          </w:tcPr>
          <w:p w14:paraId="5BDBC2EB"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28.3</w:t>
            </w:r>
          </w:p>
        </w:tc>
        <w:tc>
          <w:tcPr>
            <w:tcW w:w="1460" w:type="dxa"/>
            <w:noWrap/>
          </w:tcPr>
          <w:p w14:paraId="18D193C1"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0" w:type="dxa"/>
            <w:noWrap/>
          </w:tcPr>
          <w:p w14:paraId="3B1E198C"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0.6</w:t>
            </w:r>
          </w:p>
        </w:tc>
        <w:tc>
          <w:tcPr>
            <w:tcW w:w="1238" w:type="dxa"/>
            <w:noWrap/>
          </w:tcPr>
          <w:p w14:paraId="0CC6DFD0"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210.0</w:t>
            </w:r>
          </w:p>
        </w:tc>
        <w:tc>
          <w:tcPr>
            <w:tcW w:w="1217" w:type="dxa"/>
            <w:noWrap/>
          </w:tcPr>
          <w:p w14:paraId="4484DAC5"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noWrap/>
          </w:tcPr>
          <w:p w14:paraId="37C997DA"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2.7</w:t>
            </w:r>
          </w:p>
        </w:tc>
      </w:tr>
      <w:tr w:rsidR="00E66261" w:rsidRPr="00A11980" w14:paraId="290FE0AB" w14:textId="77777777" w:rsidTr="00821FAF">
        <w:trPr>
          <w:trHeight w:val="241"/>
          <w:jc w:val="center"/>
        </w:trPr>
        <w:tc>
          <w:tcPr>
            <w:tcW w:w="807" w:type="dxa"/>
            <w:vMerge/>
          </w:tcPr>
          <w:p w14:paraId="03B11222" w14:textId="77777777" w:rsidR="00E66261" w:rsidRPr="009B1E59" w:rsidRDefault="00E66261" w:rsidP="00821FAF">
            <w:pPr>
              <w:rPr>
                <w:rFonts w:ascii="Palatino Linotype" w:hAnsi="Palatino Linotype"/>
                <w:b/>
                <w:sz w:val="18"/>
                <w:szCs w:val="18"/>
                <w:lang w:val="en-GB"/>
              </w:rPr>
            </w:pPr>
          </w:p>
        </w:tc>
        <w:tc>
          <w:tcPr>
            <w:tcW w:w="1241" w:type="dxa"/>
            <w:noWrap/>
          </w:tcPr>
          <w:p w14:paraId="3B114412"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Max Conc</w:t>
            </w:r>
          </w:p>
        </w:tc>
        <w:tc>
          <w:tcPr>
            <w:tcW w:w="538" w:type="dxa"/>
            <w:noWrap/>
          </w:tcPr>
          <w:p w14:paraId="206D3657"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UB</w:t>
            </w:r>
          </w:p>
        </w:tc>
        <w:tc>
          <w:tcPr>
            <w:tcW w:w="1227" w:type="dxa"/>
            <w:noWrap/>
          </w:tcPr>
          <w:p w14:paraId="18CA6C3E"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175.7</w:t>
            </w:r>
          </w:p>
        </w:tc>
        <w:tc>
          <w:tcPr>
            <w:tcW w:w="1460" w:type="dxa"/>
            <w:noWrap/>
          </w:tcPr>
          <w:p w14:paraId="28A748B0"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0" w:type="dxa"/>
            <w:noWrap/>
          </w:tcPr>
          <w:p w14:paraId="349C4A53"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4.8</w:t>
            </w:r>
          </w:p>
        </w:tc>
        <w:tc>
          <w:tcPr>
            <w:tcW w:w="1238" w:type="dxa"/>
            <w:noWrap/>
          </w:tcPr>
          <w:p w14:paraId="6ADC2971"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2547.0</w:t>
            </w:r>
          </w:p>
        </w:tc>
        <w:tc>
          <w:tcPr>
            <w:tcW w:w="1217" w:type="dxa"/>
            <w:noWrap/>
          </w:tcPr>
          <w:p w14:paraId="1B2EC558"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noWrap/>
          </w:tcPr>
          <w:p w14:paraId="6C558D05"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51.0</w:t>
            </w:r>
          </w:p>
        </w:tc>
      </w:tr>
      <w:tr w:rsidR="00E66261" w:rsidRPr="00A11980" w14:paraId="4F0FC6D7" w14:textId="77777777" w:rsidTr="00821FAF">
        <w:trPr>
          <w:trHeight w:val="241"/>
          <w:jc w:val="center"/>
        </w:trPr>
        <w:tc>
          <w:tcPr>
            <w:tcW w:w="807" w:type="dxa"/>
            <w:vMerge w:val="restart"/>
            <w:noWrap/>
            <w:textDirection w:val="btLr"/>
          </w:tcPr>
          <w:p w14:paraId="612AD0AB"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Oat</w:t>
            </w:r>
          </w:p>
        </w:tc>
        <w:tc>
          <w:tcPr>
            <w:tcW w:w="1241" w:type="dxa"/>
            <w:shd w:val="clear" w:color="auto" w:fill="D9D9D9"/>
            <w:noWrap/>
          </w:tcPr>
          <w:p w14:paraId="42941413"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N</w:t>
            </w:r>
          </w:p>
        </w:tc>
        <w:tc>
          <w:tcPr>
            <w:tcW w:w="538" w:type="dxa"/>
            <w:shd w:val="clear" w:color="auto" w:fill="D9D9D9"/>
            <w:noWrap/>
          </w:tcPr>
          <w:p w14:paraId="45D30294"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 </w:t>
            </w:r>
          </w:p>
        </w:tc>
        <w:tc>
          <w:tcPr>
            <w:tcW w:w="1227" w:type="dxa"/>
            <w:shd w:val="clear" w:color="auto" w:fill="D9D9D9"/>
            <w:noWrap/>
          </w:tcPr>
          <w:p w14:paraId="4B16D443"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20</w:t>
            </w:r>
          </w:p>
        </w:tc>
        <w:tc>
          <w:tcPr>
            <w:tcW w:w="1460" w:type="dxa"/>
            <w:shd w:val="clear" w:color="auto" w:fill="D9D9D9"/>
            <w:noWrap/>
          </w:tcPr>
          <w:p w14:paraId="45D9E8C7"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0" w:type="dxa"/>
            <w:shd w:val="clear" w:color="auto" w:fill="D9D9D9"/>
            <w:noWrap/>
          </w:tcPr>
          <w:p w14:paraId="53C3FD59"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4</w:t>
            </w:r>
          </w:p>
        </w:tc>
        <w:tc>
          <w:tcPr>
            <w:tcW w:w="1238" w:type="dxa"/>
            <w:shd w:val="clear" w:color="auto" w:fill="D9D9D9"/>
            <w:noWrap/>
          </w:tcPr>
          <w:p w14:paraId="20DB1E1E"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3</w:t>
            </w:r>
          </w:p>
        </w:tc>
        <w:tc>
          <w:tcPr>
            <w:tcW w:w="1217" w:type="dxa"/>
            <w:shd w:val="clear" w:color="auto" w:fill="D9D9D9"/>
            <w:noWrap/>
          </w:tcPr>
          <w:p w14:paraId="111F3620"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w:t>
            </w:r>
          </w:p>
        </w:tc>
        <w:tc>
          <w:tcPr>
            <w:tcW w:w="1024" w:type="dxa"/>
            <w:shd w:val="clear" w:color="auto" w:fill="D9D9D9"/>
            <w:noWrap/>
          </w:tcPr>
          <w:p w14:paraId="756C1934"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w:t>
            </w:r>
          </w:p>
        </w:tc>
      </w:tr>
      <w:tr w:rsidR="00E66261" w:rsidRPr="00A11980" w14:paraId="3F3C6A90" w14:textId="77777777" w:rsidTr="00821FAF">
        <w:trPr>
          <w:trHeight w:val="241"/>
          <w:jc w:val="center"/>
        </w:trPr>
        <w:tc>
          <w:tcPr>
            <w:tcW w:w="807" w:type="dxa"/>
            <w:vMerge/>
          </w:tcPr>
          <w:p w14:paraId="2B4C1620" w14:textId="77777777" w:rsidR="00E66261" w:rsidRPr="009B1E59" w:rsidRDefault="00E66261" w:rsidP="00821FAF">
            <w:pPr>
              <w:rPr>
                <w:rFonts w:ascii="Palatino Linotype" w:hAnsi="Palatino Linotype"/>
                <w:b/>
                <w:sz w:val="18"/>
                <w:szCs w:val="18"/>
                <w:lang w:val="en-GB"/>
              </w:rPr>
            </w:pPr>
          </w:p>
        </w:tc>
        <w:tc>
          <w:tcPr>
            <w:tcW w:w="1241" w:type="dxa"/>
            <w:vMerge w:val="restart"/>
            <w:noWrap/>
          </w:tcPr>
          <w:p w14:paraId="20F9924F"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Mean Conc</w:t>
            </w:r>
          </w:p>
        </w:tc>
        <w:tc>
          <w:tcPr>
            <w:tcW w:w="538" w:type="dxa"/>
            <w:noWrap/>
          </w:tcPr>
          <w:p w14:paraId="216E9B85"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LB</w:t>
            </w:r>
          </w:p>
        </w:tc>
        <w:tc>
          <w:tcPr>
            <w:tcW w:w="1227" w:type="dxa"/>
            <w:noWrap/>
          </w:tcPr>
          <w:p w14:paraId="2B510759"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81.4</w:t>
            </w:r>
          </w:p>
        </w:tc>
        <w:tc>
          <w:tcPr>
            <w:tcW w:w="1460" w:type="dxa"/>
            <w:noWrap/>
          </w:tcPr>
          <w:p w14:paraId="5E93A67D"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0" w:type="dxa"/>
            <w:noWrap/>
          </w:tcPr>
          <w:p w14:paraId="6166FC59"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0.1</w:t>
            </w:r>
          </w:p>
        </w:tc>
        <w:tc>
          <w:tcPr>
            <w:tcW w:w="1238" w:type="dxa"/>
            <w:noWrap/>
          </w:tcPr>
          <w:p w14:paraId="46EBD499"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263.3</w:t>
            </w:r>
          </w:p>
        </w:tc>
        <w:tc>
          <w:tcPr>
            <w:tcW w:w="1217" w:type="dxa"/>
            <w:noWrap/>
          </w:tcPr>
          <w:p w14:paraId="6047CB7F"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36.9</w:t>
            </w:r>
          </w:p>
        </w:tc>
        <w:tc>
          <w:tcPr>
            <w:tcW w:w="1024" w:type="dxa"/>
            <w:noWrap/>
          </w:tcPr>
          <w:p w14:paraId="3D569FC7"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0.0</w:t>
            </w:r>
          </w:p>
        </w:tc>
      </w:tr>
      <w:tr w:rsidR="00E66261" w:rsidRPr="00A11980" w14:paraId="0B245A4D" w14:textId="77777777" w:rsidTr="00821FAF">
        <w:trPr>
          <w:trHeight w:val="241"/>
          <w:jc w:val="center"/>
        </w:trPr>
        <w:tc>
          <w:tcPr>
            <w:tcW w:w="807" w:type="dxa"/>
            <w:vMerge/>
          </w:tcPr>
          <w:p w14:paraId="0BD0E4EA" w14:textId="77777777" w:rsidR="00E66261" w:rsidRPr="009B1E59" w:rsidRDefault="00E66261" w:rsidP="00821FAF">
            <w:pPr>
              <w:rPr>
                <w:rFonts w:ascii="Palatino Linotype" w:hAnsi="Palatino Linotype"/>
                <w:b/>
                <w:sz w:val="18"/>
                <w:szCs w:val="18"/>
                <w:lang w:val="en-GB"/>
              </w:rPr>
            </w:pPr>
          </w:p>
        </w:tc>
        <w:tc>
          <w:tcPr>
            <w:tcW w:w="1241" w:type="dxa"/>
            <w:vMerge/>
          </w:tcPr>
          <w:p w14:paraId="67EAAD3D" w14:textId="77777777" w:rsidR="00E66261" w:rsidRPr="009B1E59" w:rsidRDefault="00E66261" w:rsidP="00821FAF">
            <w:pPr>
              <w:rPr>
                <w:rFonts w:ascii="Palatino Linotype" w:hAnsi="Palatino Linotype"/>
                <w:b/>
                <w:sz w:val="18"/>
                <w:szCs w:val="18"/>
                <w:lang w:val="en-GB"/>
              </w:rPr>
            </w:pPr>
          </w:p>
        </w:tc>
        <w:tc>
          <w:tcPr>
            <w:tcW w:w="538" w:type="dxa"/>
            <w:noWrap/>
          </w:tcPr>
          <w:p w14:paraId="3104DAE6"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UB</w:t>
            </w:r>
          </w:p>
        </w:tc>
        <w:tc>
          <w:tcPr>
            <w:tcW w:w="1227" w:type="dxa"/>
            <w:noWrap/>
          </w:tcPr>
          <w:p w14:paraId="224E65F3"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86.3</w:t>
            </w:r>
          </w:p>
        </w:tc>
        <w:tc>
          <w:tcPr>
            <w:tcW w:w="1460" w:type="dxa"/>
            <w:noWrap/>
          </w:tcPr>
          <w:p w14:paraId="34A9DE30"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0" w:type="dxa"/>
            <w:noWrap/>
          </w:tcPr>
          <w:p w14:paraId="73BDB924"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0.5</w:t>
            </w:r>
          </w:p>
        </w:tc>
        <w:tc>
          <w:tcPr>
            <w:tcW w:w="1238" w:type="dxa"/>
            <w:noWrap/>
          </w:tcPr>
          <w:p w14:paraId="507494E3"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280.0</w:t>
            </w:r>
          </w:p>
        </w:tc>
        <w:tc>
          <w:tcPr>
            <w:tcW w:w="1217" w:type="dxa"/>
            <w:noWrap/>
          </w:tcPr>
          <w:p w14:paraId="23809737"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36.9</w:t>
            </w:r>
          </w:p>
        </w:tc>
        <w:tc>
          <w:tcPr>
            <w:tcW w:w="1024" w:type="dxa"/>
            <w:noWrap/>
          </w:tcPr>
          <w:p w14:paraId="1735EF27"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10.0</w:t>
            </w:r>
          </w:p>
        </w:tc>
      </w:tr>
      <w:tr w:rsidR="00E66261" w:rsidRPr="00A11980" w14:paraId="06C1AB96" w14:textId="77777777" w:rsidTr="00821FAF">
        <w:trPr>
          <w:trHeight w:val="241"/>
          <w:jc w:val="center"/>
        </w:trPr>
        <w:tc>
          <w:tcPr>
            <w:tcW w:w="807" w:type="dxa"/>
            <w:vMerge/>
          </w:tcPr>
          <w:p w14:paraId="0CA8F91E" w14:textId="77777777" w:rsidR="00E66261" w:rsidRPr="009B1E59" w:rsidRDefault="00E66261" w:rsidP="00821FAF">
            <w:pPr>
              <w:rPr>
                <w:rFonts w:ascii="Palatino Linotype" w:hAnsi="Palatino Linotype"/>
                <w:b/>
                <w:sz w:val="18"/>
                <w:szCs w:val="18"/>
                <w:lang w:val="en-GB"/>
              </w:rPr>
            </w:pPr>
          </w:p>
        </w:tc>
        <w:tc>
          <w:tcPr>
            <w:tcW w:w="1241" w:type="dxa"/>
            <w:noWrap/>
          </w:tcPr>
          <w:p w14:paraId="4969AFC4"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Max Conc</w:t>
            </w:r>
          </w:p>
        </w:tc>
        <w:tc>
          <w:tcPr>
            <w:tcW w:w="538" w:type="dxa"/>
            <w:noWrap/>
          </w:tcPr>
          <w:p w14:paraId="7688D10F"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UB</w:t>
            </w:r>
          </w:p>
        </w:tc>
        <w:tc>
          <w:tcPr>
            <w:tcW w:w="1227" w:type="dxa"/>
            <w:noWrap/>
          </w:tcPr>
          <w:p w14:paraId="79C92B00"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208.0</w:t>
            </w:r>
          </w:p>
        </w:tc>
        <w:tc>
          <w:tcPr>
            <w:tcW w:w="1460" w:type="dxa"/>
            <w:noWrap/>
          </w:tcPr>
          <w:p w14:paraId="35839743"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0" w:type="dxa"/>
            <w:noWrap/>
          </w:tcPr>
          <w:p w14:paraId="144EAD59"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1.0</w:t>
            </w:r>
          </w:p>
        </w:tc>
        <w:tc>
          <w:tcPr>
            <w:tcW w:w="1238" w:type="dxa"/>
            <w:noWrap/>
          </w:tcPr>
          <w:p w14:paraId="295CF82A"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635.0</w:t>
            </w:r>
          </w:p>
        </w:tc>
        <w:tc>
          <w:tcPr>
            <w:tcW w:w="1217" w:type="dxa"/>
            <w:noWrap/>
          </w:tcPr>
          <w:p w14:paraId="6EA92C03"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36.9</w:t>
            </w:r>
          </w:p>
        </w:tc>
        <w:tc>
          <w:tcPr>
            <w:tcW w:w="1024" w:type="dxa"/>
            <w:noWrap/>
          </w:tcPr>
          <w:p w14:paraId="6B0A573D"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10.0</w:t>
            </w:r>
          </w:p>
        </w:tc>
      </w:tr>
      <w:tr w:rsidR="00E66261" w:rsidRPr="00A11980" w14:paraId="6278B23D" w14:textId="77777777" w:rsidTr="00821FAF">
        <w:trPr>
          <w:trHeight w:val="241"/>
          <w:jc w:val="center"/>
        </w:trPr>
        <w:tc>
          <w:tcPr>
            <w:tcW w:w="807" w:type="dxa"/>
            <w:vMerge w:val="restart"/>
            <w:noWrap/>
            <w:textDirection w:val="btLr"/>
          </w:tcPr>
          <w:p w14:paraId="4EE046AC"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Rice</w:t>
            </w:r>
          </w:p>
        </w:tc>
        <w:tc>
          <w:tcPr>
            <w:tcW w:w="1241" w:type="dxa"/>
            <w:shd w:val="clear" w:color="auto" w:fill="D9D9D9"/>
            <w:noWrap/>
          </w:tcPr>
          <w:p w14:paraId="0D0422A2"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N</w:t>
            </w:r>
          </w:p>
        </w:tc>
        <w:tc>
          <w:tcPr>
            <w:tcW w:w="538" w:type="dxa"/>
            <w:shd w:val="clear" w:color="auto" w:fill="D9D9D9"/>
            <w:noWrap/>
          </w:tcPr>
          <w:p w14:paraId="72B154C6"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 </w:t>
            </w:r>
          </w:p>
        </w:tc>
        <w:tc>
          <w:tcPr>
            <w:tcW w:w="1227" w:type="dxa"/>
            <w:shd w:val="clear" w:color="auto" w:fill="D9D9D9"/>
            <w:noWrap/>
          </w:tcPr>
          <w:p w14:paraId="180E2B6A"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5</w:t>
            </w:r>
          </w:p>
        </w:tc>
        <w:tc>
          <w:tcPr>
            <w:tcW w:w="1460" w:type="dxa"/>
            <w:shd w:val="clear" w:color="auto" w:fill="D9D9D9"/>
            <w:noWrap/>
          </w:tcPr>
          <w:p w14:paraId="72A4422B"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0" w:type="dxa"/>
            <w:shd w:val="clear" w:color="auto" w:fill="D9D9D9"/>
            <w:noWrap/>
          </w:tcPr>
          <w:p w14:paraId="228B6276"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44</w:t>
            </w:r>
          </w:p>
        </w:tc>
        <w:tc>
          <w:tcPr>
            <w:tcW w:w="1238" w:type="dxa"/>
            <w:shd w:val="clear" w:color="auto" w:fill="D9D9D9"/>
            <w:noWrap/>
          </w:tcPr>
          <w:p w14:paraId="584CFFA3"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217" w:type="dxa"/>
            <w:shd w:val="clear" w:color="auto" w:fill="D9D9D9"/>
            <w:noWrap/>
          </w:tcPr>
          <w:p w14:paraId="1CF807F4"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shd w:val="clear" w:color="auto" w:fill="D9D9D9"/>
            <w:noWrap/>
          </w:tcPr>
          <w:p w14:paraId="7255D927"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r>
      <w:tr w:rsidR="00E66261" w:rsidRPr="00A11980" w14:paraId="18863D8F" w14:textId="77777777" w:rsidTr="00821FAF">
        <w:trPr>
          <w:trHeight w:val="241"/>
          <w:jc w:val="center"/>
        </w:trPr>
        <w:tc>
          <w:tcPr>
            <w:tcW w:w="807" w:type="dxa"/>
            <w:vMerge/>
          </w:tcPr>
          <w:p w14:paraId="4B5ABEC7" w14:textId="77777777" w:rsidR="00E66261" w:rsidRPr="009B1E59" w:rsidRDefault="00E66261" w:rsidP="00821FAF">
            <w:pPr>
              <w:rPr>
                <w:rFonts w:ascii="Palatino Linotype" w:hAnsi="Palatino Linotype"/>
                <w:b/>
                <w:sz w:val="18"/>
                <w:szCs w:val="18"/>
                <w:lang w:val="en-GB"/>
              </w:rPr>
            </w:pPr>
          </w:p>
        </w:tc>
        <w:tc>
          <w:tcPr>
            <w:tcW w:w="1241" w:type="dxa"/>
            <w:vMerge w:val="restart"/>
            <w:noWrap/>
          </w:tcPr>
          <w:p w14:paraId="7355B25B"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Mean Conc</w:t>
            </w:r>
          </w:p>
        </w:tc>
        <w:tc>
          <w:tcPr>
            <w:tcW w:w="538" w:type="dxa"/>
            <w:noWrap/>
          </w:tcPr>
          <w:p w14:paraId="39A833A3"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LB</w:t>
            </w:r>
          </w:p>
        </w:tc>
        <w:tc>
          <w:tcPr>
            <w:tcW w:w="1227" w:type="dxa"/>
            <w:noWrap/>
          </w:tcPr>
          <w:p w14:paraId="04D1C152"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0.0</w:t>
            </w:r>
          </w:p>
        </w:tc>
        <w:tc>
          <w:tcPr>
            <w:tcW w:w="1460" w:type="dxa"/>
            <w:noWrap/>
          </w:tcPr>
          <w:p w14:paraId="7DF216BD"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0" w:type="dxa"/>
            <w:noWrap/>
          </w:tcPr>
          <w:p w14:paraId="4B5F5A74"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2.0</w:t>
            </w:r>
          </w:p>
        </w:tc>
        <w:tc>
          <w:tcPr>
            <w:tcW w:w="1238" w:type="dxa"/>
            <w:noWrap/>
          </w:tcPr>
          <w:p w14:paraId="241DEF7B"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217" w:type="dxa"/>
            <w:noWrap/>
          </w:tcPr>
          <w:p w14:paraId="2B790545"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noWrap/>
          </w:tcPr>
          <w:p w14:paraId="5CCBFBC3"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r>
      <w:tr w:rsidR="00E66261" w:rsidRPr="00A11980" w14:paraId="628B3FBC" w14:textId="77777777" w:rsidTr="00821FAF">
        <w:trPr>
          <w:trHeight w:val="241"/>
          <w:jc w:val="center"/>
        </w:trPr>
        <w:tc>
          <w:tcPr>
            <w:tcW w:w="807" w:type="dxa"/>
            <w:vMerge/>
          </w:tcPr>
          <w:p w14:paraId="70F468FE" w14:textId="77777777" w:rsidR="00E66261" w:rsidRPr="009B1E59" w:rsidRDefault="00E66261" w:rsidP="00821FAF">
            <w:pPr>
              <w:rPr>
                <w:rFonts w:ascii="Palatino Linotype" w:hAnsi="Palatino Linotype"/>
                <w:b/>
                <w:sz w:val="18"/>
                <w:szCs w:val="18"/>
                <w:lang w:val="en-GB"/>
              </w:rPr>
            </w:pPr>
          </w:p>
        </w:tc>
        <w:tc>
          <w:tcPr>
            <w:tcW w:w="1241" w:type="dxa"/>
            <w:vMerge/>
          </w:tcPr>
          <w:p w14:paraId="6B6CD481" w14:textId="77777777" w:rsidR="00E66261" w:rsidRPr="009B1E59" w:rsidRDefault="00E66261" w:rsidP="00821FAF">
            <w:pPr>
              <w:rPr>
                <w:rFonts w:ascii="Palatino Linotype" w:hAnsi="Palatino Linotype"/>
                <w:b/>
                <w:sz w:val="18"/>
                <w:szCs w:val="18"/>
                <w:lang w:val="en-GB"/>
              </w:rPr>
            </w:pPr>
          </w:p>
        </w:tc>
        <w:tc>
          <w:tcPr>
            <w:tcW w:w="538" w:type="dxa"/>
            <w:noWrap/>
          </w:tcPr>
          <w:p w14:paraId="492138FF"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UB</w:t>
            </w:r>
          </w:p>
        </w:tc>
        <w:tc>
          <w:tcPr>
            <w:tcW w:w="1227" w:type="dxa"/>
            <w:noWrap/>
          </w:tcPr>
          <w:p w14:paraId="1A946A47"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16.0</w:t>
            </w:r>
          </w:p>
        </w:tc>
        <w:tc>
          <w:tcPr>
            <w:tcW w:w="1460" w:type="dxa"/>
            <w:noWrap/>
          </w:tcPr>
          <w:p w14:paraId="4ABDDEE3"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0" w:type="dxa"/>
            <w:noWrap/>
          </w:tcPr>
          <w:p w14:paraId="711C9409"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2.0</w:t>
            </w:r>
          </w:p>
        </w:tc>
        <w:tc>
          <w:tcPr>
            <w:tcW w:w="1238" w:type="dxa"/>
            <w:noWrap/>
          </w:tcPr>
          <w:p w14:paraId="70681AD9"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217" w:type="dxa"/>
            <w:noWrap/>
          </w:tcPr>
          <w:p w14:paraId="64DAE127"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noWrap/>
          </w:tcPr>
          <w:p w14:paraId="3BFC8BC8"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r>
      <w:tr w:rsidR="00E66261" w:rsidRPr="00A11980" w14:paraId="6801DE78" w14:textId="77777777" w:rsidTr="00821FAF">
        <w:trPr>
          <w:trHeight w:val="241"/>
          <w:jc w:val="center"/>
        </w:trPr>
        <w:tc>
          <w:tcPr>
            <w:tcW w:w="807" w:type="dxa"/>
            <w:vMerge/>
          </w:tcPr>
          <w:p w14:paraId="13190576" w14:textId="77777777" w:rsidR="00E66261" w:rsidRPr="009B1E59" w:rsidRDefault="00E66261" w:rsidP="00821FAF">
            <w:pPr>
              <w:rPr>
                <w:rFonts w:ascii="Palatino Linotype" w:hAnsi="Palatino Linotype"/>
                <w:b/>
                <w:sz w:val="18"/>
                <w:szCs w:val="18"/>
                <w:lang w:val="en-GB"/>
              </w:rPr>
            </w:pPr>
          </w:p>
        </w:tc>
        <w:tc>
          <w:tcPr>
            <w:tcW w:w="1241" w:type="dxa"/>
            <w:noWrap/>
          </w:tcPr>
          <w:p w14:paraId="41F34480"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Max Conc</w:t>
            </w:r>
          </w:p>
        </w:tc>
        <w:tc>
          <w:tcPr>
            <w:tcW w:w="538" w:type="dxa"/>
            <w:noWrap/>
          </w:tcPr>
          <w:p w14:paraId="2C97CB07"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UB</w:t>
            </w:r>
          </w:p>
        </w:tc>
        <w:tc>
          <w:tcPr>
            <w:tcW w:w="1227" w:type="dxa"/>
            <w:noWrap/>
          </w:tcPr>
          <w:p w14:paraId="56548DEE"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75.0</w:t>
            </w:r>
          </w:p>
        </w:tc>
        <w:tc>
          <w:tcPr>
            <w:tcW w:w="1460" w:type="dxa"/>
            <w:noWrap/>
          </w:tcPr>
          <w:p w14:paraId="04D5BAC2"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0" w:type="dxa"/>
            <w:noWrap/>
          </w:tcPr>
          <w:p w14:paraId="166A490B"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27.3</w:t>
            </w:r>
          </w:p>
        </w:tc>
        <w:tc>
          <w:tcPr>
            <w:tcW w:w="1238" w:type="dxa"/>
            <w:noWrap/>
          </w:tcPr>
          <w:p w14:paraId="0680F70D"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217" w:type="dxa"/>
            <w:noWrap/>
          </w:tcPr>
          <w:p w14:paraId="1C926F36"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noWrap/>
          </w:tcPr>
          <w:p w14:paraId="38C13B04"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r>
      <w:tr w:rsidR="00E66261" w:rsidRPr="00A11980" w14:paraId="0370B8DC" w14:textId="77777777" w:rsidTr="00821FAF">
        <w:trPr>
          <w:trHeight w:val="241"/>
          <w:jc w:val="center"/>
        </w:trPr>
        <w:tc>
          <w:tcPr>
            <w:tcW w:w="807" w:type="dxa"/>
            <w:vMerge w:val="restart"/>
            <w:noWrap/>
            <w:textDirection w:val="btLr"/>
          </w:tcPr>
          <w:p w14:paraId="2AC08F84"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lastRenderedPageBreak/>
              <w:t>Rye</w:t>
            </w:r>
          </w:p>
        </w:tc>
        <w:tc>
          <w:tcPr>
            <w:tcW w:w="1241" w:type="dxa"/>
            <w:noWrap/>
          </w:tcPr>
          <w:p w14:paraId="384E8056"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N</w:t>
            </w:r>
          </w:p>
        </w:tc>
        <w:tc>
          <w:tcPr>
            <w:tcW w:w="538" w:type="dxa"/>
            <w:noWrap/>
          </w:tcPr>
          <w:p w14:paraId="369E44BA"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 </w:t>
            </w:r>
          </w:p>
        </w:tc>
        <w:tc>
          <w:tcPr>
            <w:tcW w:w="1227" w:type="dxa"/>
            <w:noWrap/>
          </w:tcPr>
          <w:p w14:paraId="70BF531B"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9</w:t>
            </w:r>
          </w:p>
        </w:tc>
        <w:tc>
          <w:tcPr>
            <w:tcW w:w="1460" w:type="dxa"/>
            <w:noWrap/>
          </w:tcPr>
          <w:p w14:paraId="76E43435"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0" w:type="dxa"/>
            <w:noWrap/>
          </w:tcPr>
          <w:p w14:paraId="2BB3C9C5"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5</w:t>
            </w:r>
          </w:p>
        </w:tc>
        <w:tc>
          <w:tcPr>
            <w:tcW w:w="1238" w:type="dxa"/>
            <w:noWrap/>
          </w:tcPr>
          <w:p w14:paraId="2B504F6D"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217" w:type="dxa"/>
            <w:noWrap/>
          </w:tcPr>
          <w:p w14:paraId="4303DFAA"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noWrap/>
          </w:tcPr>
          <w:p w14:paraId="06A85926"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4</w:t>
            </w:r>
          </w:p>
        </w:tc>
      </w:tr>
      <w:tr w:rsidR="00E66261" w:rsidRPr="00A11980" w14:paraId="6BB72F67" w14:textId="77777777" w:rsidTr="00821FAF">
        <w:trPr>
          <w:trHeight w:val="241"/>
          <w:jc w:val="center"/>
        </w:trPr>
        <w:tc>
          <w:tcPr>
            <w:tcW w:w="807" w:type="dxa"/>
            <w:vMerge/>
          </w:tcPr>
          <w:p w14:paraId="1670904A" w14:textId="77777777" w:rsidR="00E66261" w:rsidRPr="009B1E59" w:rsidRDefault="00E66261" w:rsidP="00821FAF">
            <w:pPr>
              <w:rPr>
                <w:rFonts w:ascii="Palatino Linotype" w:hAnsi="Palatino Linotype"/>
                <w:b/>
                <w:sz w:val="18"/>
                <w:szCs w:val="18"/>
                <w:lang w:val="en-GB"/>
              </w:rPr>
            </w:pPr>
          </w:p>
        </w:tc>
        <w:tc>
          <w:tcPr>
            <w:tcW w:w="1241" w:type="dxa"/>
            <w:vMerge w:val="restart"/>
            <w:noWrap/>
          </w:tcPr>
          <w:p w14:paraId="775C1B7B"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Mean Conc</w:t>
            </w:r>
          </w:p>
        </w:tc>
        <w:tc>
          <w:tcPr>
            <w:tcW w:w="538" w:type="dxa"/>
            <w:noWrap/>
          </w:tcPr>
          <w:p w14:paraId="23972B28"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LB</w:t>
            </w:r>
          </w:p>
        </w:tc>
        <w:tc>
          <w:tcPr>
            <w:tcW w:w="1227" w:type="dxa"/>
            <w:noWrap/>
          </w:tcPr>
          <w:p w14:paraId="795F5F8A"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12.0</w:t>
            </w:r>
          </w:p>
        </w:tc>
        <w:tc>
          <w:tcPr>
            <w:tcW w:w="1460" w:type="dxa"/>
            <w:noWrap/>
          </w:tcPr>
          <w:p w14:paraId="5AE1324F"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0" w:type="dxa"/>
            <w:noWrap/>
          </w:tcPr>
          <w:p w14:paraId="0C53E03C"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0.8</w:t>
            </w:r>
          </w:p>
        </w:tc>
        <w:tc>
          <w:tcPr>
            <w:tcW w:w="1238" w:type="dxa"/>
            <w:noWrap/>
          </w:tcPr>
          <w:p w14:paraId="08CE27FB"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217" w:type="dxa"/>
            <w:noWrap/>
          </w:tcPr>
          <w:p w14:paraId="67E074EA"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noWrap/>
          </w:tcPr>
          <w:p w14:paraId="28F21FB5"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6.5</w:t>
            </w:r>
          </w:p>
        </w:tc>
      </w:tr>
      <w:tr w:rsidR="00E66261" w:rsidRPr="00A11980" w14:paraId="240BB49F" w14:textId="77777777" w:rsidTr="00821FAF">
        <w:trPr>
          <w:trHeight w:val="241"/>
          <w:jc w:val="center"/>
        </w:trPr>
        <w:tc>
          <w:tcPr>
            <w:tcW w:w="807" w:type="dxa"/>
            <w:vMerge/>
          </w:tcPr>
          <w:p w14:paraId="6DA27BA6" w14:textId="77777777" w:rsidR="00E66261" w:rsidRPr="009B1E59" w:rsidRDefault="00E66261" w:rsidP="00821FAF">
            <w:pPr>
              <w:rPr>
                <w:rFonts w:ascii="Palatino Linotype" w:hAnsi="Palatino Linotype"/>
                <w:b/>
                <w:sz w:val="18"/>
                <w:szCs w:val="18"/>
                <w:lang w:val="en-GB"/>
              </w:rPr>
            </w:pPr>
          </w:p>
        </w:tc>
        <w:tc>
          <w:tcPr>
            <w:tcW w:w="1241" w:type="dxa"/>
            <w:vMerge/>
          </w:tcPr>
          <w:p w14:paraId="0D6E8B9D" w14:textId="77777777" w:rsidR="00E66261" w:rsidRPr="009B1E59" w:rsidRDefault="00E66261" w:rsidP="00821FAF">
            <w:pPr>
              <w:rPr>
                <w:rFonts w:ascii="Palatino Linotype" w:hAnsi="Palatino Linotype"/>
                <w:b/>
                <w:sz w:val="18"/>
                <w:szCs w:val="18"/>
                <w:lang w:val="en-GB"/>
              </w:rPr>
            </w:pPr>
          </w:p>
        </w:tc>
        <w:tc>
          <w:tcPr>
            <w:tcW w:w="538" w:type="dxa"/>
            <w:noWrap/>
          </w:tcPr>
          <w:p w14:paraId="64EEC6B2"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UB</w:t>
            </w:r>
          </w:p>
        </w:tc>
        <w:tc>
          <w:tcPr>
            <w:tcW w:w="1227" w:type="dxa"/>
            <w:noWrap/>
          </w:tcPr>
          <w:p w14:paraId="37499180"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14.6</w:t>
            </w:r>
          </w:p>
        </w:tc>
        <w:tc>
          <w:tcPr>
            <w:tcW w:w="1460" w:type="dxa"/>
            <w:noWrap/>
          </w:tcPr>
          <w:p w14:paraId="1C5FB87D"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0" w:type="dxa"/>
            <w:noWrap/>
          </w:tcPr>
          <w:p w14:paraId="1F3556D9"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0.9</w:t>
            </w:r>
          </w:p>
        </w:tc>
        <w:tc>
          <w:tcPr>
            <w:tcW w:w="1238" w:type="dxa"/>
            <w:noWrap/>
          </w:tcPr>
          <w:p w14:paraId="5C518897"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217" w:type="dxa"/>
            <w:noWrap/>
          </w:tcPr>
          <w:p w14:paraId="3EF1E6D1"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noWrap/>
          </w:tcPr>
          <w:p w14:paraId="6130B139"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6.5</w:t>
            </w:r>
          </w:p>
        </w:tc>
      </w:tr>
      <w:tr w:rsidR="00E66261" w:rsidRPr="00A11980" w14:paraId="0384E5A2" w14:textId="77777777" w:rsidTr="00821FAF">
        <w:trPr>
          <w:trHeight w:val="241"/>
          <w:jc w:val="center"/>
        </w:trPr>
        <w:tc>
          <w:tcPr>
            <w:tcW w:w="807" w:type="dxa"/>
            <w:vMerge/>
          </w:tcPr>
          <w:p w14:paraId="701CF43A" w14:textId="77777777" w:rsidR="00E66261" w:rsidRPr="009B1E59" w:rsidRDefault="00E66261" w:rsidP="00821FAF">
            <w:pPr>
              <w:rPr>
                <w:rFonts w:ascii="Palatino Linotype" w:hAnsi="Palatino Linotype"/>
                <w:b/>
                <w:sz w:val="18"/>
                <w:szCs w:val="18"/>
                <w:lang w:val="en-GB"/>
              </w:rPr>
            </w:pPr>
          </w:p>
        </w:tc>
        <w:tc>
          <w:tcPr>
            <w:tcW w:w="1241" w:type="dxa"/>
            <w:noWrap/>
          </w:tcPr>
          <w:p w14:paraId="21D24551"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Max Conc</w:t>
            </w:r>
          </w:p>
        </w:tc>
        <w:tc>
          <w:tcPr>
            <w:tcW w:w="538" w:type="dxa"/>
            <w:noWrap/>
          </w:tcPr>
          <w:p w14:paraId="1AB9EBCD"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UB</w:t>
            </w:r>
          </w:p>
        </w:tc>
        <w:tc>
          <w:tcPr>
            <w:tcW w:w="1227" w:type="dxa"/>
            <w:noWrap/>
          </w:tcPr>
          <w:p w14:paraId="6997D3DD"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56.9</w:t>
            </w:r>
          </w:p>
        </w:tc>
        <w:tc>
          <w:tcPr>
            <w:tcW w:w="1460" w:type="dxa"/>
            <w:noWrap/>
          </w:tcPr>
          <w:p w14:paraId="00A7AE90"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0" w:type="dxa"/>
            <w:noWrap/>
          </w:tcPr>
          <w:p w14:paraId="3BE085A8"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2.1</w:t>
            </w:r>
          </w:p>
        </w:tc>
        <w:tc>
          <w:tcPr>
            <w:tcW w:w="1238" w:type="dxa"/>
            <w:noWrap/>
          </w:tcPr>
          <w:p w14:paraId="2F74527A"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217" w:type="dxa"/>
            <w:noWrap/>
          </w:tcPr>
          <w:p w14:paraId="1C8CEC76"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noWrap/>
          </w:tcPr>
          <w:p w14:paraId="6558320C"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14.5</w:t>
            </w:r>
          </w:p>
        </w:tc>
      </w:tr>
      <w:tr w:rsidR="00E66261" w:rsidRPr="00A11980" w14:paraId="7331F384" w14:textId="77777777" w:rsidTr="00821FAF">
        <w:trPr>
          <w:trHeight w:val="241"/>
          <w:jc w:val="center"/>
        </w:trPr>
        <w:tc>
          <w:tcPr>
            <w:tcW w:w="807" w:type="dxa"/>
            <w:vMerge w:val="restart"/>
            <w:tcBorders>
              <w:bottom w:val="single" w:sz="12" w:space="0" w:color="auto"/>
            </w:tcBorders>
            <w:noWrap/>
            <w:textDirection w:val="btLr"/>
          </w:tcPr>
          <w:p w14:paraId="1C6A2137"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Wheat</w:t>
            </w:r>
          </w:p>
        </w:tc>
        <w:tc>
          <w:tcPr>
            <w:tcW w:w="1241" w:type="dxa"/>
            <w:noWrap/>
          </w:tcPr>
          <w:p w14:paraId="2E88F8A6"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N</w:t>
            </w:r>
          </w:p>
        </w:tc>
        <w:tc>
          <w:tcPr>
            <w:tcW w:w="538" w:type="dxa"/>
            <w:noWrap/>
          </w:tcPr>
          <w:p w14:paraId="57B7BE96"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 </w:t>
            </w:r>
          </w:p>
        </w:tc>
        <w:tc>
          <w:tcPr>
            <w:tcW w:w="1227" w:type="dxa"/>
            <w:noWrap/>
          </w:tcPr>
          <w:p w14:paraId="3F1768DE"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47</w:t>
            </w:r>
          </w:p>
        </w:tc>
        <w:tc>
          <w:tcPr>
            <w:tcW w:w="1460" w:type="dxa"/>
            <w:noWrap/>
          </w:tcPr>
          <w:p w14:paraId="001EE777"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w:t>
            </w:r>
          </w:p>
        </w:tc>
        <w:tc>
          <w:tcPr>
            <w:tcW w:w="1020" w:type="dxa"/>
            <w:noWrap/>
          </w:tcPr>
          <w:p w14:paraId="3CA27967"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50</w:t>
            </w:r>
          </w:p>
        </w:tc>
        <w:tc>
          <w:tcPr>
            <w:tcW w:w="1238" w:type="dxa"/>
            <w:noWrap/>
          </w:tcPr>
          <w:p w14:paraId="40182E99"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19</w:t>
            </w:r>
          </w:p>
        </w:tc>
        <w:tc>
          <w:tcPr>
            <w:tcW w:w="1217" w:type="dxa"/>
            <w:noWrap/>
          </w:tcPr>
          <w:p w14:paraId="7AC0850F"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noWrap/>
          </w:tcPr>
          <w:p w14:paraId="46BD9CB7"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24</w:t>
            </w:r>
          </w:p>
        </w:tc>
      </w:tr>
      <w:tr w:rsidR="00E66261" w:rsidRPr="00A11980" w14:paraId="1DEC6079" w14:textId="77777777" w:rsidTr="00821FAF">
        <w:trPr>
          <w:trHeight w:val="241"/>
          <w:jc w:val="center"/>
        </w:trPr>
        <w:tc>
          <w:tcPr>
            <w:tcW w:w="807" w:type="dxa"/>
            <w:vMerge/>
            <w:tcBorders>
              <w:bottom w:val="single" w:sz="12" w:space="0" w:color="auto"/>
            </w:tcBorders>
          </w:tcPr>
          <w:p w14:paraId="5E580364" w14:textId="77777777" w:rsidR="00E66261" w:rsidRPr="009B1E59" w:rsidRDefault="00E66261" w:rsidP="00821FAF">
            <w:pPr>
              <w:rPr>
                <w:rFonts w:ascii="Palatino Linotype" w:hAnsi="Palatino Linotype"/>
                <w:b/>
                <w:sz w:val="18"/>
                <w:szCs w:val="18"/>
                <w:lang w:val="en-GB"/>
              </w:rPr>
            </w:pPr>
          </w:p>
        </w:tc>
        <w:tc>
          <w:tcPr>
            <w:tcW w:w="1241" w:type="dxa"/>
            <w:vMerge w:val="restart"/>
            <w:noWrap/>
          </w:tcPr>
          <w:p w14:paraId="7186F7A8"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Mean Conc</w:t>
            </w:r>
          </w:p>
        </w:tc>
        <w:tc>
          <w:tcPr>
            <w:tcW w:w="538" w:type="dxa"/>
            <w:noWrap/>
          </w:tcPr>
          <w:p w14:paraId="61D7CA30"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LB</w:t>
            </w:r>
          </w:p>
        </w:tc>
        <w:tc>
          <w:tcPr>
            <w:tcW w:w="1227" w:type="dxa"/>
            <w:noWrap/>
          </w:tcPr>
          <w:p w14:paraId="2E746B7B"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54.8</w:t>
            </w:r>
          </w:p>
        </w:tc>
        <w:tc>
          <w:tcPr>
            <w:tcW w:w="1460" w:type="dxa"/>
            <w:noWrap/>
          </w:tcPr>
          <w:p w14:paraId="434C1192"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23.1</w:t>
            </w:r>
          </w:p>
        </w:tc>
        <w:tc>
          <w:tcPr>
            <w:tcW w:w="1020" w:type="dxa"/>
            <w:noWrap/>
          </w:tcPr>
          <w:p w14:paraId="584AD73E"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0.5</w:t>
            </w:r>
          </w:p>
        </w:tc>
        <w:tc>
          <w:tcPr>
            <w:tcW w:w="1238" w:type="dxa"/>
            <w:noWrap/>
          </w:tcPr>
          <w:p w14:paraId="4A30511F"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58.2</w:t>
            </w:r>
          </w:p>
        </w:tc>
        <w:tc>
          <w:tcPr>
            <w:tcW w:w="1217" w:type="dxa"/>
            <w:noWrap/>
          </w:tcPr>
          <w:p w14:paraId="3AA4E5CF"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noWrap/>
          </w:tcPr>
          <w:p w14:paraId="6310FDFB"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12.7</w:t>
            </w:r>
          </w:p>
        </w:tc>
      </w:tr>
      <w:tr w:rsidR="00E66261" w:rsidRPr="00A11980" w14:paraId="3A835535" w14:textId="77777777" w:rsidTr="00821FAF">
        <w:trPr>
          <w:trHeight w:val="241"/>
          <w:jc w:val="center"/>
        </w:trPr>
        <w:tc>
          <w:tcPr>
            <w:tcW w:w="807" w:type="dxa"/>
            <w:vMerge/>
            <w:tcBorders>
              <w:bottom w:val="single" w:sz="12" w:space="0" w:color="auto"/>
            </w:tcBorders>
          </w:tcPr>
          <w:p w14:paraId="103DD714" w14:textId="77777777" w:rsidR="00E66261" w:rsidRPr="009B1E59" w:rsidRDefault="00E66261" w:rsidP="00821FAF">
            <w:pPr>
              <w:rPr>
                <w:rFonts w:ascii="Palatino Linotype" w:hAnsi="Palatino Linotype"/>
                <w:b/>
                <w:sz w:val="18"/>
                <w:szCs w:val="18"/>
                <w:lang w:val="en-GB"/>
              </w:rPr>
            </w:pPr>
          </w:p>
        </w:tc>
        <w:tc>
          <w:tcPr>
            <w:tcW w:w="1241" w:type="dxa"/>
            <w:vMerge/>
          </w:tcPr>
          <w:p w14:paraId="2F70DAEE" w14:textId="77777777" w:rsidR="00E66261" w:rsidRPr="009B1E59" w:rsidRDefault="00E66261" w:rsidP="00821FAF">
            <w:pPr>
              <w:rPr>
                <w:rFonts w:ascii="Palatino Linotype" w:hAnsi="Palatino Linotype"/>
                <w:b/>
                <w:sz w:val="18"/>
                <w:szCs w:val="18"/>
                <w:lang w:val="en-GB"/>
              </w:rPr>
            </w:pPr>
          </w:p>
        </w:tc>
        <w:tc>
          <w:tcPr>
            <w:tcW w:w="538" w:type="dxa"/>
            <w:noWrap/>
          </w:tcPr>
          <w:p w14:paraId="178BACF0"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UB</w:t>
            </w:r>
          </w:p>
        </w:tc>
        <w:tc>
          <w:tcPr>
            <w:tcW w:w="1227" w:type="dxa"/>
            <w:noWrap/>
          </w:tcPr>
          <w:p w14:paraId="647629CF"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75.2</w:t>
            </w:r>
          </w:p>
        </w:tc>
        <w:tc>
          <w:tcPr>
            <w:tcW w:w="1460" w:type="dxa"/>
            <w:noWrap/>
          </w:tcPr>
          <w:p w14:paraId="242ED400"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23.1</w:t>
            </w:r>
          </w:p>
        </w:tc>
        <w:tc>
          <w:tcPr>
            <w:tcW w:w="1020" w:type="dxa"/>
            <w:noWrap/>
          </w:tcPr>
          <w:p w14:paraId="3387C9C2"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0.8</w:t>
            </w:r>
          </w:p>
        </w:tc>
        <w:tc>
          <w:tcPr>
            <w:tcW w:w="1238" w:type="dxa"/>
            <w:noWrap/>
          </w:tcPr>
          <w:p w14:paraId="7B53F56F"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79.2</w:t>
            </w:r>
          </w:p>
        </w:tc>
        <w:tc>
          <w:tcPr>
            <w:tcW w:w="1217" w:type="dxa"/>
            <w:noWrap/>
          </w:tcPr>
          <w:p w14:paraId="5EFB9AFC"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noWrap/>
          </w:tcPr>
          <w:p w14:paraId="75759288"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13.4</w:t>
            </w:r>
          </w:p>
        </w:tc>
      </w:tr>
      <w:tr w:rsidR="00E66261" w:rsidRPr="00A11980" w14:paraId="3B568D0F" w14:textId="77777777" w:rsidTr="00821FAF">
        <w:trPr>
          <w:trHeight w:val="241"/>
          <w:jc w:val="center"/>
        </w:trPr>
        <w:tc>
          <w:tcPr>
            <w:tcW w:w="807" w:type="dxa"/>
            <w:vMerge/>
            <w:tcBorders>
              <w:bottom w:val="single" w:sz="12" w:space="0" w:color="auto"/>
            </w:tcBorders>
          </w:tcPr>
          <w:p w14:paraId="5B689803" w14:textId="77777777" w:rsidR="00E66261" w:rsidRPr="009B1E59" w:rsidRDefault="00E66261" w:rsidP="00821FAF">
            <w:pPr>
              <w:rPr>
                <w:rFonts w:ascii="Palatino Linotype" w:hAnsi="Palatino Linotype"/>
                <w:b/>
                <w:sz w:val="18"/>
                <w:szCs w:val="18"/>
                <w:lang w:val="en-GB"/>
              </w:rPr>
            </w:pPr>
          </w:p>
        </w:tc>
        <w:tc>
          <w:tcPr>
            <w:tcW w:w="1241" w:type="dxa"/>
            <w:tcBorders>
              <w:bottom w:val="single" w:sz="12" w:space="0" w:color="auto"/>
            </w:tcBorders>
            <w:noWrap/>
          </w:tcPr>
          <w:p w14:paraId="569C890D"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Max Conc</w:t>
            </w:r>
          </w:p>
        </w:tc>
        <w:tc>
          <w:tcPr>
            <w:tcW w:w="538" w:type="dxa"/>
            <w:tcBorders>
              <w:bottom w:val="single" w:sz="12" w:space="0" w:color="auto"/>
            </w:tcBorders>
            <w:noWrap/>
          </w:tcPr>
          <w:p w14:paraId="4E428905" w14:textId="77777777" w:rsidR="00E66261" w:rsidRPr="009B1E59" w:rsidRDefault="00E66261" w:rsidP="00821FAF">
            <w:pPr>
              <w:jc w:val="center"/>
              <w:rPr>
                <w:rFonts w:ascii="Palatino Linotype" w:hAnsi="Palatino Linotype"/>
                <w:b/>
                <w:sz w:val="18"/>
                <w:szCs w:val="18"/>
                <w:lang w:val="en-GB"/>
              </w:rPr>
            </w:pPr>
            <w:r w:rsidRPr="009B1E59">
              <w:rPr>
                <w:rFonts w:ascii="Palatino Linotype" w:hAnsi="Palatino Linotype"/>
                <w:b/>
                <w:sz w:val="18"/>
                <w:szCs w:val="18"/>
                <w:lang w:val="en-GB"/>
              </w:rPr>
              <w:t>UB</w:t>
            </w:r>
          </w:p>
        </w:tc>
        <w:tc>
          <w:tcPr>
            <w:tcW w:w="1227" w:type="dxa"/>
            <w:tcBorders>
              <w:bottom w:val="single" w:sz="12" w:space="0" w:color="auto"/>
            </w:tcBorders>
            <w:noWrap/>
          </w:tcPr>
          <w:p w14:paraId="698F61BA"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302.4</w:t>
            </w:r>
          </w:p>
        </w:tc>
        <w:tc>
          <w:tcPr>
            <w:tcW w:w="1460" w:type="dxa"/>
            <w:tcBorders>
              <w:bottom w:val="single" w:sz="12" w:space="0" w:color="auto"/>
            </w:tcBorders>
            <w:noWrap/>
          </w:tcPr>
          <w:p w14:paraId="3CA4FF67"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23.1</w:t>
            </w:r>
          </w:p>
        </w:tc>
        <w:tc>
          <w:tcPr>
            <w:tcW w:w="1020" w:type="dxa"/>
            <w:tcBorders>
              <w:bottom w:val="single" w:sz="12" w:space="0" w:color="auto"/>
            </w:tcBorders>
            <w:noWrap/>
          </w:tcPr>
          <w:p w14:paraId="20E6DC4D"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3.9</w:t>
            </w:r>
          </w:p>
        </w:tc>
        <w:tc>
          <w:tcPr>
            <w:tcW w:w="1238" w:type="dxa"/>
            <w:tcBorders>
              <w:bottom w:val="single" w:sz="12" w:space="0" w:color="auto"/>
            </w:tcBorders>
            <w:noWrap/>
          </w:tcPr>
          <w:p w14:paraId="539E2D32"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690.0</w:t>
            </w:r>
          </w:p>
        </w:tc>
        <w:tc>
          <w:tcPr>
            <w:tcW w:w="1217" w:type="dxa"/>
            <w:tcBorders>
              <w:bottom w:val="single" w:sz="12" w:space="0" w:color="auto"/>
            </w:tcBorders>
            <w:noWrap/>
          </w:tcPr>
          <w:p w14:paraId="7638ABFB"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 </w:t>
            </w:r>
          </w:p>
        </w:tc>
        <w:tc>
          <w:tcPr>
            <w:tcW w:w="1024" w:type="dxa"/>
            <w:tcBorders>
              <w:bottom w:val="single" w:sz="12" w:space="0" w:color="auto"/>
            </w:tcBorders>
            <w:noWrap/>
          </w:tcPr>
          <w:p w14:paraId="772AADB2" w14:textId="77777777" w:rsidR="00E66261" w:rsidRPr="009B1E59" w:rsidRDefault="00E66261" w:rsidP="00821FAF">
            <w:pPr>
              <w:jc w:val="center"/>
              <w:rPr>
                <w:rFonts w:ascii="Palatino Linotype" w:hAnsi="Palatino Linotype"/>
                <w:sz w:val="18"/>
                <w:szCs w:val="18"/>
                <w:lang w:val="en-GB"/>
              </w:rPr>
            </w:pPr>
            <w:r w:rsidRPr="009B1E59">
              <w:rPr>
                <w:rFonts w:ascii="Palatino Linotype" w:hAnsi="Palatino Linotype"/>
                <w:sz w:val="18"/>
                <w:szCs w:val="18"/>
                <w:lang w:val="en-GB"/>
              </w:rPr>
              <w:t>267.0</w:t>
            </w:r>
          </w:p>
        </w:tc>
      </w:tr>
    </w:tbl>
    <w:p w14:paraId="026E5AFC" w14:textId="77777777" w:rsidR="00E66261" w:rsidRPr="00A11980" w:rsidRDefault="00E66261" w:rsidP="00E66261">
      <w:pPr>
        <w:pStyle w:val="MDPI31text"/>
        <w:spacing w:line="240" w:lineRule="auto"/>
        <w:ind w:firstLine="0"/>
        <w:rPr>
          <w:ins w:id="310" w:author="ibimet-srv8" w:date="2019-11-25T09:59:00Z"/>
          <w:sz w:val="16"/>
          <w:szCs w:val="16"/>
          <w:lang w:val="en-GB"/>
        </w:rPr>
      </w:pPr>
    </w:p>
    <w:p w14:paraId="5EA5238D" w14:textId="77777777" w:rsidR="00E66261" w:rsidRPr="00A11980" w:rsidRDefault="00E66261" w:rsidP="00E66261">
      <w:pPr>
        <w:pStyle w:val="MDPI31text"/>
        <w:spacing w:line="240" w:lineRule="auto"/>
        <w:ind w:firstLine="0"/>
        <w:rPr>
          <w:lang w:val="en-GB"/>
        </w:rPr>
      </w:pPr>
      <w:r w:rsidRPr="00A11980">
        <w:rPr>
          <w:sz w:val="16"/>
          <w:szCs w:val="16"/>
          <w:lang w:val="en-GB"/>
        </w:rPr>
        <w:t>LB: lower-bound scenario where the concentration of non-detected analyte is zero and the concentration of detected but non-quantified analyte is the limit of detection. UB: upper-bound scenario where the concentration of non-detected analyte is the limit of detection and the concentration of detected but non-quantified analyte is the limit of quantification. Max Conc refers to maximum upper bound concentration value.</w:t>
      </w:r>
    </w:p>
    <w:p w14:paraId="4858231C" w14:textId="6B9CC4A9" w:rsidR="006A5AC4" w:rsidRPr="00A11980" w:rsidRDefault="006A5AC4" w:rsidP="00716D7B">
      <w:pPr>
        <w:pStyle w:val="MDPI71References"/>
        <w:numPr>
          <w:ilvl w:val="0"/>
          <w:numId w:val="0"/>
        </w:numPr>
        <w:spacing w:after="240"/>
        <w:rPr>
          <w:lang w:val="en-GB"/>
        </w:rPr>
      </w:pPr>
      <w:r w:rsidRPr="00A11980">
        <w:rPr>
          <w:lang w:val="en-GB"/>
        </w:rPr>
        <w:fldChar w:fldCharType="begin"/>
      </w:r>
      <w:r w:rsidRPr="00A11980">
        <w:rPr>
          <w:lang w:val="en-GB"/>
        </w:rPr>
        <w:instrText xml:space="preserve"> ADDIN </w:instrText>
      </w:r>
      <w:r w:rsidRPr="00A11980">
        <w:rPr>
          <w:lang w:val="en-GB"/>
        </w:rPr>
        <w:fldChar w:fldCharType="end"/>
      </w:r>
      <w:r>
        <w:rPr>
          <w:lang w:val="en-GB"/>
        </w:rPr>
        <w:fldChar w:fldCharType="begin"/>
      </w:r>
      <w:r>
        <w:rPr>
          <w:lang w:val="en-GB"/>
        </w:rPr>
        <w:instrText xml:space="preserve"> ADDIN </w:instrText>
      </w:r>
      <w:r>
        <w:rPr>
          <w:lang w:val="en-GB"/>
        </w:rPr>
        <w:fldChar w:fldCharType="end"/>
      </w:r>
      <w:r w:rsidR="00761C48">
        <w:rPr>
          <w:lang w:val="en-GB"/>
        </w:rPr>
        <w:fldChar w:fldCharType="begin"/>
      </w:r>
      <w:r w:rsidR="00761C48">
        <w:rPr>
          <w:lang w:val="en-GB"/>
        </w:rPr>
        <w:instrText xml:space="preserve"> ADDIN </w:instrText>
      </w:r>
      <w:r w:rsidR="00761C48">
        <w:rPr>
          <w:lang w:val="en-GB"/>
        </w:rPr>
        <w:fldChar w:fldCharType="end"/>
      </w:r>
    </w:p>
    <w:sectPr w:rsidR="006A5AC4" w:rsidRPr="00A11980" w:rsidSect="00E66261">
      <w:pgSz w:w="16838" w:h="11906" w:orient="landscape" w:code="9"/>
      <w:pgMar w:top="1702" w:right="1531" w:bottom="1531" w:left="1531" w:header="1020" w:footer="850" w:gutter="0"/>
      <w:lnNumType w:countBy="1" w:restart="continuous"/>
      <w:pgNumType w:start="1"/>
      <w:cols w:space="425"/>
      <w:titlePg/>
      <w:docGrid w:type="lines" w:linePitch="326"/>
    </w:sectPr>
  </w:body>
</w:document>
</file>

<file path=word/comments.xml><?xml version="1.0" encoding="utf-8"?>
<w:comment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Robypalumb" w:date="2019-12-03T10:59:00Z" w:initials="R">
    <w:p w14:paraId="6535E75C" w14:textId="2C830A2C" w:rsidR="00781ABD" w:rsidRPr="0063540B" w:rsidRDefault="00781ABD">
      <w:pPr>
        <w:pStyle w:val="Testocommento"/>
        <w:rPr>
          <w:lang w:val="en-US"/>
        </w:rPr>
      </w:pPr>
      <w:r>
        <w:rPr>
          <w:rStyle w:val="Rimandocommento"/>
        </w:rPr>
        <w:annotationRef/>
      </w:r>
      <w:r>
        <w:rPr>
          <w:lang w:val="en-US"/>
        </w:rPr>
        <w:t>Article, right?</w:t>
      </w:r>
    </w:p>
  </w:comment>
  <w:comment w:id="5" w:author="Robypalumb" w:date="2019-12-03T11:00:00Z" w:initials="R">
    <w:p w14:paraId="6EED27DD" w14:textId="2025BB18" w:rsidR="00781ABD" w:rsidRPr="00977CAF" w:rsidRDefault="00781ABD">
      <w:pPr>
        <w:pStyle w:val="Testocommento"/>
        <w:rPr>
          <w:lang w:val="en-US"/>
        </w:rPr>
      </w:pPr>
      <w:r>
        <w:rPr>
          <w:rStyle w:val="Rimandocommento"/>
        </w:rPr>
        <w:annotationRef/>
      </w:r>
      <w:r w:rsidRPr="00977CAF">
        <w:rPr>
          <w:lang w:val="en-US"/>
        </w:rPr>
        <w:t>Define keywords: from 3 to ten</w:t>
      </w:r>
    </w:p>
  </w:comment>
  <w:comment w:id="12" w:author="Armando" w:date="2019-12-01T18:36:00Z" w:initials="A">
    <w:p w14:paraId="2F0E108E" w14:textId="6F71FA20" w:rsidR="00781ABD" w:rsidRPr="00CB195E" w:rsidRDefault="00781ABD">
      <w:pPr>
        <w:pStyle w:val="Testocommento"/>
        <w:rPr>
          <w:lang w:val="en-US"/>
        </w:rPr>
      </w:pPr>
      <w:r>
        <w:rPr>
          <w:rStyle w:val="Rimandocommento"/>
        </w:rPr>
        <w:annotationRef/>
      </w:r>
      <w:r w:rsidRPr="00CB195E">
        <w:rPr>
          <w:lang w:val="en-US"/>
        </w:rPr>
        <w:t>And FB?</w:t>
      </w:r>
    </w:p>
    <w:p w14:paraId="02958F5F" w14:textId="77777777" w:rsidR="00781ABD" w:rsidRPr="00CB195E" w:rsidRDefault="00781ABD">
      <w:pPr>
        <w:pStyle w:val="Testocommento"/>
        <w:rPr>
          <w:lang w:val="en-US"/>
        </w:rPr>
      </w:pPr>
    </w:p>
  </w:comment>
  <w:comment w:id="17" w:author="Armando" w:date="2019-12-01T17:36:00Z" w:initials="A">
    <w:p w14:paraId="43BB4E1B" w14:textId="798C2E47" w:rsidR="00781ABD" w:rsidRPr="00CB195E" w:rsidRDefault="00781ABD">
      <w:pPr>
        <w:pStyle w:val="Testocommento"/>
        <w:rPr>
          <w:lang w:val="en-US"/>
        </w:rPr>
      </w:pPr>
      <w:r>
        <w:rPr>
          <w:rStyle w:val="Rimandocommento"/>
        </w:rPr>
        <w:annotationRef/>
      </w:r>
      <w:r w:rsidRPr="00CB195E">
        <w:rPr>
          <w:lang w:val="en-US"/>
        </w:rPr>
        <w:t>In line 139 you have the first reference to this agregated crop – cereals. Now I understand the meaning, because before it was not clear why to have a group named cerelas, when all the others were cereals!</w:t>
      </w:r>
    </w:p>
    <w:p w14:paraId="11D849D0" w14:textId="369BC143" w:rsidR="00781ABD" w:rsidRPr="00CB195E" w:rsidRDefault="00781ABD">
      <w:pPr>
        <w:pStyle w:val="Testocommento"/>
        <w:rPr>
          <w:lang w:val="en-US"/>
        </w:rPr>
      </w:pPr>
      <w:r w:rsidRPr="00CB195E">
        <w:rPr>
          <w:lang w:val="en-US"/>
        </w:rPr>
        <w:t>I suggest to have this explanation before.</w:t>
      </w:r>
    </w:p>
    <w:p w14:paraId="779DCB2C" w14:textId="0F4E23AD" w:rsidR="00781ABD" w:rsidRPr="00CB195E" w:rsidRDefault="00781ABD">
      <w:pPr>
        <w:pStyle w:val="Testocommento"/>
        <w:rPr>
          <w:lang w:val="en-US"/>
        </w:rPr>
      </w:pPr>
    </w:p>
  </w:comment>
  <w:comment w:id="30" w:author="Armando" w:date="2019-12-01T18:09:00Z" w:initials="A">
    <w:p w14:paraId="2C1D119C" w14:textId="77777777" w:rsidR="00781ABD" w:rsidRPr="00CB195E" w:rsidRDefault="00781ABD">
      <w:pPr>
        <w:pStyle w:val="Testocommento"/>
        <w:rPr>
          <w:lang w:val="en-US"/>
        </w:rPr>
      </w:pPr>
      <w:r>
        <w:rPr>
          <w:rStyle w:val="Rimandocommento"/>
        </w:rPr>
        <w:annotationRef/>
      </w:r>
      <w:r w:rsidRPr="00CB195E">
        <w:rPr>
          <w:lang w:val="en-US"/>
        </w:rPr>
        <w:t>This figures are not clear to me.</w:t>
      </w:r>
    </w:p>
    <w:p w14:paraId="5AF190C3" w14:textId="77777777" w:rsidR="00781ABD" w:rsidRDefault="00781ABD">
      <w:pPr>
        <w:pStyle w:val="Testocommento"/>
      </w:pPr>
      <w:r>
        <w:t>So:</w:t>
      </w:r>
    </w:p>
    <w:p w14:paraId="01B07B5A" w14:textId="34BFDB45" w:rsidR="00781ABD" w:rsidRPr="00CB195E" w:rsidRDefault="00781ABD" w:rsidP="00D47383">
      <w:pPr>
        <w:pStyle w:val="Testocommento"/>
        <w:numPr>
          <w:ilvl w:val="0"/>
          <w:numId w:val="10"/>
        </w:numPr>
        <w:rPr>
          <w:lang w:val="en-US"/>
        </w:rPr>
      </w:pPr>
      <w:r w:rsidRPr="00CB195E">
        <w:rPr>
          <w:lang w:val="en-US"/>
        </w:rPr>
        <w:t xml:space="preserve"> Do you have different bars for the co-occurrence of DON and FB because they co-occur with different concentration ratios?</w:t>
      </w:r>
    </w:p>
    <w:p w14:paraId="73F8CE89" w14:textId="78EF1648" w:rsidR="00781ABD" w:rsidRPr="00CB195E" w:rsidRDefault="00781ABD" w:rsidP="00D47383">
      <w:pPr>
        <w:pStyle w:val="Testocommento"/>
        <w:numPr>
          <w:ilvl w:val="0"/>
          <w:numId w:val="10"/>
        </w:numPr>
        <w:rPr>
          <w:lang w:val="en-US"/>
        </w:rPr>
      </w:pPr>
      <w:r w:rsidRPr="00CB195E">
        <w:rPr>
          <w:lang w:val="en-US"/>
        </w:rPr>
        <w:t xml:space="preserve"> In the second graph of each figure you have the relative number of references with that ratio of occurrence of both toxins?</w:t>
      </w:r>
    </w:p>
  </w:comment>
  <w:comment w:id="33" w:author="Armando" w:date="2019-12-01T18:14:00Z" w:initials="A">
    <w:p w14:paraId="774FD602" w14:textId="304153F0" w:rsidR="00781ABD" w:rsidRPr="00CB195E" w:rsidRDefault="00781ABD">
      <w:pPr>
        <w:pStyle w:val="Testocommento"/>
        <w:rPr>
          <w:lang w:val="en-US"/>
        </w:rPr>
      </w:pPr>
      <w:r>
        <w:rPr>
          <w:rStyle w:val="Rimandocommento"/>
        </w:rPr>
        <w:annotationRef/>
      </w:r>
      <w:r w:rsidRPr="00CB195E">
        <w:rPr>
          <w:lang w:val="en-US"/>
        </w:rPr>
        <w:t>Why do you have data organised this way and not be set of cooccurrence toxins? First DON:ZEN:NIV, them DON:NIV, them DON:ZEN. (or other)</w:t>
      </w:r>
    </w:p>
  </w:comment>
  <w:comment w:id="65" w:author="Armando" w:date="2019-12-01T18:19:00Z" w:initials="A">
    <w:p w14:paraId="2CEC0081" w14:textId="77777777" w:rsidR="00426384" w:rsidRPr="00CB195E" w:rsidRDefault="00426384" w:rsidP="00426384">
      <w:pPr>
        <w:pStyle w:val="Testocommento"/>
        <w:rPr>
          <w:lang w:val="en-US"/>
        </w:rPr>
      </w:pPr>
      <w:r>
        <w:rPr>
          <w:rStyle w:val="Rimandocommento"/>
        </w:rPr>
        <w:annotationRef/>
      </w:r>
      <w:r w:rsidRPr="00CB195E">
        <w:rPr>
          <w:lang w:val="en-US"/>
        </w:rPr>
        <w:t>Does this means that if you have DON in Barley:</w:t>
      </w:r>
    </w:p>
    <w:p w14:paraId="74DC15E6" w14:textId="77777777" w:rsidR="00426384" w:rsidRPr="00CB195E" w:rsidRDefault="00426384" w:rsidP="00426384">
      <w:pPr>
        <w:pStyle w:val="Testocommento"/>
        <w:rPr>
          <w:lang w:val="en-US"/>
        </w:rPr>
      </w:pPr>
      <w:r w:rsidRPr="00CB195E">
        <w:rPr>
          <w:lang w:val="en-US"/>
        </w:rPr>
        <w:t>-there is a 48.2 % changes of having other mycotoxin</w:t>
      </w:r>
    </w:p>
    <w:p w14:paraId="3A410BDF" w14:textId="77777777" w:rsidR="00426384" w:rsidRPr="00CB195E" w:rsidRDefault="00426384" w:rsidP="00426384">
      <w:pPr>
        <w:pStyle w:val="Testocommento"/>
        <w:rPr>
          <w:lang w:val="en-US"/>
        </w:rPr>
      </w:pPr>
      <w:r w:rsidRPr="00CB195E">
        <w:rPr>
          <w:lang w:val="en-US"/>
        </w:rPr>
        <w:t>- 33.3. % of having NIV</w:t>
      </w:r>
    </w:p>
    <w:p w14:paraId="6C713277" w14:textId="77777777" w:rsidR="00426384" w:rsidRPr="00CB195E" w:rsidRDefault="00426384" w:rsidP="00426384">
      <w:pPr>
        <w:pStyle w:val="Testocommento"/>
        <w:rPr>
          <w:lang w:val="en-US"/>
        </w:rPr>
      </w:pPr>
      <w:r w:rsidRPr="00CB195E">
        <w:rPr>
          <w:lang w:val="en-US"/>
        </w:rPr>
        <w:t>- 18.5 % of having ZEN</w:t>
      </w:r>
    </w:p>
    <w:p w14:paraId="4DA9F1DF" w14:textId="5F6F913C" w:rsidR="00426384" w:rsidRDefault="00426384" w:rsidP="00426384">
      <w:pPr>
        <w:pStyle w:val="Testocommento"/>
      </w:pPr>
      <w:r w:rsidRPr="00426384">
        <w:t>?</w:t>
      </w:r>
    </w:p>
    <w:p w14:paraId="5623968B" w14:textId="40DB616D" w:rsidR="00C008B1" w:rsidRDefault="00C008B1" w:rsidP="00426384">
      <w:pPr>
        <w:pStyle w:val="Testocommento"/>
      </w:pPr>
    </w:p>
    <w:p w14:paraId="3B3574E7" w14:textId="549B2EE7" w:rsidR="00C008B1" w:rsidRPr="00426384" w:rsidRDefault="00C008B1" w:rsidP="00426384">
      <w:pPr>
        <w:pStyle w:val="Testocommento"/>
      </w:pPr>
      <w:r>
        <w:t>48.2 % di avere DON in un campione</w:t>
      </w:r>
    </w:p>
  </w:comment>
  <w:comment w:id="66" w:author="Robypalumb" w:date="2019-12-04T18:18:00Z" w:initials="R">
    <w:p w14:paraId="0BB0CE8F" w14:textId="47222345" w:rsidR="00426384" w:rsidRDefault="00426384" w:rsidP="00426384">
      <w:pPr>
        <w:pStyle w:val="Testocommento"/>
      </w:pPr>
      <w:r>
        <w:rPr>
          <w:rStyle w:val="Rimandocommento"/>
        </w:rPr>
        <w:annotationRef/>
      </w:r>
      <w:r>
        <w:t>Le probabilità di avere una mictossina in un campione di x crop</w:t>
      </w:r>
    </w:p>
    <w:p w14:paraId="03AFF925" w14:textId="2BE38C35" w:rsidR="00981D2C" w:rsidRDefault="00981D2C" w:rsidP="00426384">
      <w:pPr>
        <w:pStyle w:val="Testocommento"/>
      </w:pPr>
      <w:r>
        <w:t>Da cambiare con le nuove</w:t>
      </w:r>
      <w:r w:rsidR="001A07B3">
        <w:t xml:space="preserve"> DI ALFONSO DEL 4 12</w:t>
      </w:r>
    </w:p>
  </w:comment>
  <w:comment w:id="80" w:author="Robypalumb" w:date="2019-12-04T19:13:00Z" w:initials="R">
    <w:p w14:paraId="2679B17C" w14:textId="77777777" w:rsidR="00C008B1" w:rsidRDefault="00FB2ED4">
      <w:pPr>
        <w:pStyle w:val="Testocommento"/>
      </w:pPr>
      <w:r>
        <w:rPr>
          <w:rStyle w:val="Rimandocommento"/>
        </w:rPr>
        <w:annotationRef/>
      </w:r>
      <w:r w:rsidRPr="00E36F87">
        <w:t xml:space="preserve">LE % </w:t>
      </w:r>
      <w:r w:rsidR="00C008B1">
        <w:t xml:space="preserve">che simulano la co-occorrenza </w:t>
      </w:r>
    </w:p>
    <w:p w14:paraId="0955F272" w14:textId="05D70F7C" w:rsidR="00FB2ED4" w:rsidRPr="00E36F87" w:rsidRDefault="00E36F87">
      <w:pPr>
        <w:pStyle w:val="Testocommento"/>
      </w:pPr>
      <w:r w:rsidRPr="00E36F87">
        <w:t xml:space="preserve">DEI VARI PATTERN </w:t>
      </w:r>
      <w:r w:rsidR="00FB2ED4" w:rsidRPr="00E36F87">
        <w:t>SIMULATE DAL MODELLO</w:t>
      </w:r>
    </w:p>
  </w:comment>
  <w:comment w:id="236" w:author="Armando" w:date="2019-12-01T18:19:00Z" w:initials="A">
    <w:p w14:paraId="69AEA4BE" w14:textId="77777777" w:rsidR="00781ABD" w:rsidRPr="00CB195E" w:rsidRDefault="00781ABD" w:rsidP="00766B9F">
      <w:pPr>
        <w:pStyle w:val="Testocommento"/>
        <w:rPr>
          <w:lang w:val="en-US"/>
        </w:rPr>
      </w:pPr>
      <w:r>
        <w:rPr>
          <w:rStyle w:val="Rimandocommento"/>
        </w:rPr>
        <w:annotationRef/>
      </w:r>
      <w:r w:rsidRPr="00CB195E">
        <w:rPr>
          <w:lang w:val="en-US"/>
        </w:rPr>
        <w:t>Does this means that if you have DON in Barley:</w:t>
      </w:r>
    </w:p>
    <w:p w14:paraId="3EF209D5" w14:textId="523BAC8E" w:rsidR="00781ABD" w:rsidRPr="00CB195E" w:rsidRDefault="00781ABD" w:rsidP="00766B9F">
      <w:pPr>
        <w:pStyle w:val="Testocommento"/>
        <w:rPr>
          <w:lang w:val="en-US"/>
        </w:rPr>
      </w:pPr>
      <w:r w:rsidRPr="00CB195E">
        <w:rPr>
          <w:lang w:val="en-US"/>
        </w:rPr>
        <w:t>-there is a 48.2 % changes of having other mycotoxin</w:t>
      </w:r>
    </w:p>
    <w:p w14:paraId="5657A524" w14:textId="00580A3A" w:rsidR="00781ABD" w:rsidRPr="00CB195E" w:rsidRDefault="00781ABD" w:rsidP="00766B9F">
      <w:pPr>
        <w:pStyle w:val="Testocommento"/>
        <w:rPr>
          <w:lang w:val="en-US"/>
        </w:rPr>
      </w:pPr>
      <w:r w:rsidRPr="00CB195E">
        <w:rPr>
          <w:lang w:val="en-US"/>
        </w:rPr>
        <w:t>- 33.3. % of having NIV</w:t>
      </w:r>
    </w:p>
    <w:p w14:paraId="4C8D04AC" w14:textId="42A28B0D" w:rsidR="00781ABD" w:rsidRPr="00CB195E" w:rsidRDefault="00781ABD" w:rsidP="00766B9F">
      <w:pPr>
        <w:pStyle w:val="Testocommento"/>
        <w:rPr>
          <w:lang w:val="en-US"/>
        </w:rPr>
      </w:pPr>
      <w:r w:rsidRPr="00CB195E">
        <w:rPr>
          <w:lang w:val="en-US"/>
        </w:rPr>
        <w:t>- 18.5 % of having ZEN</w:t>
      </w:r>
    </w:p>
    <w:p w14:paraId="4777167C" w14:textId="048B307D" w:rsidR="00781ABD" w:rsidRPr="00977CAF" w:rsidRDefault="00781ABD" w:rsidP="00766B9F">
      <w:pPr>
        <w:pStyle w:val="Testocommento"/>
        <w:rPr>
          <w:lang w:val="en-US"/>
        </w:rPr>
      </w:pPr>
      <w:r w:rsidRPr="00977CAF">
        <w:rPr>
          <w:lang w:val="en-US"/>
        </w:rPr>
        <w:t>?</w:t>
      </w:r>
    </w:p>
  </w:comment>
  <w:comment w:id="237" w:author="Robypalumb" w:date="2019-12-04T18:18:00Z" w:initials="R">
    <w:p w14:paraId="48B1F6A6" w14:textId="5E38422D" w:rsidR="00426384" w:rsidRDefault="00426384">
      <w:pPr>
        <w:pStyle w:val="Testocommento"/>
      </w:pPr>
      <w:r>
        <w:rPr>
          <w:rStyle w:val="Rimandocommento"/>
        </w:rPr>
        <w:annotationRef/>
      </w:r>
      <w:r>
        <w:t>Le probabilità di avere una mictossina in un campione di x crop</w:t>
      </w:r>
    </w:p>
  </w:comment>
  <w:comment w:id="298" w:author="Robypalumb" w:date="2019-12-03T11:31:00Z" w:initials="R">
    <w:p w14:paraId="2E3C80DD" w14:textId="4CDE47D5" w:rsidR="00781ABD" w:rsidRPr="00977CAF" w:rsidRDefault="00781ABD">
      <w:pPr>
        <w:pStyle w:val="Testocommento"/>
        <w:rPr>
          <w:lang w:val="en-US"/>
        </w:rPr>
      </w:pPr>
      <w:r>
        <w:rPr>
          <w:rStyle w:val="Rimandocommento"/>
        </w:rPr>
        <w:annotationRef/>
      </w:r>
      <w:r w:rsidRPr="00977CAF">
        <w:rPr>
          <w:lang w:val="en-US"/>
        </w:rPr>
        <w:t>Please, fill in</w:t>
      </w:r>
    </w:p>
  </w:comment>
  <w:comment w:id="299" w:author="Robypalumb" w:date="2019-12-03T11:33:00Z" w:initials="R">
    <w:p w14:paraId="02DC4FCD" w14:textId="366733E5" w:rsidR="00781ABD" w:rsidRPr="000514A6" w:rsidRDefault="00781ABD">
      <w:pPr>
        <w:pStyle w:val="Testocommento"/>
        <w:rPr>
          <w:lang w:val="en-US"/>
        </w:rPr>
      </w:pPr>
      <w:r>
        <w:rPr>
          <w:rStyle w:val="Rimandocommento"/>
        </w:rPr>
        <w:annotationRef/>
      </w:r>
      <w:r w:rsidRPr="000514A6">
        <w:rPr>
          <w:lang w:val="en-US"/>
        </w:rPr>
        <w:t>Any funding to declare?</w:t>
      </w:r>
    </w:p>
  </w:comment>
  <w:comment w:id="302" w:author="Robypalumb" w:date="2019-12-03T11:32:00Z" w:initials="R">
    <w:p w14:paraId="1F681587" w14:textId="3BE05BB4" w:rsidR="00781ABD" w:rsidRPr="000514A6" w:rsidRDefault="00781ABD">
      <w:pPr>
        <w:pStyle w:val="Testocommento"/>
        <w:rPr>
          <w:lang w:val="en-US"/>
        </w:rPr>
      </w:pPr>
      <w:r>
        <w:rPr>
          <w:rStyle w:val="Rimandocommento"/>
        </w:rPr>
        <w:annotationRef/>
      </w:r>
      <w:r w:rsidRPr="000514A6">
        <w:rPr>
          <w:lang w:val="en-US"/>
        </w:rPr>
        <w:t>Please, integrate if needed</w:t>
      </w:r>
    </w:p>
  </w:comment>
</w:comments>
</file>

<file path=word/commentsExtended.xml><?xml version="1.0" encoding="utf-8"?>
<w15:commentsEx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6535E75C" w15:done="0"/>
  <w15:commentEx w15:paraId="6EED27DD" w15:done="0"/>
  <w15:commentEx w15:paraId="02958F5F" w15:done="1"/>
  <w15:commentEx w15:paraId="779DCB2C" w15:done="1"/>
  <w15:commentEx w15:paraId="73F8CE89" w15:done="0"/>
  <w15:commentEx w15:paraId="774FD602" w15:done="0"/>
  <w15:commentEx w15:paraId="3B3574E7" w15:done="0"/>
  <w15:commentEx w15:paraId="03AFF925" w15:done="0"/>
  <w15:commentEx w15:paraId="0955F272" w15:done="0"/>
  <w15:commentEx w15:paraId="4777167C" w15:done="0"/>
  <w15:commentEx w15:paraId="48B1F6A6" w15:done="0"/>
  <w15:commentEx w15:paraId="2E3C80DD" w15:done="0"/>
  <w15:commentEx w15:paraId="02DC4FCD" w15:done="0"/>
  <w15:commentEx w15:paraId="1F681587" w15:done="0"/>
</w15:commentsEx>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456D316" w14:textId="77777777" w:rsidR="009E6218" w:rsidRDefault="009E6218">
      <w:pPr>
        <w:spacing w:line="240" w:lineRule="auto"/>
      </w:pPr>
      <w:r>
        <w:separator/>
      </w:r>
    </w:p>
  </w:endnote>
  <w:endnote w:type="continuationSeparator" w:id="0">
    <w:p w14:paraId="70EE81EA" w14:textId="77777777" w:rsidR="009E6218" w:rsidRDefault="009E62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Palatino Linotype">
    <w:panose1 w:val="02040502050505030304"/>
    <w:charset w:val="00"/>
    <w:family w:val="roman"/>
    <w:pitch w:val="variable"/>
    <w:sig w:usb0="E0000287" w:usb1="40000013"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B9DF1B4" w14:textId="77777777" w:rsidR="00781ABD" w:rsidRPr="00D63625" w:rsidRDefault="00781ABD" w:rsidP="00D87F42">
    <w:pPr>
      <w:pStyle w:val="Pidipagina"/>
      <w:spacing w:line="240" w:lineRule="auto"/>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92D2E56" w14:textId="77777777" w:rsidR="00781ABD" w:rsidRPr="00372FCD" w:rsidRDefault="00781ABD" w:rsidP="003A1E47">
    <w:pPr>
      <w:tabs>
        <w:tab w:val="right" w:pos="8844"/>
      </w:tabs>
      <w:adjustRightInd w:val="0"/>
      <w:snapToGrid w:val="0"/>
      <w:spacing w:before="120" w:line="240" w:lineRule="auto"/>
      <w:rPr>
        <w:rFonts w:ascii="Palatino Linotype" w:hAnsi="Palatino Linotype"/>
        <w:sz w:val="16"/>
        <w:szCs w:val="16"/>
        <w:lang w:val="fr-CH"/>
      </w:rPr>
    </w:pPr>
    <w:r w:rsidRPr="003A7654">
      <w:rPr>
        <w:rFonts w:ascii="Palatino Linotype" w:hAnsi="Palatino Linotype"/>
        <w:i/>
        <w:sz w:val="16"/>
        <w:szCs w:val="16"/>
      </w:rPr>
      <w:t xml:space="preserve">Microorganisms </w:t>
    </w:r>
    <w:r w:rsidRPr="003A7654">
      <w:rPr>
        <w:rFonts w:ascii="Palatino Linotype" w:hAnsi="Palatino Linotype"/>
        <w:b/>
        <w:bCs/>
        <w:iCs/>
        <w:sz w:val="16"/>
        <w:szCs w:val="16"/>
      </w:rPr>
      <w:t>2019</w:t>
    </w:r>
    <w:r w:rsidRPr="003A7654">
      <w:rPr>
        <w:rFonts w:ascii="Palatino Linotype" w:hAnsi="Palatino Linotype"/>
        <w:bCs/>
        <w:iCs/>
        <w:sz w:val="16"/>
        <w:szCs w:val="16"/>
      </w:rPr>
      <w:t xml:space="preserve">, </w:t>
    </w:r>
    <w:r w:rsidRPr="003A7654">
      <w:rPr>
        <w:rFonts w:ascii="Palatino Linotype" w:hAnsi="Palatino Linotype"/>
        <w:bCs/>
        <w:i/>
        <w:iCs/>
        <w:sz w:val="16"/>
        <w:szCs w:val="16"/>
      </w:rPr>
      <w:t>7</w:t>
    </w:r>
    <w:r w:rsidRPr="003A7654">
      <w:rPr>
        <w:rFonts w:ascii="Palatino Linotype" w:hAnsi="Palatino Linotype"/>
        <w:bCs/>
        <w:iCs/>
        <w:sz w:val="16"/>
        <w:szCs w:val="16"/>
      </w:rPr>
      <w:t>, x; doi: FOR PEER REVIEW</w:t>
    </w:r>
    <w:r w:rsidRPr="00372FCD">
      <w:rPr>
        <w:rFonts w:ascii="Palatino Linotype" w:hAnsi="Palatino Linotype"/>
        <w:sz w:val="16"/>
        <w:szCs w:val="16"/>
        <w:lang w:val="fr-CH"/>
      </w:rPr>
      <w:tab/>
      <w:t>www.mdpi.com/journal/</w:t>
    </w:r>
    <w:r w:rsidRPr="003A7654">
      <w:rPr>
        <w:rFonts w:ascii="Palatino Linotype" w:hAnsi="Palatino Linotype"/>
        <w:sz w:val="16"/>
        <w:szCs w:val="16"/>
      </w:rPr>
      <w:t>microorganisms</w: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AC550AE" w14:textId="77777777" w:rsidR="009E6218" w:rsidRDefault="009E6218">
      <w:pPr>
        <w:spacing w:line="240" w:lineRule="auto"/>
      </w:pPr>
      <w:r>
        <w:separator/>
      </w:r>
    </w:p>
  </w:footnote>
  <w:footnote w:type="continuationSeparator" w:id="0">
    <w:p w14:paraId="092D002B" w14:textId="77777777" w:rsidR="009E6218" w:rsidRDefault="009E6218">
      <w:pPr>
        <w:spacing w:line="240" w:lineRule="auto"/>
      </w:pPr>
      <w:r>
        <w:continuationSeparator/>
      </w:r>
    </w:p>
  </w:footnote>
  <w:footnote w:id="1">
    <w:p w14:paraId="4D3A874C" w14:textId="77777777" w:rsidR="00781ABD" w:rsidRPr="006E6CD6" w:rsidRDefault="00781ABD" w:rsidP="001F2AC7">
      <w:pPr>
        <w:pStyle w:val="Testonotaapidipagina"/>
        <w:rPr>
          <w:lang w:val="en-GB"/>
        </w:rPr>
      </w:pPr>
      <w:r w:rsidRPr="006E6CD6">
        <w:rPr>
          <w:rStyle w:val="Rimandonotaapidipagina"/>
          <w:lang w:val="en-GB"/>
        </w:rPr>
        <w:footnoteRef/>
      </w:r>
      <w:r w:rsidRPr="006E6CD6">
        <w:rPr>
          <w:lang w:val="en-GB"/>
        </w:rPr>
        <w:t xml:space="preserve"> </w:t>
      </w:r>
      <w:r w:rsidRPr="006E6CD6">
        <w:rPr>
          <w:sz w:val="16"/>
          <w:szCs w:val="16"/>
          <w:lang w:val="en-GB"/>
        </w:rPr>
        <w:t>R Core Team (2019). R: A language and environment for statistical computing. R Foundation for Statistical Computing, Vienna, Austria. http://www.R-project.org/.</w:t>
      </w:r>
    </w:p>
  </w:footnote>
  <w:footnote w:id="2">
    <w:p w14:paraId="59655051" w14:textId="77777777" w:rsidR="00781ABD" w:rsidRPr="006E6CD6" w:rsidRDefault="00781ABD" w:rsidP="001F2AC7">
      <w:pPr>
        <w:pStyle w:val="Testonotaapidipagina"/>
        <w:rPr>
          <w:lang w:val="en-GB"/>
        </w:rPr>
      </w:pPr>
      <w:r w:rsidRPr="006E6CD6">
        <w:rPr>
          <w:rStyle w:val="Rimandonotaapidipagina"/>
          <w:sz w:val="16"/>
          <w:szCs w:val="16"/>
          <w:lang w:val="en-GB"/>
        </w:rPr>
        <w:footnoteRef/>
      </w:r>
      <w:r w:rsidRPr="006E6CD6">
        <w:rPr>
          <w:sz w:val="16"/>
          <w:szCs w:val="16"/>
          <w:lang w:val="en-GB"/>
        </w:rPr>
        <w:t xml:space="preserve"> https://mychifrep.fi.ibimet.cnr.it/owncloud/</w:t>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0090E1" w14:textId="77777777" w:rsidR="00781ABD" w:rsidRDefault="00781ABD" w:rsidP="00D87F42">
    <w:pPr>
      <w:pStyle w:val="Intestazione"/>
      <w:pBdr>
        <w:bottom w:val="none" w:sz="0" w:space="0" w:color="auto"/>
      </w:pBd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201092C" w14:textId="77777777" w:rsidR="00781ABD" w:rsidRPr="00FE092D" w:rsidRDefault="00781ABD" w:rsidP="007548A3">
    <w:pPr>
      <w:tabs>
        <w:tab w:val="right" w:pos="8844"/>
      </w:tabs>
      <w:adjustRightInd w:val="0"/>
      <w:snapToGrid w:val="0"/>
      <w:spacing w:after="240" w:line="240" w:lineRule="auto"/>
      <w:rPr>
        <w:rFonts w:ascii="Palatino Linotype" w:hAnsi="Palatino Linotype"/>
        <w:sz w:val="16"/>
      </w:rPr>
    </w:pPr>
    <w:r>
      <w:rPr>
        <w:rFonts w:ascii="Palatino Linotype" w:hAnsi="Palatino Linotype"/>
        <w:i/>
        <w:sz w:val="16"/>
      </w:rPr>
      <w:t xml:space="preserve">Microorganisms </w:t>
    </w:r>
    <w:r w:rsidRPr="00716D7B">
      <w:rPr>
        <w:rFonts w:ascii="Palatino Linotype" w:hAnsi="Palatino Linotype"/>
        <w:b/>
        <w:sz w:val="16"/>
      </w:rPr>
      <w:t>2019</w:t>
    </w:r>
    <w:r w:rsidRPr="00716D7B">
      <w:rPr>
        <w:rFonts w:ascii="Palatino Linotype" w:hAnsi="Palatino Linotype"/>
        <w:sz w:val="16"/>
      </w:rPr>
      <w:t xml:space="preserve">, </w:t>
    </w:r>
    <w:r w:rsidRPr="00716D7B">
      <w:rPr>
        <w:rFonts w:ascii="Palatino Linotype" w:hAnsi="Palatino Linotype"/>
        <w:i/>
        <w:sz w:val="16"/>
      </w:rPr>
      <w:t>7</w:t>
    </w:r>
    <w:r>
      <w:rPr>
        <w:rFonts w:ascii="Palatino Linotype" w:hAnsi="Palatino Linotype"/>
        <w:sz w:val="16"/>
      </w:rPr>
      <w:t>, x FOR PEER REVIEW</w:t>
    </w:r>
    <w:r>
      <w:rPr>
        <w:rFonts w:ascii="Palatino Linotype" w:hAnsi="Palatino Linotype"/>
        <w:sz w:val="16"/>
      </w:rPr>
      <w:tab/>
    </w: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DFEE461" w14:textId="607085BE" w:rsidR="00781ABD" w:rsidRDefault="00781ABD" w:rsidP="00D87F42">
    <w:pPr>
      <w:pStyle w:val="MDPIheaderjournallogo"/>
    </w:pPr>
    <w:r>
      <w:rPr>
        <w:i w:val="0"/>
        <w:sz w:val="16"/>
      </w:rPr>
      <w:t xml:space="preserve">Microorganisms </w:t>
    </w:r>
    <w:r w:rsidRPr="00716D7B">
      <w:rPr>
        <w:b/>
        <w:sz w:val="16"/>
      </w:rPr>
      <w:t>2019</w:t>
    </w:r>
    <w:r w:rsidRPr="00716D7B">
      <w:rPr>
        <w:sz w:val="16"/>
      </w:rPr>
      <w:t xml:space="preserve">, </w:t>
    </w:r>
    <w:r w:rsidRPr="00716D7B">
      <w:rPr>
        <w:i w:val="0"/>
        <w:sz w:val="16"/>
      </w:rPr>
      <w:t>7</w:t>
    </w:r>
    <w:r>
      <w:rPr>
        <w:sz w:val="16"/>
      </w:rPr>
      <w:t>, x FOR PEER REVIEW</w:t>
    </w:r>
    <w:r w:rsidRPr="001C4480">
      <w:rPr>
        <w:i w:val="0"/>
        <w:noProof/>
        <w:szCs w:val="16"/>
        <w:lang w:eastAsia="en-US"/>
      </w:rPr>
      <w:t xml:space="preserve"> </w:t>
    </w:r>
    <w:r>
      <w:rPr>
        <w:noProof/>
        <w:lang w:eastAsia="en-US"/>
      </w:rPr>
      <mc:AlternateContent>
        <mc:Choice Requires="wps">
          <w:drawing>
            <wp:anchor distT="45720" distB="45720" distL="114300" distR="114300" simplePos="0" relativeHeight="251657728" behindDoc="1" locked="0" layoutInCell="1" allowOverlap="1" wp14:anchorId="3C5969BF" wp14:editId="2B045653">
              <wp:simplePos x="0" y="0"/>
              <wp:positionH relativeFrom="page">
                <wp:posOffset>6029960</wp:posOffset>
              </wp:positionH>
              <wp:positionV relativeFrom="page">
                <wp:posOffset>647700</wp:posOffset>
              </wp:positionV>
              <wp:extent cx="95885" cy="709295"/>
              <wp:effectExtent l="0" t="0" r="0" b="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5885" cy="709295"/>
                      </a:xfrm>
                      <a:prstGeom prst="rect">
                        <a:avLst/>
                      </a:prstGeom>
                      <a:solidFill>
                        <a:srgbClr val="FFFFFF"/>
                      </a:solidFill>
                      <a:ln w="9525">
                        <a:noFill/>
                        <a:miter lim="800000"/>
                        <a:headEnd/>
                        <a:tailEnd/>
                      </a:ln>
                    </wps:spPr>
                    <wps:txbx>
                      <w:txbxContent>
                        <w:p w14:paraId="5485C4AF" w14:textId="77777777" w:rsidR="00781ABD" w:rsidRDefault="00781ABD" w:rsidP="00D87F42">
                          <w:pPr>
                            <w:pStyle w:val="MDPIheaderjournallogo"/>
                            <w:jc w:val="center"/>
                            <w:rPr>
                              <w:i w:val="0"/>
                              <w:szCs w:val="16"/>
                            </w:rPr>
                          </w:pPr>
                        </w:p>
                      </w:txbxContent>
                    </wps:txbx>
                    <wps:bodyPr rot="0" vert="horz" wrap="none" lIns="0" tIns="0" rIns="0" bIns="0" anchor="t" anchorCtr="0">
                      <a:noAutofit/>
                    </wps:bodyPr>
                  </wps:wsp>
                </a:graphicData>
              </a:graphic>
              <wp14:sizeRelH relativeFrom="page">
                <wp14:pctWidth>0</wp14:pctWidth>
              </wp14:sizeRelH>
              <wp14:sizeRelV relativeFrom="page">
                <wp14:pctHeight>0</wp14:pctHeight>
              </wp14:sizeRelV>
            </wp:anchor>
          </w:drawing>
        </mc:Choice>
        <mc:Fallback>
          <w:pict>
            <v:shapetype w14:anchorId="3C5969BF" id="_x0000_t202" coordsize="21600,21600" o:spt="202" path="m,l,21600r21600,l21600,xe">
              <v:stroke joinstyle="miter"/>
              <v:path gradientshapeok="t" o:connecttype="rect"/>
            </v:shapetype>
            <v:shape id="Text Box 2" o:spid="_x0000_s1026" type="#_x0000_t202" style="position:absolute;margin-left:474.8pt;margin-top:51pt;width:7.55pt;height:55.85pt;z-index:-251658752;visibility:visible;mso-wrap-style:none;mso-width-percent:0;mso-height-percent:0;mso-wrap-distance-left:9pt;mso-wrap-distance-top:3.6pt;mso-wrap-distance-right:9pt;mso-wrap-distance-bottom:3.6pt;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" stroked="f">
              <v:textbox inset="0,0,0,0">
                <w:txbxContent>
                  <w:p w14:paraId="5485C4AF" w14:textId="77777777" w:rsidR="00781ABD" w:rsidRDefault="00781ABD" w:rsidP="00D87F42">
                    <w:pPr>
                      <w:pStyle w:val="MDPIheaderjournallogo"/>
                      <w:jc w:val="center"/>
                      <w:rPr>
                        <w:i w:val="0"/>
                        <w:szCs w:val="16"/>
                      </w:rPr>
                    </w:pPr>
                  </w:p>
                </w:txbxContent>
              </v:textbox>
              <w10:wrap anchorx="page" anchory="page"/>
            </v:shape>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002"/>
    <w:multiLevelType w:val="multilevel"/>
    <w:tmpl w:val="00000002"/>
    <w:lvl w:ilvl="0">
      <w:start w:val="1"/>
      <w:numFmt w:val="decimal"/>
      <w:lvlText w:val="%1."/>
      <w:lvlJc w:val="left"/>
      <w:pPr>
        <w:tabs>
          <w:tab w:val="num" w:pos="720"/>
        </w:tabs>
        <w:ind w:left="720" w:hanging="360"/>
      </w:pPr>
      <w:rPr>
        <w:rFonts w:cs="Times New Roman"/>
      </w:rPr>
    </w:lvl>
    <w:lvl w:ilvl="1">
      <w:start w:val="1"/>
      <w:numFmt w:val="decimal"/>
      <w:lvlText w:val="%2."/>
      <w:lvlJc w:val="left"/>
      <w:pPr>
        <w:tabs>
          <w:tab w:val="num" w:pos="1080"/>
        </w:tabs>
        <w:ind w:left="1080" w:hanging="360"/>
      </w:pPr>
      <w:rPr>
        <w:rFonts w:cs="Times New Roman"/>
      </w:rPr>
    </w:lvl>
    <w:lvl w:ilvl="2">
      <w:start w:val="1"/>
      <w:numFmt w:val="decimal"/>
      <w:lvlText w:val="%3."/>
      <w:lvlJc w:val="left"/>
      <w:pPr>
        <w:tabs>
          <w:tab w:val="num" w:pos="1440"/>
        </w:tabs>
        <w:ind w:left="1440" w:hanging="360"/>
      </w:pPr>
      <w:rPr>
        <w:rFonts w:cs="Times New Roman"/>
      </w:rPr>
    </w:lvl>
    <w:lvl w:ilvl="3">
      <w:start w:val="1"/>
      <w:numFmt w:val="decimal"/>
      <w:lvlText w:val="%4."/>
      <w:lvlJc w:val="left"/>
      <w:pPr>
        <w:tabs>
          <w:tab w:val="num" w:pos="1800"/>
        </w:tabs>
        <w:ind w:left="1800" w:hanging="360"/>
      </w:pPr>
      <w:rPr>
        <w:rFonts w:cs="Times New Roman"/>
      </w:rPr>
    </w:lvl>
    <w:lvl w:ilvl="4">
      <w:start w:val="1"/>
      <w:numFmt w:val="decimal"/>
      <w:lvlText w:val="%5."/>
      <w:lvlJc w:val="left"/>
      <w:pPr>
        <w:tabs>
          <w:tab w:val="num" w:pos="2160"/>
        </w:tabs>
        <w:ind w:left="2160" w:hanging="360"/>
      </w:pPr>
      <w:rPr>
        <w:rFonts w:cs="Times New Roman"/>
      </w:rPr>
    </w:lvl>
    <w:lvl w:ilvl="5">
      <w:start w:val="1"/>
      <w:numFmt w:val="decimal"/>
      <w:lvlText w:val="%6."/>
      <w:lvlJc w:val="left"/>
      <w:pPr>
        <w:tabs>
          <w:tab w:val="num" w:pos="2520"/>
        </w:tabs>
        <w:ind w:left="2520" w:hanging="360"/>
      </w:pPr>
      <w:rPr>
        <w:rFonts w:cs="Times New Roman"/>
      </w:rPr>
    </w:lvl>
    <w:lvl w:ilvl="6">
      <w:start w:val="1"/>
      <w:numFmt w:val="decimal"/>
      <w:lvlText w:val="%7."/>
      <w:lvlJc w:val="left"/>
      <w:pPr>
        <w:tabs>
          <w:tab w:val="num" w:pos="2880"/>
        </w:tabs>
        <w:ind w:left="2880" w:hanging="360"/>
      </w:pPr>
      <w:rPr>
        <w:rFonts w:cs="Times New Roman"/>
      </w:rPr>
    </w:lvl>
    <w:lvl w:ilvl="7">
      <w:start w:val="1"/>
      <w:numFmt w:val="decimal"/>
      <w:lvlText w:val="%8."/>
      <w:lvlJc w:val="left"/>
      <w:pPr>
        <w:tabs>
          <w:tab w:val="num" w:pos="3240"/>
        </w:tabs>
        <w:ind w:left="3240" w:hanging="360"/>
      </w:pPr>
      <w:rPr>
        <w:rFonts w:cs="Times New Roman"/>
      </w:rPr>
    </w:lvl>
    <w:lvl w:ilvl="8">
      <w:start w:val="1"/>
      <w:numFmt w:val="decimal"/>
      <w:lvlText w:val="%9."/>
      <w:lvlJc w:val="left"/>
      <w:pPr>
        <w:tabs>
          <w:tab w:val="num" w:pos="3600"/>
        </w:tabs>
        <w:ind w:left="3600" w:hanging="360"/>
      </w:pPr>
      <w:rPr>
        <w:rFonts w:cs="Times New Roman"/>
      </w:rPr>
    </w:lvl>
  </w:abstractNum>
  <w:abstractNum w:abstractNumId="1" w15:restartNumberingAfterBreak="0">
    <w:nsid w:val="188C6CB1"/>
    <w:multiLevelType w:val="hybridMultilevel"/>
    <w:tmpl w:val="1292AA34"/>
    <w:lvl w:ilvl="0" w:tplc="E66C54C8">
      <w:start w:val="3"/>
      <w:numFmt w:val="bullet"/>
      <w:lvlText w:val="-"/>
      <w:lvlJc w:val="left"/>
      <w:pPr>
        <w:ind w:left="720" w:hanging="360"/>
      </w:pPr>
      <w:rPr>
        <w:rFonts w:ascii="Palatino Linotype" w:eastAsia="SimSun" w:hAnsi="Palatino Linotype"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15:restartNumberingAfterBreak="0">
    <w:nsid w:val="1C63310D"/>
    <w:multiLevelType w:val="multilevel"/>
    <w:tmpl w:val="EC54FABC"/>
    <w:lvl w:ilvl="0">
      <w:start w:val="1"/>
      <w:numFmt w:val="decimal"/>
      <w:lvlText w:val="%1."/>
      <w:lvlJc w:val="left"/>
      <w:pPr>
        <w:ind w:left="720" w:hanging="360"/>
      </w:pPr>
      <w:rPr>
        <w:rFonts w:cs="Times New Roman" w:hint="default"/>
        <w:b/>
      </w:rPr>
    </w:lvl>
    <w:lvl w:ilvl="1">
      <w:start w:val="1"/>
      <w:numFmt w:val="decimal"/>
      <w:isLgl/>
      <w:lvlText w:val="%1.%2"/>
      <w:lvlJc w:val="left"/>
      <w:pPr>
        <w:ind w:left="720" w:hanging="360"/>
      </w:pPr>
      <w:rPr>
        <w:rFonts w:cs="Times New Roman" w:hint="default"/>
        <w:b/>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3" w15:restartNumberingAfterBreak="0">
    <w:nsid w:val="250A245F"/>
    <w:multiLevelType w:val="hybridMultilevel"/>
    <w:tmpl w:val="29E20A30"/>
    <w:lvl w:ilvl="0" w:tplc="1AF444CE">
      <w:start w:val="1"/>
      <w:numFmt w:val="decimal"/>
      <w:pStyle w:val="MDPI71References"/>
      <w:lvlText w:val="%1."/>
      <w:lvlJc w:val="left"/>
      <w:pPr>
        <w:ind w:left="780" w:hanging="420"/>
      </w:pPr>
      <w:rPr>
        <w:rFonts w:cs="Times New Roman" w:hint="default"/>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4" w15:restartNumberingAfterBreak="0">
    <w:nsid w:val="2805051C"/>
    <w:multiLevelType w:val="hybridMultilevel"/>
    <w:tmpl w:val="D6480D34"/>
    <w:lvl w:ilvl="0" w:tplc="CDCEE7DA">
      <w:start w:val="1"/>
      <w:numFmt w:val="decimal"/>
      <w:pStyle w:val="MDPI37itemize"/>
      <w:lvlText w:val="%1."/>
      <w:lvlJc w:val="left"/>
      <w:pPr>
        <w:ind w:left="1429" w:hanging="360"/>
      </w:pPr>
      <w:rPr>
        <w:rFonts w:cs="Times New Roman"/>
      </w:rPr>
    </w:lvl>
    <w:lvl w:ilvl="1" w:tplc="08070019" w:tentative="1">
      <w:start w:val="1"/>
      <w:numFmt w:val="lowerLetter"/>
      <w:lvlText w:val="%2."/>
      <w:lvlJc w:val="left"/>
      <w:pPr>
        <w:ind w:left="2149" w:hanging="360"/>
      </w:pPr>
      <w:rPr>
        <w:rFonts w:cs="Times New Roman"/>
      </w:rPr>
    </w:lvl>
    <w:lvl w:ilvl="2" w:tplc="0807001B" w:tentative="1">
      <w:start w:val="1"/>
      <w:numFmt w:val="lowerRoman"/>
      <w:lvlText w:val="%3."/>
      <w:lvlJc w:val="right"/>
      <w:pPr>
        <w:ind w:left="2869" w:hanging="180"/>
      </w:pPr>
      <w:rPr>
        <w:rFonts w:cs="Times New Roman"/>
      </w:rPr>
    </w:lvl>
    <w:lvl w:ilvl="3" w:tplc="0807000F" w:tentative="1">
      <w:start w:val="1"/>
      <w:numFmt w:val="decimal"/>
      <w:lvlText w:val="%4."/>
      <w:lvlJc w:val="left"/>
      <w:pPr>
        <w:ind w:left="3589" w:hanging="360"/>
      </w:pPr>
      <w:rPr>
        <w:rFonts w:cs="Times New Roman"/>
      </w:rPr>
    </w:lvl>
    <w:lvl w:ilvl="4" w:tplc="08070019" w:tentative="1">
      <w:start w:val="1"/>
      <w:numFmt w:val="lowerLetter"/>
      <w:lvlText w:val="%5."/>
      <w:lvlJc w:val="left"/>
      <w:pPr>
        <w:ind w:left="4309" w:hanging="360"/>
      </w:pPr>
      <w:rPr>
        <w:rFonts w:cs="Times New Roman"/>
      </w:rPr>
    </w:lvl>
    <w:lvl w:ilvl="5" w:tplc="0807001B" w:tentative="1">
      <w:start w:val="1"/>
      <w:numFmt w:val="lowerRoman"/>
      <w:lvlText w:val="%6."/>
      <w:lvlJc w:val="right"/>
      <w:pPr>
        <w:ind w:left="5029" w:hanging="180"/>
      </w:pPr>
      <w:rPr>
        <w:rFonts w:cs="Times New Roman"/>
      </w:rPr>
    </w:lvl>
    <w:lvl w:ilvl="6" w:tplc="0807000F" w:tentative="1">
      <w:start w:val="1"/>
      <w:numFmt w:val="decimal"/>
      <w:lvlText w:val="%7."/>
      <w:lvlJc w:val="left"/>
      <w:pPr>
        <w:ind w:left="5749" w:hanging="360"/>
      </w:pPr>
      <w:rPr>
        <w:rFonts w:cs="Times New Roman"/>
      </w:rPr>
    </w:lvl>
    <w:lvl w:ilvl="7" w:tplc="08070019" w:tentative="1">
      <w:start w:val="1"/>
      <w:numFmt w:val="lowerLetter"/>
      <w:lvlText w:val="%8."/>
      <w:lvlJc w:val="left"/>
      <w:pPr>
        <w:ind w:left="6469" w:hanging="360"/>
      </w:pPr>
      <w:rPr>
        <w:rFonts w:cs="Times New Roman"/>
      </w:rPr>
    </w:lvl>
    <w:lvl w:ilvl="8" w:tplc="0807001B" w:tentative="1">
      <w:start w:val="1"/>
      <w:numFmt w:val="lowerRoman"/>
      <w:lvlText w:val="%9."/>
      <w:lvlJc w:val="right"/>
      <w:pPr>
        <w:ind w:left="7189" w:hanging="180"/>
      </w:pPr>
      <w:rPr>
        <w:rFonts w:cs="Times New Roman"/>
      </w:rPr>
    </w:lvl>
  </w:abstractNum>
  <w:abstractNum w:abstractNumId="5" w15:restartNumberingAfterBreak="0">
    <w:nsid w:val="369A6535"/>
    <w:multiLevelType w:val="hybridMultilevel"/>
    <w:tmpl w:val="3CB68362"/>
    <w:lvl w:ilvl="0" w:tplc="B2367048">
      <w:start w:val="1"/>
      <w:numFmt w:val="bullet"/>
      <w:pStyle w:val="MDPI38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3EC964EB"/>
    <w:multiLevelType w:val="hybridMultilevel"/>
    <w:tmpl w:val="898C63E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A082EC0"/>
    <w:multiLevelType w:val="multilevel"/>
    <w:tmpl w:val="ED4299F4"/>
    <w:lvl w:ilvl="0">
      <w:start w:val="4"/>
      <w:numFmt w:val="decimal"/>
      <w:lvlText w:val="%1."/>
      <w:lvlJc w:val="left"/>
      <w:pPr>
        <w:ind w:left="720" w:hanging="360"/>
      </w:pPr>
      <w:rPr>
        <w:rFonts w:cs="Times New Roman" w:hint="default"/>
        <w:b/>
      </w:rPr>
    </w:lvl>
    <w:lvl w:ilvl="1">
      <w:start w:val="1"/>
      <w:numFmt w:val="decimal"/>
      <w:isLgl/>
      <w:lvlText w:val="%1.%2"/>
      <w:lvlJc w:val="left"/>
      <w:pPr>
        <w:ind w:left="720" w:hanging="360"/>
      </w:pPr>
      <w:rPr>
        <w:rFonts w:cs="Times New Roman" w:hint="default"/>
        <w:b/>
      </w:rPr>
    </w:lvl>
    <w:lvl w:ilvl="2">
      <w:start w:val="1"/>
      <w:numFmt w:val="decimal"/>
      <w:isLgl/>
      <w:lvlText w:val="%1.%2.%3"/>
      <w:lvlJc w:val="left"/>
      <w:pPr>
        <w:ind w:left="1080" w:hanging="720"/>
      </w:pPr>
      <w:rPr>
        <w:rFonts w:cs="Times New Roman" w:hint="default"/>
      </w:rPr>
    </w:lvl>
    <w:lvl w:ilvl="3">
      <w:start w:val="1"/>
      <w:numFmt w:val="decimal"/>
      <w:isLgl/>
      <w:lvlText w:val="%1.%2.%3.%4"/>
      <w:lvlJc w:val="left"/>
      <w:pPr>
        <w:ind w:left="1080" w:hanging="720"/>
      </w:pPr>
      <w:rPr>
        <w:rFonts w:cs="Times New Roman" w:hint="default"/>
      </w:rPr>
    </w:lvl>
    <w:lvl w:ilvl="4">
      <w:start w:val="1"/>
      <w:numFmt w:val="decimal"/>
      <w:isLgl/>
      <w:lvlText w:val="%1.%2.%3.%4.%5"/>
      <w:lvlJc w:val="left"/>
      <w:pPr>
        <w:ind w:left="1080" w:hanging="720"/>
      </w:pPr>
      <w:rPr>
        <w:rFonts w:cs="Times New Roman" w:hint="default"/>
      </w:rPr>
    </w:lvl>
    <w:lvl w:ilvl="5">
      <w:start w:val="1"/>
      <w:numFmt w:val="decimal"/>
      <w:isLgl/>
      <w:lvlText w:val="%1.%2.%3.%4.%5.%6"/>
      <w:lvlJc w:val="left"/>
      <w:pPr>
        <w:ind w:left="1440" w:hanging="1080"/>
      </w:pPr>
      <w:rPr>
        <w:rFonts w:cs="Times New Roman" w:hint="default"/>
      </w:rPr>
    </w:lvl>
    <w:lvl w:ilvl="6">
      <w:start w:val="1"/>
      <w:numFmt w:val="decimal"/>
      <w:isLgl/>
      <w:lvlText w:val="%1.%2.%3.%4.%5.%6.%7"/>
      <w:lvlJc w:val="left"/>
      <w:pPr>
        <w:ind w:left="1440" w:hanging="1080"/>
      </w:pPr>
      <w:rPr>
        <w:rFonts w:cs="Times New Roman" w:hint="default"/>
      </w:rPr>
    </w:lvl>
    <w:lvl w:ilvl="7">
      <w:start w:val="1"/>
      <w:numFmt w:val="decimal"/>
      <w:isLgl/>
      <w:lvlText w:val="%1.%2.%3.%4.%5.%6.%7.%8"/>
      <w:lvlJc w:val="left"/>
      <w:pPr>
        <w:ind w:left="1800" w:hanging="1440"/>
      </w:pPr>
      <w:rPr>
        <w:rFonts w:cs="Times New Roman" w:hint="default"/>
      </w:rPr>
    </w:lvl>
    <w:lvl w:ilvl="8">
      <w:start w:val="1"/>
      <w:numFmt w:val="decimal"/>
      <w:isLgl/>
      <w:lvlText w:val="%1.%2.%3.%4.%5.%6.%7.%8.%9"/>
      <w:lvlJc w:val="left"/>
      <w:pPr>
        <w:ind w:left="1800" w:hanging="1440"/>
      </w:pPr>
      <w:rPr>
        <w:rFonts w:cs="Times New Roman" w:hint="default"/>
      </w:rPr>
    </w:lvl>
  </w:abstractNum>
  <w:abstractNum w:abstractNumId="8" w15:restartNumberingAfterBreak="0">
    <w:nsid w:val="6DE955A0"/>
    <w:multiLevelType w:val="hybridMultilevel"/>
    <w:tmpl w:val="ED5C89A4"/>
    <w:lvl w:ilvl="0" w:tplc="9EE646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5"/>
  </w:num>
  <w:num w:numId="3">
    <w:abstractNumId w:val="3"/>
  </w:num>
  <w:num w:numId="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2"/>
  </w:num>
  <w:num w:numId="6">
    <w:abstractNumId w:val="7"/>
  </w:num>
  <w:num w:numId="7">
    <w:abstractNumId w:val="0"/>
  </w:num>
  <w:num w:numId="8">
    <w:abstractNumId w:val="8"/>
  </w:num>
  <w:num w:numId="9">
    <w:abstractNumId w:val="6"/>
  </w:num>
  <w:num w:numId="10">
    <w:abstractNumId w:val="1"/>
  </w:num>
</w:numbering>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Robypalumb">
    <w15:presenceInfo w15:providerId="None" w15:userId="Robypalumb"/>
  </w15:person>
  <w15:person w15:author="Armando">
    <w15:presenceInfo w15:providerId="None" w15:userId="Armand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bordersDoNotSurroundHeader/>
  <w:bordersDoNotSurroundFooter/>
  <w:attachedTemplate r:id="rId1"/>
  <w:trackRevisions/>
  <w:defaultTabStop w:val="420"/>
  <w:hyphenationZone w:val="283"/>
  <w:drawingGridHorizontalSpacing w:val="12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MDPI&lt;/Style&gt;&lt;LeftDelim&gt;{&lt;/LeftDelim&gt;&lt;RightDelim&gt;}&lt;/RightDelim&gt;&lt;FontName&gt;Palatino Linotype&lt;/FontName&gt;&lt;FontSize&gt;9&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25w2e0rvksevs7ewzsap0veqvdp2e2z2sxv2&quot;&gt;PAPER_OCCURRENCE_LIBRARY&lt;record-ids&gt;&lt;item&gt;1&lt;/item&gt;&lt;item&gt;2&lt;/item&gt;&lt;item&gt;3&lt;/item&gt;&lt;item&gt;4&lt;/item&gt;&lt;item&gt;5&lt;/item&gt;&lt;item&gt;6&lt;/item&gt;&lt;item&gt;7&lt;/item&gt;&lt;item&gt;8&lt;/item&gt;&lt;item&gt;9&lt;/item&gt;&lt;item&gt;10&lt;/item&gt;&lt;item&gt;11&lt;/item&gt;&lt;item&gt;12&lt;/item&gt;&lt;item&gt;13&lt;/item&gt;&lt;item&gt;14&lt;/item&gt;&lt;item&gt;15&lt;/item&gt;&lt;item&gt;16&lt;/item&gt;&lt;item&gt;17&lt;/item&gt;&lt;item&gt;18&lt;/item&gt;&lt;item&gt;19&lt;/item&gt;&lt;item&gt;20&lt;/item&gt;&lt;item&gt;22&lt;/item&gt;&lt;item&gt;23&lt;/item&gt;&lt;item&gt;24&lt;/item&gt;&lt;item&gt;25&lt;/item&gt;&lt;item&gt;28&lt;/item&gt;&lt;item&gt;30&lt;/item&gt;&lt;/record-ids&gt;&lt;/item&gt;&lt;item db-id=&quot;pwsad5fsuds02pexdf2pafdvtaevf299v92z&quot;&gt;THESI&lt;record-ids&gt;&lt;item&gt;22&lt;/item&gt;&lt;item&gt;84&lt;/item&gt;&lt;/record-ids&gt;&lt;/item&gt;&lt;/Libraries&gt;"/>
  </w:docVars>
  <w:rsids>
    <w:rsidRoot w:val="003A7654"/>
    <w:rsid w:val="00000722"/>
    <w:rsid w:val="000014B3"/>
    <w:rsid w:val="000042B6"/>
    <w:rsid w:val="00017DF4"/>
    <w:rsid w:val="00021A04"/>
    <w:rsid w:val="00021E27"/>
    <w:rsid w:val="00023ED7"/>
    <w:rsid w:val="00026515"/>
    <w:rsid w:val="00036268"/>
    <w:rsid w:val="000454DA"/>
    <w:rsid w:val="000514A6"/>
    <w:rsid w:val="00063538"/>
    <w:rsid w:val="00073879"/>
    <w:rsid w:val="00074342"/>
    <w:rsid w:val="00085627"/>
    <w:rsid w:val="000920E7"/>
    <w:rsid w:val="000A0222"/>
    <w:rsid w:val="000A487A"/>
    <w:rsid w:val="000A5923"/>
    <w:rsid w:val="000B067C"/>
    <w:rsid w:val="000B294B"/>
    <w:rsid w:val="000B2D7F"/>
    <w:rsid w:val="000B42AD"/>
    <w:rsid w:val="000B6D61"/>
    <w:rsid w:val="000C0A51"/>
    <w:rsid w:val="000D5182"/>
    <w:rsid w:val="000E031E"/>
    <w:rsid w:val="000E06A2"/>
    <w:rsid w:val="000F3521"/>
    <w:rsid w:val="000F40B5"/>
    <w:rsid w:val="000F5DBA"/>
    <w:rsid w:val="000F5F6E"/>
    <w:rsid w:val="000F7CE7"/>
    <w:rsid w:val="0011064A"/>
    <w:rsid w:val="00112507"/>
    <w:rsid w:val="00124FD5"/>
    <w:rsid w:val="00127199"/>
    <w:rsid w:val="001363AC"/>
    <w:rsid w:val="001366DF"/>
    <w:rsid w:val="00147855"/>
    <w:rsid w:val="0015648B"/>
    <w:rsid w:val="00162E31"/>
    <w:rsid w:val="0016530E"/>
    <w:rsid w:val="00165695"/>
    <w:rsid w:val="001667AA"/>
    <w:rsid w:val="0017062A"/>
    <w:rsid w:val="00181271"/>
    <w:rsid w:val="00190EA1"/>
    <w:rsid w:val="001930D9"/>
    <w:rsid w:val="00194AC4"/>
    <w:rsid w:val="001A056A"/>
    <w:rsid w:val="001A07B3"/>
    <w:rsid w:val="001A1AB9"/>
    <w:rsid w:val="001B2EEF"/>
    <w:rsid w:val="001B30A5"/>
    <w:rsid w:val="001B4C4D"/>
    <w:rsid w:val="001C0E5F"/>
    <w:rsid w:val="001C2258"/>
    <w:rsid w:val="001C4480"/>
    <w:rsid w:val="001D155F"/>
    <w:rsid w:val="001E2AEB"/>
    <w:rsid w:val="001F2AC7"/>
    <w:rsid w:val="001F6844"/>
    <w:rsid w:val="0020026E"/>
    <w:rsid w:val="00216305"/>
    <w:rsid w:val="002270DE"/>
    <w:rsid w:val="00231F7A"/>
    <w:rsid w:val="002530E9"/>
    <w:rsid w:val="00260DA7"/>
    <w:rsid w:val="00261599"/>
    <w:rsid w:val="002632F9"/>
    <w:rsid w:val="00270322"/>
    <w:rsid w:val="00276D99"/>
    <w:rsid w:val="002846D1"/>
    <w:rsid w:val="00286074"/>
    <w:rsid w:val="00287464"/>
    <w:rsid w:val="0029048A"/>
    <w:rsid w:val="00293489"/>
    <w:rsid w:val="002935B5"/>
    <w:rsid w:val="002A0B4F"/>
    <w:rsid w:val="002B098B"/>
    <w:rsid w:val="002B1611"/>
    <w:rsid w:val="002C106E"/>
    <w:rsid w:val="002D4D0C"/>
    <w:rsid w:val="002D4F52"/>
    <w:rsid w:val="002D4FF0"/>
    <w:rsid w:val="002D7B98"/>
    <w:rsid w:val="002F74B0"/>
    <w:rsid w:val="0030239E"/>
    <w:rsid w:val="00307C07"/>
    <w:rsid w:val="00307D0A"/>
    <w:rsid w:val="003127AF"/>
    <w:rsid w:val="003153D8"/>
    <w:rsid w:val="00321697"/>
    <w:rsid w:val="00326141"/>
    <w:rsid w:val="00330DF2"/>
    <w:rsid w:val="00332037"/>
    <w:rsid w:val="00342EE4"/>
    <w:rsid w:val="00346554"/>
    <w:rsid w:val="00346FA9"/>
    <w:rsid w:val="00351D4B"/>
    <w:rsid w:val="00356636"/>
    <w:rsid w:val="00363819"/>
    <w:rsid w:val="00365C1B"/>
    <w:rsid w:val="0037148E"/>
    <w:rsid w:val="00372FCD"/>
    <w:rsid w:val="00383077"/>
    <w:rsid w:val="00383215"/>
    <w:rsid w:val="0038699B"/>
    <w:rsid w:val="003965BA"/>
    <w:rsid w:val="003A1E47"/>
    <w:rsid w:val="003A7654"/>
    <w:rsid w:val="003B1DF6"/>
    <w:rsid w:val="003B2026"/>
    <w:rsid w:val="003B49BC"/>
    <w:rsid w:val="003B720E"/>
    <w:rsid w:val="003B77DC"/>
    <w:rsid w:val="003C4454"/>
    <w:rsid w:val="003C4A13"/>
    <w:rsid w:val="003D01AC"/>
    <w:rsid w:val="003D2975"/>
    <w:rsid w:val="003D3FE5"/>
    <w:rsid w:val="003D4495"/>
    <w:rsid w:val="003D73B5"/>
    <w:rsid w:val="003D7A4C"/>
    <w:rsid w:val="003F0A0C"/>
    <w:rsid w:val="003F185A"/>
    <w:rsid w:val="003F2047"/>
    <w:rsid w:val="003F267A"/>
    <w:rsid w:val="00401D30"/>
    <w:rsid w:val="00404E7E"/>
    <w:rsid w:val="004066FA"/>
    <w:rsid w:val="00411A59"/>
    <w:rsid w:val="004136E4"/>
    <w:rsid w:val="00417782"/>
    <w:rsid w:val="00426384"/>
    <w:rsid w:val="0043762D"/>
    <w:rsid w:val="0044059D"/>
    <w:rsid w:val="00452F25"/>
    <w:rsid w:val="0045479F"/>
    <w:rsid w:val="00462A45"/>
    <w:rsid w:val="00470D0B"/>
    <w:rsid w:val="0047209A"/>
    <w:rsid w:val="00477AF1"/>
    <w:rsid w:val="00492CC3"/>
    <w:rsid w:val="00496D13"/>
    <w:rsid w:val="004A0060"/>
    <w:rsid w:val="004A0A48"/>
    <w:rsid w:val="004A2EB8"/>
    <w:rsid w:val="004A4879"/>
    <w:rsid w:val="004A4AA1"/>
    <w:rsid w:val="004C6F5B"/>
    <w:rsid w:val="004C7B46"/>
    <w:rsid w:val="004C7E21"/>
    <w:rsid w:val="004D22F5"/>
    <w:rsid w:val="004D3A2F"/>
    <w:rsid w:val="004E2659"/>
    <w:rsid w:val="004E3665"/>
    <w:rsid w:val="004F04B5"/>
    <w:rsid w:val="004F3CCD"/>
    <w:rsid w:val="004F422A"/>
    <w:rsid w:val="004F5022"/>
    <w:rsid w:val="004F5283"/>
    <w:rsid w:val="004F6554"/>
    <w:rsid w:val="00505333"/>
    <w:rsid w:val="00505BCD"/>
    <w:rsid w:val="005209A1"/>
    <w:rsid w:val="0052437F"/>
    <w:rsid w:val="00525103"/>
    <w:rsid w:val="00531A97"/>
    <w:rsid w:val="00543CC8"/>
    <w:rsid w:val="0054413B"/>
    <w:rsid w:val="0054419E"/>
    <w:rsid w:val="00552F4B"/>
    <w:rsid w:val="00554D23"/>
    <w:rsid w:val="00560B18"/>
    <w:rsid w:val="00560C45"/>
    <w:rsid w:val="00564122"/>
    <w:rsid w:val="005658E3"/>
    <w:rsid w:val="0056617C"/>
    <w:rsid w:val="005769AE"/>
    <w:rsid w:val="00593703"/>
    <w:rsid w:val="00593887"/>
    <w:rsid w:val="005A20EA"/>
    <w:rsid w:val="005B30B6"/>
    <w:rsid w:val="005C1360"/>
    <w:rsid w:val="005C3917"/>
    <w:rsid w:val="005C5996"/>
    <w:rsid w:val="005E3473"/>
    <w:rsid w:val="005E3744"/>
    <w:rsid w:val="005E37A2"/>
    <w:rsid w:val="005F334E"/>
    <w:rsid w:val="005F4856"/>
    <w:rsid w:val="005F73AD"/>
    <w:rsid w:val="00604B4C"/>
    <w:rsid w:val="006133AE"/>
    <w:rsid w:val="00616EB0"/>
    <w:rsid w:val="006301C9"/>
    <w:rsid w:val="006310F6"/>
    <w:rsid w:val="00634BD1"/>
    <w:rsid w:val="0063540B"/>
    <w:rsid w:val="006377CF"/>
    <w:rsid w:val="00640F9D"/>
    <w:rsid w:val="00642AAD"/>
    <w:rsid w:val="0064359D"/>
    <w:rsid w:val="00652C01"/>
    <w:rsid w:val="00653283"/>
    <w:rsid w:val="006604A2"/>
    <w:rsid w:val="00672E03"/>
    <w:rsid w:val="00674A11"/>
    <w:rsid w:val="00674AF1"/>
    <w:rsid w:val="0067528A"/>
    <w:rsid w:val="00680A4B"/>
    <w:rsid w:val="00680AF8"/>
    <w:rsid w:val="00692393"/>
    <w:rsid w:val="00692C60"/>
    <w:rsid w:val="00692F63"/>
    <w:rsid w:val="00694927"/>
    <w:rsid w:val="00696B3B"/>
    <w:rsid w:val="00696C7A"/>
    <w:rsid w:val="006A5AC4"/>
    <w:rsid w:val="006C319E"/>
    <w:rsid w:val="006C3962"/>
    <w:rsid w:val="006D2F55"/>
    <w:rsid w:val="006E579F"/>
    <w:rsid w:val="006E6CD6"/>
    <w:rsid w:val="006E7814"/>
    <w:rsid w:val="006F03E5"/>
    <w:rsid w:val="006F4F2A"/>
    <w:rsid w:val="00702D23"/>
    <w:rsid w:val="00714996"/>
    <w:rsid w:val="00716D7B"/>
    <w:rsid w:val="007228B5"/>
    <w:rsid w:val="00735B7A"/>
    <w:rsid w:val="007365E0"/>
    <w:rsid w:val="00745BCC"/>
    <w:rsid w:val="007548A3"/>
    <w:rsid w:val="00761C48"/>
    <w:rsid w:val="00766B9F"/>
    <w:rsid w:val="007715F1"/>
    <w:rsid w:val="007778BE"/>
    <w:rsid w:val="007805A9"/>
    <w:rsid w:val="00780D70"/>
    <w:rsid w:val="00781ABD"/>
    <w:rsid w:val="007824AD"/>
    <w:rsid w:val="0079194D"/>
    <w:rsid w:val="00793229"/>
    <w:rsid w:val="0079380A"/>
    <w:rsid w:val="00796716"/>
    <w:rsid w:val="007B10B2"/>
    <w:rsid w:val="007B2775"/>
    <w:rsid w:val="007B47DE"/>
    <w:rsid w:val="007B4851"/>
    <w:rsid w:val="007C0BD7"/>
    <w:rsid w:val="007C48F9"/>
    <w:rsid w:val="007D5EDB"/>
    <w:rsid w:val="007E31D6"/>
    <w:rsid w:val="007E3B04"/>
    <w:rsid w:val="007E767F"/>
    <w:rsid w:val="007F0BA1"/>
    <w:rsid w:val="007F3AA8"/>
    <w:rsid w:val="007F5E9C"/>
    <w:rsid w:val="0080185B"/>
    <w:rsid w:val="0080305E"/>
    <w:rsid w:val="00804EFF"/>
    <w:rsid w:val="0080600E"/>
    <w:rsid w:val="0081053C"/>
    <w:rsid w:val="008120DE"/>
    <w:rsid w:val="00817F2A"/>
    <w:rsid w:val="00821FAF"/>
    <w:rsid w:val="008245BC"/>
    <w:rsid w:val="00830845"/>
    <w:rsid w:val="00830AC4"/>
    <w:rsid w:val="00836177"/>
    <w:rsid w:val="008361F2"/>
    <w:rsid w:val="008377DC"/>
    <w:rsid w:val="00842301"/>
    <w:rsid w:val="0084508F"/>
    <w:rsid w:val="008455C5"/>
    <w:rsid w:val="00850F11"/>
    <w:rsid w:val="00856F12"/>
    <w:rsid w:val="00861FB6"/>
    <w:rsid w:val="00864772"/>
    <w:rsid w:val="00864AB7"/>
    <w:rsid w:val="00871448"/>
    <w:rsid w:val="008723B1"/>
    <w:rsid w:val="00873A38"/>
    <w:rsid w:val="0087508B"/>
    <w:rsid w:val="00881A0D"/>
    <w:rsid w:val="00892A84"/>
    <w:rsid w:val="008954BE"/>
    <w:rsid w:val="008A0D85"/>
    <w:rsid w:val="008A3462"/>
    <w:rsid w:val="008A765D"/>
    <w:rsid w:val="008B11C2"/>
    <w:rsid w:val="008D0DC7"/>
    <w:rsid w:val="008D1CB0"/>
    <w:rsid w:val="008E03C2"/>
    <w:rsid w:val="008E5421"/>
    <w:rsid w:val="008F2B74"/>
    <w:rsid w:val="009032BD"/>
    <w:rsid w:val="00903B49"/>
    <w:rsid w:val="0090706A"/>
    <w:rsid w:val="009106B8"/>
    <w:rsid w:val="00913960"/>
    <w:rsid w:val="009216F0"/>
    <w:rsid w:val="0092194C"/>
    <w:rsid w:val="00927B70"/>
    <w:rsid w:val="00932744"/>
    <w:rsid w:val="0094375B"/>
    <w:rsid w:val="00953F02"/>
    <w:rsid w:val="00960A2A"/>
    <w:rsid w:val="00964764"/>
    <w:rsid w:val="0097196F"/>
    <w:rsid w:val="00977CAF"/>
    <w:rsid w:val="00981D2C"/>
    <w:rsid w:val="00983616"/>
    <w:rsid w:val="00983807"/>
    <w:rsid w:val="00986CCC"/>
    <w:rsid w:val="00997342"/>
    <w:rsid w:val="009A0578"/>
    <w:rsid w:val="009A533C"/>
    <w:rsid w:val="009B1E59"/>
    <w:rsid w:val="009B3BEC"/>
    <w:rsid w:val="009B465F"/>
    <w:rsid w:val="009C3DAD"/>
    <w:rsid w:val="009D23EF"/>
    <w:rsid w:val="009D349C"/>
    <w:rsid w:val="009D6ABF"/>
    <w:rsid w:val="009E2027"/>
    <w:rsid w:val="009E6218"/>
    <w:rsid w:val="009F5707"/>
    <w:rsid w:val="009F70E6"/>
    <w:rsid w:val="00A00D37"/>
    <w:rsid w:val="00A057B0"/>
    <w:rsid w:val="00A10094"/>
    <w:rsid w:val="00A11980"/>
    <w:rsid w:val="00A1595A"/>
    <w:rsid w:val="00A40E8C"/>
    <w:rsid w:val="00A4790E"/>
    <w:rsid w:val="00A52838"/>
    <w:rsid w:val="00A62643"/>
    <w:rsid w:val="00A643CE"/>
    <w:rsid w:val="00A773C6"/>
    <w:rsid w:val="00A80A41"/>
    <w:rsid w:val="00A8284D"/>
    <w:rsid w:val="00A9086A"/>
    <w:rsid w:val="00AA6877"/>
    <w:rsid w:val="00AB7D90"/>
    <w:rsid w:val="00AC0649"/>
    <w:rsid w:val="00AC163B"/>
    <w:rsid w:val="00AC5E7F"/>
    <w:rsid w:val="00AE42FE"/>
    <w:rsid w:val="00AF1E04"/>
    <w:rsid w:val="00AF2721"/>
    <w:rsid w:val="00AF3B16"/>
    <w:rsid w:val="00B005B7"/>
    <w:rsid w:val="00B0301A"/>
    <w:rsid w:val="00B041FB"/>
    <w:rsid w:val="00B1451F"/>
    <w:rsid w:val="00B15125"/>
    <w:rsid w:val="00B16C28"/>
    <w:rsid w:val="00B242AA"/>
    <w:rsid w:val="00B259A6"/>
    <w:rsid w:val="00B44375"/>
    <w:rsid w:val="00B461C3"/>
    <w:rsid w:val="00B56FE0"/>
    <w:rsid w:val="00B6318B"/>
    <w:rsid w:val="00B639E7"/>
    <w:rsid w:val="00B665C3"/>
    <w:rsid w:val="00B7350C"/>
    <w:rsid w:val="00B73F47"/>
    <w:rsid w:val="00B77161"/>
    <w:rsid w:val="00B80165"/>
    <w:rsid w:val="00B835EA"/>
    <w:rsid w:val="00B85304"/>
    <w:rsid w:val="00B87A0D"/>
    <w:rsid w:val="00B91B14"/>
    <w:rsid w:val="00B91D8D"/>
    <w:rsid w:val="00B926FA"/>
    <w:rsid w:val="00B9608B"/>
    <w:rsid w:val="00BA0CE1"/>
    <w:rsid w:val="00BA0DCF"/>
    <w:rsid w:val="00BA4454"/>
    <w:rsid w:val="00BA64E1"/>
    <w:rsid w:val="00BA654D"/>
    <w:rsid w:val="00BA7A60"/>
    <w:rsid w:val="00BB0708"/>
    <w:rsid w:val="00BB08FC"/>
    <w:rsid w:val="00BB31BB"/>
    <w:rsid w:val="00BC1CF0"/>
    <w:rsid w:val="00BD2134"/>
    <w:rsid w:val="00BD3618"/>
    <w:rsid w:val="00BE1A90"/>
    <w:rsid w:val="00BE52EF"/>
    <w:rsid w:val="00BE73BA"/>
    <w:rsid w:val="00BF1EAC"/>
    <w:rsid w:val="00BF4F22"/>
    <w:rsid w:val="00C008B1"/>
    <w:rsid w:val="00C0592C"/>
    <w:rsid w:val="00C12714"/>
    <w:rsid w:val="00C21CE7"/>
    <w:rsid w:val="00C35DF7"/>
    <w:rsid w:val="00C36448"/>
    <w:rsid w:val="00C367EC"/>
    <w:rsid w:val="00C36D2C"/>
    <w:rsid w:val="00C44082"/>
    <w:rsid w:val="00C50393"/>
    <w:rsid w:val="00C646B4"/>
    <w:rsid w:val="00C75A9C"/>
    <w:rsid w:val="00C81463"/>
    <w:rsid w:val="00C82ADB"/>
    <w:rsid w:val="00C941CC"/>
    <w:rsid w:val="00CA2DA7"/>
    <w:rsid w:val="00CB195E"/>
    <w:rsid w:val="00CB3676"/>
    <w:rsid w:val="00CB6F9F"/>
    <w:rsid w:val="00CB748B"/>
    <w:rsid w:val="00CB7DCD"/>
    <w:rsid w:val="00CC0B05"/>
    <w:rsid w:val="00CE090B"/>
    <w:rsid w:val="00CE7432"/>
    <w:rsid w:val="00CF038A"/>
    <w:rsid w:val="00CF1104"/>
    <w:rsid w:val="00CF16DC"/>
    <w:rsid w:val="00CF287C"/>
    <w:rsid w:val="00CF4E90"/>
    <w:rsid w:val="00CF6763"/>
    <w:rsid w:val="00D163F1"/>
    <w:rsid w:val="00D243D7"/>
    <w:rsid w:val="00D25C38"/>
    <w:rsid w:val="00D36672"/>
    <w:rsid w:val="00D47266"/>
    <w:rsid w:val="00D47383"/>
    <w:rsid w:val="00D50CA6"/>
    <w:rsid w:val="00D52DD1"/>
    <w:rsid w:val="00D56221"/>
    <w:rsid w:val="00D57441"/>
    <w:rsid w:val="00D574A8"/>
    <w:rsid w:val="00D63625"/>
    <w:rsid w:val="00D67FD0"/>
    <w:rsid w:val="00D87F42"/>
    <w:rsid w:val="00D97ACA"/>
    <w:rsid w:val="00DA4DD6"/>
    <w:rsid w:val="00DA672E"/>
    <w:rsid w:val="00DA6C43"/>
    <w:rsid w:val="00DA7A09"/>
    <w:rsid w:val="00DB6E6D"/>
    <w:rsid w:val="00DC2BD1"/>
    <w:rsid w:val="00DD1F11"/>
    <w:rsid w:val="00DD5BCE"/>
    <w:rsid w:val="00DD6E4A"/>
    <w:rsid w:val="00DE1709"/>
    <w:rsid w:val="00DE49A3"/>
    <w:rsid w:val="00DE6145"/>
    <w:rsid w:val="00E035FB"/>
    <w:rsid w:val="00E20606"/>
    <w:rsid w:val="00E20C4C"/>
    <w:rsid w:val="00E22B27"/>
    <w:rsid w:val="00E24275"/>
    <w:rsid w:val="00E25F68"/>
    <w:rsid w:val="00E26A54"/>
    <w:rsid w:val="00E36F87"/>
    <w:rsid w:val="00E506FB"/>
    <w:rsid w:val="00E51F4A"/>
    <w:rsid w:val="00E561ED"/>
    <w:rsid w:val="00E574C9"/>
    <w:rsid w:val="00E65109"/>
    <w:rsid w:val="00E66261"/>
    <w:rsid w:val="00E67CF1"/>
    <w:rsid w:val="00E74C94"/>
    <w:rsid w:val="00E82D53"/>
    <w:rsid w:val="00E84FB9"/>
    <w:rsid w:val="00E94296"/>
    <w:rsid w:val="00EA1AF3"/>
    <w:rsid w:val="00EA1DF9"/>
    <w:rsid w:val="00EA367F"/>
    <w:rsid w:val="00EA4039"/>
    <w:rsid w:val="00EA6CF5"/>
    <w:rsid w:val="00EA7521"/>
    <w:rsid w:val="00EA7A5E"/>
    <w:rsid w:val="00EA7A6C"/>
    <w:rsid w:val="00EB5761"/>
    <w:rsid w:val="00ED44F3"/>
    <w:rsid w:val="00EE332B"/>
    <w:rsid w:val="00EE73B5"/>
    <w:rsid w:val="00EF7515"/>
    <w:rsid w:val="00F03E85"/>
    <w:rsid w:val="00F03FCD"/>
    <w:rsid w:val="00F06ACB"/>
    <w:rsid w:val="00F11A0B"/>
    <w:rsid w:val="00F126CB"/>
    <w:rsid w:val="00F15831"/>
    <w:rsid w:val="00F27631"/>
    <w:rsid w:val="00F405C8"/>
    <w:rsid w:val="00F507F4"/>
    <w:rsid w:val="00F621A0"/>
    <w:rsid w:val="00F64E47"/>
    <w:rsid w:val="00F675A9"/>
    <w:rsid w:val="00F74D52"/>
    <w:rsid w:val="00F841EF"/>
    <w:rsid w:val="00FA3FCD"/>
    <w:rsid w:val="00FA6910"/>
    <w:rsid w:val="00FB2B8B"/>
    <w:rsid w:val="00FB2ED4"/>
    <w:rsid w:val="00FB347E"/>
    <w:rsid w:val="00FB6FCA"/>
    <w:rsid w:val="00FC2866"/>
    <w:rsid w:val="00FC63B9"/>
    <w:rsid w:val="00FD1DC9"/>
    <w:rsid w:val="00FD393B"/>
    <w:rsid w:val="00FD4121"/>
    <w:rsid w:val="00FE092D"/>
    <w:rsid w:val="00FE2EC7"/>
    <w:rsid w:val="00FF46EB"/>
    <w:rsid w:val="00FF65D7"/>
  </w:rsids>
  <m:mathPr>
    <m:mathFont m:val="Cambria Math"/>
    <m:brkBin m:val="before"/>
    <m:brkBinSub m:val="--"/>
    <m:smallFrac m:val="0"/>
    <m:dispDef/>
    <m:lMargin m:val="0"/>
    <m:rMargin m:val="0"/>
    <m:defJc m:val="centerGroup"/>
    <m:wrapIndent m:val="1440"/>
    <m:intLim m:val="subSup"/>
    <m:naryLim m:val="undOvr"/>
  </m:mathPr>
  <w:attachedSchema w:val="urn:schemas-microsoft-com:office:smarttags"/>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0E66093F"/>
  <w15:docId w15:val="{9D7BE4BC-2DD2-413E-BF41-50D944BFC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SimSun" w:hAnsi="Calibri" w:cs="Times New Roman"/>
        <w:sz w:val="22"/>
        <w:szCs w:val="22"/>
        <w:lang w:val="it-IT" w:eastAsia="it-IT"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semiHidden="1" w:uiPriority="0" w:unhideWhenUsed="1"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2B1611"/>
    <w:pPr>
      <w:spacing w:line="340" w:lineRule="atLeast"/>
      <w:jc w:val="both"/>
    </w:pPr>
    <w:rPr>
      <w:rFonts w:ascii="Times New Roman" w:hAnsi="Times New Roman"/>
      <w:color w:val="000000"/>
      <w:sz w:val="24"/>
      <w:szCs w:val="20"/>
      <w:lang w:val="en-US" w:eastAsia="de-DE"/>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customStyle="1" w:styleId="MDPI11articletype">
    <w:name w:val="MDPI_1.1_article_type"/>
    <w:basedOn w:val="MDPI31text"/>
    <w:next w:val="MDPI12title"/>
    <w:uiPriority w:val="99"/>
    <w:rsid w:val="002B1611"/>
    <w:pPr>
      <w:spacing w:before="240" w:line="240" w:lineRule="auto"/>
      <w:ind w:firstLine="0"/>
      <w:jc w:val="left"/>
    </w:pPr>
    <w:rPr>
      <w:i/>
    </w:rPr>
  </w:style>
  <w:style w:type="paragraph" w:customStyle="1" w:styleId="MDPI12title">
    <w:name w:val="MDPI_1.2_title"/>
    <w:next w:val="MDPI13authornames"/>
    <w:uiPriority w:val="99"/>
    <w:rsid w:val="002B1611"/>
    <w:pPr>
      <w:adjustRightInd w:val="0"/>
      <w:snapToGrid w:val="0"/>
      <w:spacing w:after="240" w:line="400" w:lineRule="exact"/>
    </w:pPr>
    <w:rPr>
      <w:rFonts w:ascii="Palatino Linotype" w:hAnsi="Palatino Linotype"/>
      <w:b/>
      <w:color w:val="000000"/>
      <w:sz w:val="36"/>
      <w:szCs w:val="20"/>
      <w:lang w:val="en-US" w:eastAsia="de-DE"/>
    </w:rPr>
  </w:style>
  <w:style w:type="paragraph" w:customStyle="1" w:styleId="MDPI13authornames">
    <w:name w:val="MDPI_1.3_authornames"/>
    <w:basedOn w:val="MDPI31text"/>
    <w:next w:val="MDPI14history"/>
    <w:uiPriority w:val="99"/>
    <w:rsid w:val="002B1611"/>
    <w:pPr>
      <w:spacing w:after="120"/>
      <w:ind w:firstLine="0"/>
      <w:jc w:val="left"/>
    </w:pPr>
    <w:rPr>
      <w:b/>
    </w:rPr>
  </w:style>
  <w:style w:type="paragraph" w:customStyle="1" w:styleId="MDPI14history">
    <w:name w:val="MDPI_1.4_history"/>
    <w:basedOn w:val="MDPI62Acknowledgments"/>
    <w:next w:val="Normale"/>
    <w:uiPriority w:val="99"/>
    <w:rsid w:val="002B1611"/>
    <w:pPr>
      <w:ind w:left="113"/>
      <w:jc w:val="left"/>
    </w:pPr>
  </w:style>
  <w:style w:type="paragraph" w:customStyle="1" w:styleId="MDPI16affiliation">
    <w:name w:val="MDPI_1.6_affiliation"/>
    <w:basedOn w:val="MDPI62Acknowledgments"/>
    <w:uiPriority w:val="99"/>
    <w:rsid w:val="002B1611"/>
    <w:pPr>
      <w:spacing w:before="0"/>
      <w:ind w:left="311" w:hanging="198"/>
      <w:jc w:val="left"/>
    </w:pPr>
    <w:rPr>
      <w:szCs w:val="18"/>
    </w:rPr>
  </w:style>
  <w:style w:type="paragraph" w:customStyle="1" w:styleId="MDPI17abstract">
    <w:name w:val="MDPI_1.7_abstract"/>
    <w:basedOn w:val="MDPI31text"/>
    <w:next w:val="MDPI18keywords"/>
    <w:uiPriority w:val="99"/>
    <w:rsid w:val="002B1611"/>
    <w:pPr>
      <w:spacing w:before="240"/>
      <w:ind w:left="113" w:firstLine="0"/>
    </w:pPr>
  </w:style>
  <w:style w:type="paragraph" w:customStyle="1" w:styleId="MDPI18keywords">
    <w:name w:val="MDPI_1.8_keywords"/>
    <w:basedOn w:val="MDPI31text"/>
    <w:next w:val="Normale"/>
    <w:uiPriority w:val="99"/>
    <w:rsid w:val="002B1611"/>
    <w:pPr>
      <w:spacing w:before="240"/>
      <w:ind w:left="113" w:firstLine="0"/>
    </w:pPr>
  </w:style>
  <w:style w:type="paragraph" w:customStyle="1" w:styleId="MDPI19line">
    <w:name w:val="MDPI_1.9_line"/>
    <w:basedOn w:val="MDPI31text"/>
    <w:uiPriority w:val="99"/>
    <w:rsid w:val="002B1611"/>
    <w:pPr>
      <w:pBdr>
        <w:bottom w:val="single" w:sz="6" w:space="1" w:color="auto"/>
      </w:pBdr>
      <w:ind w:firstLine="0"/>
    </w:pPr>
    <w:rPr>
      <w:szCs w:val="24"/>
    </w:rPr>
  </w:style>
  <w:style w:type="table" w:customStyle="1" w:styleId="Mdeck5tablebodythreelines">
    <w:name w:val="M_deck_5_table_body_three_lines"/>
    <w:uiPriority w:val="99"/>
    <w:rsid w:val="002B1611"/>
    <w:pPr>
      <w:adjustRightInd w:val="0"/>
      <w:snapToGrid w:val="0"/>
      <w:spacing w:line="300" w:lineRule="exact"/>
      <w:jc w:val="center"/>
    </w:pPr>
    <w:rPr>
      <w:rFonts w:ascii="Times New Roman" w:hAnsi="Times New Roman"/>
      <w:sz w:val="20"/>
      <w:szCs w:val="20"/>
      <w:lang w:val="de-DE" w:eastAsia="de-DE"/>
    </w:rPr>
    <w:tblPr>
      <w:jc w:val="center"/>
      <w:tblInd w:w="0" w:type="dxa"/>
      <w:tblBorders>
        <w:bottom w:val="single" w:sz="8" w:space="0" w:color="auto"/>
      </w:tblBorders>
      <w:tblCellMar>
        <w:top w:w="0" w:type="dxa"/>
        <w:left w:w="108" w:type="dxa"/>
        <w:bottom w:w="0" w:type="dxa"/>
        <w:right w:w="108" w:type="dxa"/>
      </w:tblCellMar>
    </w:tblPr>
    <w:trPr>
      <w:jc w:val="center"/>
    </w:trPr>
  </w:style>
  <w:style w:type="table" w:styleId="Grigliatabella">
    <w:name w:val="Table Grid"/>
    <w:basedOn w:val="Tabellanormale"/>
    <w:uiPriority w:val="99"/>
    <w:rsid w:val="002B1611"/>
    <w:rPr>
      <w:rFonts w:ascii="Times New Roman" w:hAnsi="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idipagina">
    <w:name w:val="footer"/>
    <w:basedOn w:val="Normale"/>
    <w:link w:val="PidipaginaCarattere"/>
    <w:uiPriority w:val="99"/>
    <w:rsid w:val="002B1611"/>
    <w:pPr>
      <w:tabs>
        <w:tab w:val="center" w:pos="4153"/>
        <w:tab w:val="right" w:pos="8306"/>
      </w:tabs>
      <w:snapToGrid w:val="0"/>
      <w:spacing w:line="240" w:lineRule="atLeast"/>
    </w:pPr>
    <w:rPr>
      <w:sz w:val="18"/>
      <w:szCs w:val="18"/>
      <w:lang w:val="it-IT"/>
    </w:rPr>
  </w:style>
  <w:style w:type="character" w:customStyle="1" w:styleId="PidipaginaCarattere">
    <w:name w:val="Piè di pagina Carattere"/>
    <w:basedOn w:val="Carpredefinitoparagrafo"/>
    <w:link w:val="Pidipagina"/>
    <w:uiPriority w:val="99"/>
    <w:locked/>
    <w:rsid w:val="002B1611"/>
    <w:rPr>
      <w:rFonts w:ascii="Times New Roman" w:hAnsi="Times New Roman" w:cs="Times New Roman"/>
      <w:color w:val="000000"/>
      <w:kern w:val="0"/>
      <w:sz w:val="18"/>
      <w:lang w:eastAsia="de-DE"/>
    </w:rPr>
  </w:style>
  <w:style w:type="paragraph" w:styleId="Intestazione">
    <w:name w:val="header"/>
    <w:basedOn w:val="Normale"/>
    <w:link w:val="IntestazioneCarattere"/>
    <w:uiPriority w:val="99"/>
    <w:rsid w:val="002B1611"/>
    <w:pPr>
      <w:pBdr>
        <w:bottom w:val="single" w:sz="6" w:space="1" w:color="auto"/>
      </w:pBdr>
      <w:tabs>
        <w:tab w:val="center" w:pos="4153"/>
        <w:tab w:val="right" w:pos="8306"/>
      </w:tabs>
      <w:snapToGrid w:val="0"/>
      <w:spacing w:line="240" w:lineRule="atLeast"/>
      <w:jc w:val="center"/>
    </w:pPr>
    <w:rPr>
      <w:sz w:val="18"/>
      <w:szCs w:val="18"/>
      <w:lang w:val="it-IT"/>
    </w:rPr>
  </w:style>
  <w:style w:type="character" w:customStyle="1" w:styleId="IntestazioneCarattere">
    <w:name w:val="Intestazione Carattere"/>
    <w:basedOn w:val="Carpredefinitoparagrafo"/>
    <w:link w:val="Intestazione"/>
    <w:uiPriority w:val="99"/>
    <w:locked/>
    <w:rsid w:val="002B1611"/>
    <w:rPr>
      <w:rFonts w:ascii="Times New Roman" w:hAnsi="Times New Roman" w:cs="Times New Roman"/>
      <w:color w:val="000000"/>
      <w:kern w:val="0"/>
      <w:sz w:val="18"/>
      <w:lang w:eastAsia="de-DE"/>
    </w:rPr>
  </w:style>
  <w:style w:type="paragraph" w:customStyle="1" w:styleId="MDPIheaderjournallogo">
    <w:name w:val="MDPI_header_journal_logo"/>
    <w:uiPriority w:val="99"/>
    <w:rsid w:val="002B1611"/>
    <w:pPr>
      <w:adjustRightInd w:val="0"/>
      <w:snapToGrid w:val="0"/>
    </w:pPr>
    <w:rPr>
      <w:rFonts w:ascii="Palatino Linotype" w:hAnsi="Palatino Linotype"/>
      <w:i/>
      <w:color w:val="000000"/>
      <w:sz w:val="24"/>
      <w:lang w:val="en-US" w:eastAsia="de-CH"/>
    </w:rPr>
  </w:style>
  <w:style w:type="paragraph" w:customStyle="1" w:styleId="MDPI32textnoindent">
    <w:name w:val="MDPI_3.2_text_no_indent"/>
    <w:basedOn w:val="MDPI31text"/>
    <w:uiPriority w:val="99"/>
    <w:rsid w:val="002B1611"/>
    <w:pPr>
      <w:ind w:firstLine="0"/>
    </w:pPr>
  </w:style>
  <w:style w:type="paragraph" w:customStyle="1" w:styleId="MDPI33textspaceafter">
    <w:name w:val="MDPI_3.3_text_space_after"/>
    <w:basedOn w:val="MDPI31text"/>
    <w:uiPriority w:val="99"/>
    <w:rsid w:val="002B1611"/>
    <w:pPr>
      <w:spacing w:after="240"/>
    </w:pPr>
  </w:style>
  <w:style w:type="paragraph" w:customStyle="1" w:styleId="MDPI35textbeforelist">
    <w:name w:val="MDPI_3.5_text_before_list"/>
    <w:basedOn w:val="MDPI31text"/>
    <w:uiPriority w:val="99"/>
    <w:rsid w:val="002B1611"/>
    <w:pPr>
      <w:spacing w:after="120"/>
    </w:pPr>
  </w:style>
  <w:style w:type="paragraph" w:customStyle="1" w:styleId="MDPI36textafterlist">
    <w:name w:val="MDPI_3.6_text_after_list"/>
    <w:basedOn w:val="MDPI31text"/>
    <w:uiPriority w:val="99"/>
    <w:rsid w:val="002B1611"/>
    <w:pPr>
      <w:spacing w:before="120"/>
    </w:pPr>
  </w:style>
  <w:style w:type="paragraph" w:customStyle="1" w:styleId="MDPI37itemize">
    <w:name w:val="MDPI_3.7_itemize"/>
    <w:basedOn w:val="MDPI31text"/>
    <w:uiPriority w:val="99"/>
    <w:rsid w:val="002B1611"/>
    <w:pPr>
      <w:numPr>
        <w:numId w:val="1"/>
      </w:numPr>
      <w:ind w:left="425" w:hanging="425"/>
    </w:pPr>
  </w:style>
  <w:style w:type="paragraph" w:customStyle="1" w:styleId="MDPI38bullet">
    <w:name w:val="MDPI_3.8_bullet"/>
    <w:basedOn w:val="MDPI31text"/>
    <w:uiPriority w:val="99"/>
    <w:rsid w:val="002B1611"/>
    <w:pPr>
      <w:numPr>
        <w:numId w:val="2"/>
      </w:numPr>
      <w:ind w:left="425" w:hanging="425"/>
    </w:pPr>
  </w:style>
  <w:style w:type="paragraph" w:customStyle="1" w:styleId="MDPI39equation">
    <w:name w:val="MDPI_3.9_equation"/>
    <w:basedOn w:val="MDPI31text"/>
    <w:uiPriority w:val="99"/>
    <w:rsid w:val="002B1611"/>
    <w:pPr>
      <w:spacing w:before="120" w:after="120"/>
      <w:ind w:left="709" w:firstLine="0"/>
      <w:jc w:val="center"/>
    </w:pPr>
  </w:style>
  <w:style w:type="paragraph" w:customStyle="1" w:styleId="MDPI3aequationnumber">
    <w:name w:val="MDPI_3.a_equation_number"/>
    <w:basedOn w:val="MDPI31text"/>
    <w:uiPriority w:val="99"/>
    <w:rsid w:val="002B1611"/>
    <w:pPr>
      <w:spacing w:before="120" w:after="120" w:line="240" w:lineRule="auto"/>
      <w:ind w:firstLine="0"/>
      <w:jc w:val="right"/>
    </w:pPr>
  </w:style>
  <w:style w:type="paragraph" w:customStyle="1" w:styleId="MDPI62Acknowledgments">
    <w:name w:val="MDPI_6.2_Acknowledgments"/>
    <w:uiPriority w:val="99"/>
    <w:rsid w:val="002B1611"/>
    <w:pPr>
      <w:adjustRightInd w:val="0"/>
      <w:snapToGrid w:val="0"/>
      <w:spacing w:before="120" w:line="200" w:lineRule="atLeast"/>
      <w:jc w:val="both"/>
    </w:pPr>
    <w:rPr>
      <w:rFonts w:ascii="Palatino Linotype" w:hAnsi="Palatino Linotype"/>
      <w:color w:val="000000"/>
      <w:sz w:val="18"/>
      <w:szCs w:val="20"/>
      <w:lang w:val="en-US" w:eastAsia="de-DE"/>
    </w:rPr>
  </w:style>
  <w:style w:type="paragraph" w:customStyle="1" w:styleId="MDPI41tablecaption">
    <w:name w:val="MDPI_4.1_table_caption"/>
    <w:basedOn w:val="MDPI62Acknowledgments"/>
    <w:uiPriority w:val="99"/>
    <w:rsid w:val="002B1611"/>
    <w:pPr>
      <w:spacing w:before="240" w:after="120" w:line="260" w:lineRule="atLeast"/>
      <w:ind w:left="425" w:right="425"/>
    </w:pPr>
    <w:rPr>
      <w:szCs w:val="22"/>
    </w:rPr>
  </w:style>
  <w:style w:type="paragraph" w:customStyle="1" w:styleId="MDPI42tablebody">
    <w:name w:val="MDPI_4.2_table_body"/>
    <w:uiPriority w:val="99"/>
    <w:rsid w:val="0056617C"/>
    <w:pPr>
      <w:adjustRightInd w:val="0"/>
      <w:snapToGrid w:val="0"/>
      <w:spacing w:line="260" w:lineRule="atLeast"/>
      <w:jc w:val="center"/>
    </w:pPr>
    <w:rPr>
      <w:rFonts w:ascii="Palatino Linotype" w:hAnsi="Palatino Linotype"/>
      <w:color w:val="000000"/>
      <w:sz w:val="20"/>
      <w:szCs w:val="20"/>
      <w:lang w:val="en-US" w:eastAsia="de-DE"/>
    </w:rPr>
  </w:style>
  <w:style w:type="paragraph" w:customStyle="1" w:styleId="MDPI43tablefooter">
    <w:name w:val="MDPI_4.3_table_footer"/>
    <w:basedOn w:val="MDPI41tablecaption"/>
    <w:next w:val="MDPI31text"/>
    <w:uiPriority w:val="99"/>
    <w:rsid w:val="002B1611"/>
    <w:pPr>
      <w:spacing w:before="0"/>
      <w:ind w:left="0" w:right="0"/>
    </w:pPr>
  </w:style>
  <w:style w:type="paragraph" w:customStyle="1" w:styleId="MDPI51figurecaption">
    <w:name w:val="MDPI_5.1_figure_caption"/>
    <w:basedOn w:val="MDPI62Acknowledgments"/>
    <w:uiPriority w:val="99"/>
    <w:rsid w:val="002B1611"/>
    <w:pPr>
      <w:spacing w:after="240" w:line="260" w:lineRule="atLeast"/>
      <w:ind w:left="425" w:right="425"/>
    </w:pPr>
  </w:style>
  <w:style w:type="paragraph" w:customStyle="1" w:styleId="MDPI52figure">
    <w:name w:val="MDPI_5.2_figure"/>
    <w:uiPriority w:val="99"/>
    <w:rsid w:val="002B1611"/>
    <w:pPr>
      <w:jc w:val="center"/>
    </w:pPr>
    <w:rPr>
      <w:rFonts w:ascii="Palatino Linotype" w:hAnsi="Palatino Linotype"/>
      <w:color w:val="000000"/>
      <w:sz w:val="24"/>
      <w:szCs w:val="20"/>
      <w:lang w:val="en-US" w:eastAsia="de-DE"/>
    </w:rPr>
  </w:style>
  <w:style w:type="paragraph" w:customStyle="1" w:styleId="MDPI61Supplementary">
    <w:name w:val="MDPI_6.1_Supplementary"/>
    <w:basedOn w:val="MDPI62Acknowledgments"/>
    <w:uiPriority w:val="99"/>
    <w:rsid w:val="002B1611"/>
    <w:pPr>
      <w:spacing w:before="240"/>
    </w:pPr>
    <w:rPr>
      <w:lang w:eastAsia="en-US"/>
    </w:rPr>
  </w:style>
  <w:style w:type="paragraph" w:customStyle="1" w:styleId="MDPI63AuthorContributions">
    <w:name w:val="MDPI_6.3_AuthorContributions"/>
    <w:basedOn w:val="MDPI62Acknowledgments"/>
    <w:uiPriority w:val="99"/>
    <w:rsid w:val="002B1611"/>
    <w:rPr>
      <w:color w:val="auto"/>
      <w:lang w:eastAsia="en-US"/>
    </w:rPr>
  </w:style>
  <w:style w:type="paragraph" w:customStyle="1" w:styleId="MDPI64CoI">
    <w:name w:val="MDPI_6.4_CoI"/>
    <w:basedOn w:val="MDPI62Acknowledgments"/>
    <w:uiPriority w:val="99"/>
    <w:rsid w:val="002B1611"/>
  </w:style>
  <w:style w:type="paragraph" w:customStyle="1" w:styleId="MDPI31text">
    <w:name w:val="MDPI_3.1_text"/>
    <w:link w:val="MDPI31textCarattere"/>
    <w:uiPriority w:val="99"/>
    <w:rsid w:val="002B1611"/>
    <w:pPr>
      <w:adjustRightInd w:val="0"/>
      <w:snapToGrid w:val="0"/>
      <w:spacing w:line="260" w:lineRule="atLeast"/>
      <w:ind w:firstLine="425"/>
      <w:jc w:val="both"/>
    </w:pPr>
    <w:rPr>
      <w:rFonts w:ascii="Palatino Linotype" w:hAnsi="Palatino Linotype"/>
      <w:color w:val="000000"/>
      <w:sz w:val="20"/>
      <w:lang w:val="en-US" w:eastAsia="de-DE"/>
    </w:rPr>
  </w:style>
  <w:style w:type="paragraph" w:customStyle="1" w:styleId="MDPI23heading3">
    <w:name w:val="MDPI_2.3_heading3"/>
    <w:basedOn w:val="MDPI31text"/>
    <w:uiPriority w:val="99"/>
    <w:rsid w:val="002B1611"/>
    <w:pPr>
      <w:spacing w:before="240" w:after="120"/>
      <w:ind w:firstLine="0"/>
      <w:jc w:val="left"/>
      <w:outlineLvl w:val="2"/>
    </w:pPr>
  </w:style>
  <w:style w:type="paragraph" w:customStyle="1" w:styleId="MDPI21heading1">
    <w:name w:val="MDPI_2.1_heading1"/>
    <w:basedOn w:val="MDPI23heading3"/>
    <w:uiPriority w:val="99"/>
    <w:rsid w:val="002B1611"/>
    <w:pPr>
      <w:outlineLvl w:val="0"/>
    </w:pPr>
    <w:rPr>
      <w:b/>
    </w:rPr>
  </w:style>
  <w:style w:type="paragraph" w:customStyle="1" w:styleId="MDPI22heading2">
    <w:name w:val="MDPI_2.2_heading2"/>
    <w:basedOn w:val="Normale"/>
    <w:uiPriority w:val="99"/>
    <w:rsid w:val="002B1611"/>
    <w:pPr>
      <w:kinsoku w:val="0"/>
      <w:overflowPunct w:val="0"/>
      <w:autoSpaceDE w:val="0"/>
      <w:autoSpaceDN w:val="0"/>
      <w:adjustRightInd w:val="0"/>
      <w:snapToGrid w:val="0"/>
      <w:spacing w:before="240" w:after="120" w:line="260" w:lineRule="atLeast"/>
      <w:jc w:val="left"/>
      <w:outlineLvl w:val="1"/>
    </w:pPr>
    <w:rPr>
      <w:rFonts w:ascii="Palatino Linotype" w:hAnsi="Palatino Linotype"/>
      <w:i/>
      <w:noProof/>
      <w:sz w:val="20"/>
      <w:szCs w:val="22"/>
    </w:rPr>
  </w:style>
  <w:style w:type="paragraph" w:customStyle="1" w:styleId="MDPI71References">
    <w:name w:val="MDPI_7.1_References"/>
    <w:basedOn w:val="MDPI62Acknowledgments"/>
    <w:uiPriority w:val="99"/>
    <w:rsid w:val="002B1611"/>
    <w:pPr>
      <w:numPr>
        <w:numId w:val="3"/>
      </w:numPr>
      <w:spacing w:before="0" w:line="260" w:lineRule="atLeast"/>
      <w:ind w:left="425" w:hanging="425"/>
    </w:pPr>
  </w:style>
  <w:style w:type="paragraph" w:styleId="Testofumetto">
    <w:name w:val="Balloon Text"/>
    <w:basedOn w:val="Normale"/>
    <w:link w:val="TestofumettoCarattere"/>
    <w:uiPriority w:val="99"/>
    <w:semiHidden/>
    <w:rsid w:val="002B1611"/>
    <w:pPr>
      <w:spacing w:line="240" w:lineRule="auto"/>
    </w:pPr>
    <w:rPr>
      <w:sz w:val="18"/>
      <w:szCs w:val="18"/>
      <w:lang w:val="it-IT"/>
    </w:rPr>
  </w:style>
  <w:style w:type="character" w:customStyle="1" w:styleId="TestofumettoCarattere">
    <w:name w:val="Testo fumetto Carattere"/>
    <w:basedOn w:val="Carpredefinitoparagrafo"/>
    <w:link w:val="Testofumetto"/>
    <w:uiPriority w:val="99"/>
    <w:semiHidden/>
    <w:locked/>
    <w:rsid w:val="002B1611"/>
    <w:rPr>
      <w:rFonts w:ascii="Times New Roman" w:hAnsi="Times New Roman" w:cs="Times New Roman"/>
      <w:color w:val="000000"/>
      <w:kern w:val="0"/>
      <w:sz w:val="18"/>
      <w:lang w:eastAsia="de-DE"/>
    </w:rPr>
  </w:style>
  <w:style w:type="character" w:styleId="Numeroriga">
    <w:name w:val="line number"/>
    <w:basedOn w:val="Carpredefinitoparagrafo"/>
    <w:uiPriority w:val="99"/>
    <w:semiHidden/>
    <w:rsid w:val="002B1611"/>
    <w:rPr>
      <w:rFonts w:cs="Times New Roman"/>
    </w:rPr>
  </w:style>
  <w:style w:type="table" w:customStyle="1" w:styleId="MDPI41threelinetable">
    <w:name w:val="MDPI_4.1_three_line_table"/>
    <w:uiPriority w:val="99"/>
    <w:rsid w:val="0056617C"/>
    <w:pPr>
      <w:adjustRightInd w:val="0"/>
      <w:snapToGrid w:val="0"/>
      <w:jc w:val="center"/>
    </w:pPr>
    <w:rPr>
      <w:rFonts w:ascii="Palatino Linotype" w:hAnsi="Palatino Linotype"/>
      <w:color w:val="000000"/>
      <w:sz w:val="20"/>
      <w:szCs w:val="20"/>
    </w:rPr>
    <w:tblPr>
      <w:jc w:val="center"/>
      <w:tblInd w:w="0" w:type="dxa"/>
      <w:tblBorders>
        <w:top w:val="single" w:sz="8" w:space="0" w:color="auto"/>
        <w:bottom w:val="single" w:sz="8" w:space="0" w:color="auto"/>
      </w:tblBorders>
      <w:tblCellMar>
        <w:top w:w="0" w:type="dxa"/>
        <w:left w:w="108" w:type="dxa"/>
        <w:bottom w:w="0" w:type="dxa"/>
        <w:right w:w="108" w:type="dxa"/>
      </w:tblCellMar>
    </w:tblPr>
    <w:trPr>
      <w:jc w:val="center"/>
    </w:trPr>
  </w:style>
  <w:style w:type="character" w:styleId="Collegamentoipertestuale">
    <w:name w:val="Hyperlink"/>
    <w:basedOn w:val="Carpredefinitoparagrafo"/>
    <w:uiPriority w:val="99"/>
    <w:rsid w:val="00986CCC"/>
    <w:rPr>
      <w:rFonts w:cs="Times New Roman"/>
      <w:color w:val="0563C1"/>
      <w:u w:val="single"/>
    </w:rPr>
  </w:style>
  <w:style w:type="character" w:customStyle="1" w:styleId="UnresolvedMention">
    <w:name w:val="Unresolved Mention"/>
    <w:uiPriority w:val="99"/>
    <w:semiHidden/>
    <w:rsid w:val="00953F02"/>
    <w:rPr>
      <w:color w:val="605E5C"/>
      <w:shd w:val="clear" w:color="auto" w:fill="E1DFDD"/>
    </w:rPr>
  </w:style>
  <w:style w:type="table" w:customStyle="1" w:styleId="Tabellasemplice41">
    <w:name w:val="Tabella semplice 41"/>
    <w:uiPriority w:val="99"/>
    <w:rsid w:val="00716D7B"/>
    <w:rPr>
      <w:sz w:val="20"/>
      <w:szCs w:val="20"/>
    </w:rPr>
    <w:tblPr>
      <w:tblStyleRowBandSize w:val="1"/>
      <w:tblStyleColBandSize w:val="1"/>
      <w:tblInd w:w="0" w:type="dxa"/>
      <w:tblCellMar>
        <w:top w:w="0" w:type="dxa"/>
        <w:left w:w="108" w:type="dxa"/>
        <w:bottom w:w="0" w:type="dxa"/>
        <w:right w:w="108" w:type="dxa"/>
      </w:tblCellMar>
    </w:tblPr>
  </w:style>
  <w:style w:type="paragraph" w:customStyle="1" w:styleId="EndNoteBibliographyTitle">
    <w:name w:val="EndNote Bibliography Title"/>
    <w:basedOn w:val="Normale"/>
    <w:link w:val="EndNoteBibliographyTitleCarattere"/>
    <w:uiPriority w:val="99"/>
    <w:rsid w:val="00026515"/>
    <w:pPr>
      <w:jc w:val="center"/>
    </w:pPr>
    <w:rPr>
      <w:rFonts w:ascii="Palatino Linotype" w:hAnsi="Palatino Linotype"/>
      <w:noProof/>
      <w:sz w:val="18"/>
      <w:lang w:val="de-DE"/>
    </w:rPr>
  </w:style>
  <w:style w:type="character" w:customStyle="1" w:styleId="MDPI31textCarattere">
    <w:name w:val="MDPI_3.1_text Carattere"/>
    <w:basedOn w:val="Carpredefinitoparagrafo"/>
    <w:link w:val="MDPI31text"/>
    <w:uiPriority w:val="99"/>
    <w:locked/>
    <w:rsid w:val="00026515"/>
    <w:rPr>
      <w:rFonts w:ascii="Palatino Linotype" w:hAnsi="Palatino Linotype" w:cs="Times New Roman"/>
      <w:color w:val="000000"/>
      <w:sz w:val="22"/>
      <w:szCs w:val="22"/>
      <w:lang w:val="en-US" w:eastAsia="de-DE" w:bidi="ar-SA"/>
    </w:rPr>
  </w:style>
  <w:style w:type="character" w:customStyle="1" w:styleId="EndNoteBibliographyTitleCarattere">
    <w:name w:val="EndNote Bibliography Title Carattere"/>
    <w:basedOn w:val="MDPI31textCarattere"/>
    <w:link w:val="EndNoteBibliographyTitle"/>
    <w:uiPriority w:val="99"/>
    <w:locked/>
    <w:rsid w:val="00026515"/>
    <w:rPr>
      <w:rFonts w:ascii="Palatino Linotype" w:hAnsi="Palatino Linotype" w:cs="Times New Roman"/>
      <w:noProof/>
      <w:color w:val="000000"/>
      <w:sz w:val="18"/>
      <w:szCs w:val="20"/>
      <w:lang w:val="de-DE" w:eastAsia="de-DE" w:bidi="ar-SA"/>
    </w:rPr>
  </w:style>
  <w:style w:type="paragraph" w:customStyle="1" w:styleId="EndNoteBibliography">
    <w:name w:val="EndNote Bibliography"/>
    <w:basedOn w:val="Normale"/>
    <w:link w:val="EndNoteBibliographyCarattere"/>
    <w:uiPriority w:val="99"/>
    <w:rsid w:val="00026515"/>
    <w:pPr>
      <w:spacing w:line="240" w:lineRule="atLeast"/>
    </w:pPr>
    <w:rPr>
      <w:rFonts w:ascii="Palatino Linotype" w:hAnsi="Palatino Linotype"/>
      <w:noProof/>
      <w:sz w:val="18"/>
      <w:lang w:val="de-DE"/>
    </w:rPr>
  </w:style>
  <w:style w:type="character" w:customStyle="1" w:styleId="EndNoteBibliographyCarattere">
    <w:name w:val="EndNote Bibliography Carattere"/>
    <w:basedOn w:val="MDPI31textCarattere"/>
    <w:link w:val="EndNoteBibliography"/>
    <w:uiPriority w:val="99"/>
    <w:locked/>
    <w:rsid w:val="00026515"/>
    <w:rPr>
      <w:rFonts w:ascii="Palatino Linotype" w:hAnsi="Palatino Linotype" w:cs="Times New Roman"/>
      <w:noProof/>
      <w:color w:val="000000"/>
      <w:sz w:val="18"/>
      <w:szCs w:val="20"/>
      <w:lang w:val="de-DE" w:eastAsia="de-DE" w:bidi="ar-SA"/>
    </w:rPr>
  </w:style>
  <w:style w:type="character" w:styleId="Rimandocommento">
    <w:name w:val="annotation reference"/>
    <w:basedOn w:val="Carpredefinitoparagrafo"/>
    <w:uiPriority w:val="99"/>
    <w:semiHidden/>
    <w:rsid w:val="00EA7A5E"/>
    <w:rPr>
      <w:rFonts w:cs="Times New Roman"/>
      <w:sz w:val="16"/>
      <w:szCs w:val="16"/>
    </w:rPr>
  </w:style>
  <w:style w:type="paragraph" w:styleId="Testocommento">
    <w:name w:val="annotation text"/>
    <w:basedOn w:val="Normale"/>
    <w:link w:val="TestocommentoCarattere"/>
    <w:uiPriority w:val="99"/>
    <w:rsid w:val="00EA7A5E"/>
    <w:pPr>
      <w:spacing w:line="240" w:lineRule="auto"/>
      <w:jc w:val="left"/>
    </w:pPr>
    <w:rPr>
      <w:rFonts w:ascii="Palatino Linotype" w:hAnsi="Palatino Linotype"/>
      <w:color w:val="auto"/>
      <w:sz w:val="20"/>
      <w:lang w:val="it-IT" w:eastAsia="it-IT"/>
    </w:rPr>
  </w:style>
  <w:style w:type="character" w:customStyle="1" w:styleId="TestocommentoCarattere">
    <w:name w:val="Testo commento Carattere"/>
    <w:basedOn w:val="Carpredefinitoparagrafo"/>
    <w:link w:val="Testocommento"/>
    <w:uiPriority w:val="99"/>
    <w:locked/>
    <w:rsid w:val="00EA7A5E"/>
    <w:rPr>
      <w:rFonts w:ascii="Palatino Linotype" w:hAnsi="Palatino Linotype" w:cs="Times New Roman"/>
      <w:lang w:val="it-IT" w:eastAsia="it-IT"/>
    </w:rPr>
  </w:style>
  <w:style w:type="paragraph" w:styleId="Paragrafoelenco">
    <w:name w:val="List Paragraph"/>
    <w:basedOn w:val="Normale"/>
    <w:uiPriority w:val="99"/>
    <w:qFormat/>
    <w:rsid w:val="00EA6CF5"/>
    <w:pPr>
      <w:spacing w:line="240" w:lineRule="auto"/>
      <w:ind w:left="720"/>
      <w:contextualSpacing/>
      <w:jc w:val="left"/>
    </w:pPr>
    <w:rPr>
      <w:rFonts w:ascii="Palatino Linotype" w:hAnsi="Palatino Linotype"/>
      <w:color w:val="auto"/>
      <w:sz w:val="20"/>
      <w:lang w:val="it-IT" w:eastAsia="it-IT"/>
    </w:rPr>
  </w:style>
  <w:style w:type="paragraph" w:styleId="Testonotaapidipagina">
    <w:name w:val="footnote text"/>
    <w:basedOn w:val="Normale"/>
    <w:link w:val="TestonotaapidipaginaCarattere"/>
    <w:uiPriority w:val="99"/>
    <w:semiHidden/>
    <w:rsid w:val="001F2AC7"/>
    <w:pPr>
      <w:spacing w:line="240" w:lineRule="auto"/>
      <w:jc w:val="left"/>
    </w:pPr>
    <w:rPr>
      <w:rFonts w:ascii="Palatino Linotype" w:hAnsi="Palatino Linotype"/>
      <w:color w:val="auto"/>
      <w:sz w:val="20"/>
      <w:lang w:val="it-IT" w:eastAsia="it-IT"/>
    </w:rPr>
  </w:style>
  <w:style w:type="character" w:customStyle="1" w:styleId="TestonotaapidipaginaCarattere">
    <w:name w:val="Testo nota a piè di pagina Carattere"/>
    <w:basedOn w:val="Carpredefinitoparagrafo"/>
    <w:link w:val="Testonotaapidipagina"/>
    <w:uiPriority w:val="99"/>
    <w:semiHidden/>
    <w:locked/>
    <w:rsid w:val="001F2AC7"/>
    <w:rPr>
      <w:rFonts w:ascii="Palatino Linotype" w:hAnsi="Palatino Linotype" w:cs="Times New Roman"/>
      <w:lang w:val="it-IT" w:eastAsia="it-IT"/>
    </w:rPr>
  </w:style>
  <w:style w:type="character" w:styleId="Rimandonotaapidipagina">
    <w:name w:val="footnote reference"/>
    <w:basedOn w:val="Carpredefinitoparagrafo"/>
    <w:uiPriority w:val="99"/>
    <w:semiHidden/>
    <w:rsid w:val="001F2AC7"/>
    <w:rPr>
      <w:rFonts w:cs="Times New Roman"/>
      <w:vertAlign w:val="superscript"/>
    </w:rPr>
  </w:style>
  <w:style w:type="paragraph" w:styleId="Didascalia">
    <w:name w:val="caption"/>
    <w:basedOn w:val="Normale"/>
    <w:next w:val="Normale"/>
    <w:link w:val="DidascaliaCarattere"/>
    <w:uiPriority w:val="99"/>
    <w:qFormat/>
    <w:rsid w:val="00593703"/>
    <w:pPr>
      <w:spacing w:after="200" w:line="240" w:lineRule="auto"/>
      <w:jc w:val="left"/>
    </w:pPr>
    <w:rPr>
      <w:rFonts w:ascii="Calibri" w:hAnsi="Calibri"/>
      <w:b/>
      <w:bCs/>
      <w:color w:val="4F81BD"/>
      <w:sz w:val="18"/>
      <w:szCs w:val="18"/>
      <w:lang w:val="en-GB" w:eastAsia="en-US"/>
    </w:rPr>
  </w:style>
  <w:style w:type="paragraph" w:customStyle="1" w:styleId="EFSATablelegend">
    <w:name w:val="EFSA_Table legend"/>
    <w:basedOn w:val="Normale"/>
    <w:link w:val="EFSATablelegendChar"/>
    <w:uiPriority w:val="99"/>
    <w:rsid w:val="00593703"/>
    <w:pPr>
      <w:tabs>
        <w:tab w:val="left" w:pos="426"/>
      </w:tabs>
      <w:spacing w:line="276" w:lineRule="auto"/>
      <w:jc w:val="left"/>
    </w:pPr>
    <w:rPr>
      <w:rFonts w:ascii="Tahoma" w:hAnsi="Tahoma"/>
      <w:color w:val="auto"/>
      <w:sz w:val="16"/>
      <w:lang w:val="en-GB" w:eastAsia="en-US"/>
    </w:rPr>
  </w:style>
  <w:style w:type="character" w:customStyle="1" w:styleId="EFSATablelegendChar">
    <w:name w:val="EFSA_Table legend Char"/>
    <w:basedOn w:val="Carpredefinitoparagrafo"/>
    <w:link w:val="EFSATablelegend"/>
    <w:uiPriority w:val="99"/>
    <w:locked/>
    <w:rsid w:val="00593703"/>
    <w:rPr>
      <w:rFonts w:ascii="Tahoma" w:hAnsi="Tahoma" w:cs="Times New Roman"/>
      <w:sz w:val="16"/>
      <w:lang w:val="en-GB"/>
    </w:rPr>
  </w:style>
  <w:style w:type="character" w:customStyle="1" w:styleId="DidascaliaCarattere">
    <w:name w:val="Didascalia Carattere"/>
    <w:basedOn w:val="Carpredefinitoparagrafo"/>
    <w:link w:val="Didascalia"/>
    <w:uiPriority w:val="99"/>
    <w:locked/>
    <w:rsid w:val="00593703"/>
    <w:rPr>
      <w:rFonts w:cs="Times New Roman"/>
      <w:b/>
      <w:bCs/>
      <w:color w:val="4F81BD"/>
      <w:sz w:val="18"/>
      <w:szCs w:val="18"/>
      <w:lang w:val="en-GB"/>
    </w:rPr>
  </w:style>
  <w:style w:type="table" w:customStyle="1" w:styleId="Grigliatabellachiara1">
    <w:name w:val="Griglia tabella chiara1"/>
    <w:uiPriority w:val="99"/>
    <w:rsid w:val="00593703"/>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table" w:customStyle="1" w:styleId="EFSAtable">
    <w:name w:val="EFSA table"/>
    <w:uiPriority w:val="99"/>
    <w:rsid w:val="00BB08FC"/>
    <w:rPr>
      <w:rFonts w:ascii="Palatino Linotype" w:hAnsi="Palatino Linotype"/>
      <w:sz w:val="20"/>
      <w:szCs w:val="20"/>
      <w:lang w:val="en-GB" w:eastAsia="en-US"/>
    </w:rPr>
    <w:tblPr>
      <w:tblInd w:w="0" w:type="dxa"/>
      <w:tblBorders>
        <w:insideH w:val="single" w:sz="4" w:space="0" w:color="D9D9D9"/>
        <w:insideV w:val="single" w:sz="4" w:space="0" w:color="D9D9D9"/>
      </w:tblBorders>
      <w:tblCellMar>
        <w:top w:w="0" w:type="dxa"/>
        <w:left w:w="108" w:type="dxa"/>
        <w:bottom w:w="0" w:type="dxa"/>
        <w:right w:w="108" w:type="dxa"/>
      </w:tblCellMar>
    </w:tblPr>
  </w:style>
  <w:style w:type="table" w:customStyle="1" w:styleId="EFSAtable1">
    <w:name w:val="EFSA table1"/>
    <w:uiPriority w:val="99"/>
    <w:rsid w:val="00EF7515"/>
    <w:rPr>
      <w:rFonts w:ascii="Palatino Linotype" w:hAnsi="Palatino Linotype"/>
      <w:sz w:val="20"/>
      <w:szCs w:val="20"/>
      <w:lang w:val="en-GB" w:eastAsia="en-US"/>
    </w:rPr>
    <w:tblPr>
      <w:tblInd w:w="0" w:type="dxa"/>
      <w:tblBorders>
        <w:insideH w:val="single" w:sz="4" w:space="0" w:color="D9D9D9"/>
        <w:insideV w:val="single" w:sz="4" w:space="0" w:color="D9D9D9"/>
      </w:tblBorders>
      <w:tblCellMar>
        <w:top w:w="0" w:type="dxa"/>
        <w:left w:w="108" w:type="dxa"/>
        <w:bottom w:w="0" w:type="dxa"/>
        <w:right w:w="108" w:type="dxa"/>
      </w:tblCellMar>
    </w:tblPr>
  </w:style>
  <w:style w:type="character" w:customStyle="1" w:styleId="EndNoteBibliographyChar">
    <w:name w:val="EndNote Bibliography Char"/>
    <w:basedOn w:val="Carpredefinitoparagrafo"/>
    <w:uiPriority w:val="99"/>
    <w:locked/>
    <w:rsid w:val="003D01AC"/>
    <w:rPr>
      <w:rFonts w:ascii="Palatino Linotype" w:eastAsia="SimSun" w:hAnsi="Palatino Linotype" w:cs="Times New Roman"/>
      <w:noProof/>
      <w:sz w:val="20"/>
      <w:szCs w:val="20"/>
      <w:lang w:val="de-DE" w:eastAsia="it-IT"/>
    </w:rPr>
  </w:style>
  <w:style w:type="paragraph" w:styleId="Soggettocommento">
    <w:name w:val="annotation subject"/>
    <w:basedOn w:val="Testocommento"/>
    <w:next w:val="Testocommento"/>
    <w:link w:val="SoggettocommentoCarattere"/>
    <w:uiPriority w:val="99"/>
    <w:semiHidden/>
    <w:rsid w:val="003D01AC"/>
    <w:rPr>
      <w:b/>
      <w:bCs/>
    </w:rPr>
  </w:style>
  <w:style w:type="character" w:customStyle="1" w:styleId="SoggettocommentoCarattere">
    <w:name w:val="Soggetto commento Carattere"/>
    <w:basedOn w:val="TestocommentoCarattere"/>
    <w:link w:val="Soggettocommento"/>
    <w:uiPriority w:val="99"/>
    <w:semiHidden/>
    <w:locked/>
    <w:rsid w:val="003D01AC"/>
    <w:rPr>
      <w:rFonts w:ascii="Palatino Linotype" w:hAnsi="Palatino Linotype" w:cs="Times New Roman"/>
      <w:b/>
      <w:bCs/>
      <w:lang w:val="it-IT" w:eastAsia="it-IT"/>
    </w:rPr>
  </w:style>
  <w:style w:type="character" w:styleId="Testosegnaposto">
    <w:name w:val="Placeholder Text"/>
    <w:basedOn w:val="Carpredefinitoparagrafo"/>
    <w:uiPriority w:val="99"/>
    <w:semiHidden/>
    <w:rsid w:val="004C7E21"/>
    <w:rPr>
      <w:rFonts w:cs="Times New Roman"/>
      <w:color w:val="808080"/>
    </w:rPr>
  </w:style>
  <w:style w:type="paragraph" w:styleId="PreformattatoHTML">
    <w:name w:val="HTML Preformatted"/>
    <w:basedOn w:val="Normale"/>
    <w:link w:val="PreformattatoHTMLCarattere"/>
    <w:uiPriority w:val="99"/>
    <w:semiHidden/>
    <w:unhideWhenUsed/>
    <w:rsid w:val="00781AB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jc w:val="left"/>
    </w:pPr>
    <w:rPr>
      <w:rFonts w:ascii="Courier New" w:eastAsia="Times New Roman" w:hAnsi="Courier New" w:cs="Courier New"/>
      <w:color w:val="auto"/>
      <w:sz w:val="20"/>
      <w:lang w:eastAsia="en-US"/>
    </w:rPr>
  </w:style>
  <w:style w:type="character" w:customStyle="1" w:styleId="PreformattatoHTMLCarattere">
    <w:name w:val="Preformattato HTML Carattere"/>
    <w:basedOn w:val="Carpredefinitoparagrafo"/>
    <w:link w:val="PreformattatoHTML"/>
    <w:uiPriority w:val="99"/>
    <w:semiHidden/>
    <w:rsid w:val="00781ABD"/>
    <w:rPr>
      <w:rFonts w:ascii="Courier New" w:eastAsia="Times New Roman" w:hAnsi="Courier New" w:cs="Courier New"/>
      <w:sz w:val="20"/>
      <w:szCs w:val="20"/>
      <w:lang w:val="en-US" w:eastAsia="en-US"/>
    </w:rPr>
  </w:style>
  <w:style w:type="character" w:customStyle="1" w:styleId="gd15mcfceub">
    <w:name w:val="gd15mcfceub"/>
    <w:basedOn w:val="Carpredefinitoparagrafo"/>
    <w:rsid w:val="00781AB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2330574">
      <w:bodyDiv w:val="1"/>
      <w:marLeft w:val="0"/>
      <w:marRight w:val="0"/>
      <w:marTop w:val="0"/>
      <w:marBottom w:val="0"/>
      <w:divBdr>
        <w:top w:val="none" w:sz="0" w:space="0" w:color="auto"/>
        <w:left w:val="none" w:sz="0" w:space="0" w:color="auto"/>
        <w:bottom w:val="none" w:sz="0" w:space="0" w:color="auto"/>
        <w:right w:val="none" w:sz="0" w:space="0" w:color="auto"/>
      </w:divBdr>
    </w:div>
    <w:div w:id="583342978">
      <w:bodyDiv w:val="1"/>
      <w:marLeft w:val="0"/>
      <w:marRight w:val="0"/>
      <w:marTop w:val="0"/>
      <w:marBottom w:val="0"/>
      <w:divBdr>
        <w:top w:val="none" w:sz="0" w:space="0" w:color="auto"/>
        <w:left w:val="none" w:sz="0" w:space="0" w:color="auto"/>
        <w:bottom w:val="none" w:sz="0" w:space="0" w:color="auto"/>
        <w:right w:val="none" w:sz="0" w:space="0" w:color="auto"/>
      </w:divBdr>
    </w:div>
    <w:div w:id="806625249">
      <w:bodyDiv w:val="1"/>
      <w:marLeft w:val="0"/>
      <w:marRight w:val="0"/>
      <w:marTop w:val="0"/>
      <w:marBottom w:val="0"/>
      <w:divBdr>
        <w:top w:val="none" w:sz="0" w:space="0" w:color="auto"/>
        <w:left w:val="none" w:sz="0" w:space="0" w:color="auto"/>
        <w:bottom w:val="none" w:sz="0" w:space="0" w:color="auto"/>
        <w:right w:val="none" w:sz="0" w:space="0" w:color="auto"/>
      </w:divBdr>
    </w:div>
    <w:div w:id="1276595836">
      <w:bodyDiv w:val="1"/>
      <w:marLeft w:val="0"/>
      <w:marRight w:val="0"/>
      <w:marTop w:val="0"/>
      <w:marBottom w:val="0"/>
      <w:divBdr>
        <w:top w:val="none" w:sz="0" w:space="0" w:color="auto"/>
        <w:left w:val="none" w:sz="0" w:space="0" w:color="auto"/>
        <w:bottom w:val="none" w:sz="0" w:space="0" w:color="auto"/>
        <w:right w:val="none" w:sz="0" w:space="0" w:color="auto"/>
      </w:divBdr>
    </w:div>
    <w:div w:id="1411274264">
      <w:bodyDiv w:val="1"/>
      <w:marLeft w:val="0"/>
      <w:marRight w:val="0"/>
      <w:marTop w:val="0"/>
      <w:marBottom w:val="0"/>
      <w:divBdr>
        <w:top w:val="none" w:sz="0" w:space="0" w:color="auto"/>
        <w:left w:val="none" w:sz="0" w:space="0" w:color="auto"/>
        <w:bottom w:val="none" w:sz="0" w:space="0" w:color="auto"/>
        <w:right w:val="none" w:sz="0" w:space="0" w:color="auto"/>
      </w:divBdr>
    </w:div>
    <w:div w:id="1656104823">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eader" Target="header1.xml"/><Relationship Id="rId7" Type="http://schemas.openxmlformats.org/officeDocument/2006/relationships/comments" Target="comment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footer" Target="footer2.xml"/><Relationship Id="rId2" Type="http://schemas.openxmlformats.org/officeDocument/2006/relationships/styles" Target="styles.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png"/><Relationship Id="rId24"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image" Target="media/image5.png"/><Relationship Id="rId23" Type="http://schemas.openxmlformats.org/officeDocument/2006/relationships/footer" Target="footer1.xml"/><Relationship Id="rId28" Type="http://schemas.openxmlformats.org/officeDocument/2006/relationships/theme" Target="theme/theme1.xml"/><Relationship Id="rId10" Type="http://schemas.openxmlformats.org/officeDocument/2006/relationships/hyperlink" Target="mailto:jean-lou.dorne@efsa.europa.eu" TargetMode="External"/><Relationship Id="rId19" Type="http://schemas.openxmlformats.org/officeDocument/2006/relationships/image" Target="media/image9.png"/><Relationship Id="rId4" Type="http://schemas.openxmlformats.org/officeDocument/2006/relationships/webSettings" Target="webSettings.xml"/><Relationship Id="rId9" Type="http://schemas.openxmlformats.org/officeDocument/2006/relationships/hyperlink" Target="mailto:avenan@deb.uminho.pt" TargetMode="External"/><Relationship Id="rId14" Type="http://schemas.openxmlformats.org/officeDocument/2006/relationships/image" Target="media/image4.png"/><Relationship Id="rId22" Type="http://schemas.openxmlformats.org/officeDocument/2006/relationships/header" Target="header2.xml"/><Relationship Id="rId27"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obypalumb\OneDrive%20-%20Universit&#224;%20Cattolica%20del%20Sacro%20Cuore\MYCHIF\OCCURRENCE\PAPER\MDPI\microorganisms-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microorganisms-template</Template>
  <TotalTime>169</TotalTime>
  <Pages>31</Pages>
  <Words>12820</Words>
  <Characters>73078</Characters>
  <Application>Microsoft Office Word</Application>
  <DocSecurity>0</DocSecurity>
  <Lines>608</Lines>
  <Paragraphs>171</Paragraphs>
  <ScaleCrop>false</ScaleCrop>
  <HeadingPairs>
    <vt:vector size="4" baseType="variant">
      <vt:variant>
        <vt:lpstr>Titolo</vt:lpstr>
      </vt:variant>
      <vt:variant>
        <vt:i4>1</vt:i4>
      </vt:variant>
      <vt:variant>
        <vt:lpstr>Título</vt:lpstr>
      </vt:variant>
      <vt:variant>
        <vt:i4>1</vt:i4>
      </vt:variant>
    </vt:vector>
  </HeadingPairs>
  <TitlesOfParts>
    <vt:vector size="2" baseType="lpstr">
      <vt:lpstr>Type of the Paper (Article, Review, Communication, etc</vt:lpstr>
      <vt:lpstr>Type of the Paper (Article, Review, Communication, etc</vt:lpstr>
    </vt:vector>
  </TitlesOfParts>
  <Company/>
  <LinksUpToDate>false</LinksUpToDate>
  <CharactersWithSpaces>85727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 Review, Communication, etc</dc:title>
  <dc:subject/>
  <dc:creator>Robypalumb</dc:creator>
  <cp:keywords/>
  <dc:description/>
  <cp:lastModifiedBy>Robypalumb</cp:lastModifiedBy>
  <cp:revision>5</cp:revision>
  <cp:lastPrinted>2019-11-22T13:50:00Z</cp:lastPrinted>
  <dcterms:created xsi:type="dcterms:W3CDTF">2019-12-03T10:42:00Z</dcterms:created>
  <dcterms:modified xsi:type="dcterms:W3CDTF">2019-12-04T18:56:00Z</dcterms:modified>
</cp:coreProperties>
</file>