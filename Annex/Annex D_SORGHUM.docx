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01A" w:rsidRDefault="00D9701A" w:rsidP="00D9701A">
      <w:pPr>
        <w:pStyle w:val="EFSAHeading1nonumber"/>
      </w:pPr>
      <w:bookmarkStart w:id="0" w:name="_Toc356077"/>
      <w:r w:rsidRPr="00D9701A">
        <w:t xml:space="preserve">Annex </w:t>
      </w:r>
      <w:r w:rsidR="00927A7E">
        <w:t>D</w:t>
      </w:r>
      <w:r w:rsidRPr="00D9701A">
        <w:t xml:space="preserve"> – Pre- and post-harvest strategies to mitigate mycotoxin contamination in sorghum</w:t>
      </w:r>
      <w:bookmarkEnd w:id="0"/>
    </w:p>
    <w:p w:rsidR="00E70C04" w:rsidRDefault="00D9701A" w:rsidP="00D9701A">
      <w:pPr>
        <w:pStyle w:val="EFSAHeading1nonumber"/>
      </w:pPr>
      <w:bookmarkStart w:id="1" w:name="_Toc356078"/>
      <w:r w:rsidRPr="00D9701A">
        <w:t>Table of contents</w:t>
      </w:r>
      <w:bookmarkEnd w:id="1"/>
    </w:p>
    <w:sdt>
      <w:sdtPr>
        <w:id w:val="-7294190"/>
        <w:docPartObj>
          <w:docPartGallery w:val="Table of Contents"/>
          <w:docPartUnique/>
        </w:docPartObj>
      </w:sdtPr>
      <w:sdtEndPr>
        <w:rPr>
          <w:b/>
          <w:bCs/>
        </w:rPr>
      </w:sdtEndPr>
      <w:sdtContent>
        <w:p w:rsidR="00E70C04" w:rsidRDefault="00E70C04" w:rsidP="00E70C04"/>
        <w:p w:rsidR="0099439B" w:rsidRDefault="00E70C04">
          <w:pPr>
            <w:pStyle w:val="TOC1"/>
            <w:rPr>
              <w:rFonts w:asciiTheme="minorHAnsi" w:eastAsiaTheme="minorEastAsia" w:hAnsiTheme="minorHAnsi" w:cstheme="minorBidi"/>
              <w:noProof/>
              <w:sz w:val="22"/>
              <w:szCs w:val="22"/>
              <w:lang w:val="it-IT" w:eastAsia="it-IT"/>
            </w:rPr>
          </w:pPr>
          <w:r>
            <w:fldChar w:fldCharType="begin"/>
          </w:r>
          <w:r>
            <w:instrText xml:space="preserve"> TOC \o "1-3" \h \z \u </w:instrText>
          </w:r>
          <w:r>
            <w:fldChar w:fldCharType="separate"/>
          </w:r>
          <w:hyperlink w:anchor="_Toc356077" w:history="1">
            <w:r w:rsidR="00E16B89">
              <w:rPr>
                <w:rStyle w:val="Hyperlink"/>
                <w:noProof/>
              </w:rPr>
              <w:t>Annex D</w:t>
            </w:r>
            <w:r w:rsidR="0099439B" w:rsidRPr="00C90CCD">
              <w:rPr>
                <w:rStyle w:val="Hyperlink"/>
                <w:noProof/>
              </w:rPr>
              <w:t xml:space="preserve"> – Pre- and post-harvest strategies to mitigate mycotoxin contamination in sorghum</w:t>
            </w:r>
            <w:r w:rsidR="0099439B">
              <w:rPr>
                <w:noProof/>
                <w:webHidden/>
              </w:rPr>
              <w:tab/>
            </w:r>
            <w:r w:rsidR="0099439B">
              <w:rPr>
                <w:noProof/>
                <w:webHidden/>
              </w:rPr>
              <w:fldChar w:fldCharType="begin"/>
            </w:r>
            <w:r w:rsidR="0099439B">
              <w:rPr>
                <w:noProof/>
                <w:webHidden/>
              </w:rPr>
              <w:instrText xml:space="preserve"> PAGEREF _Toc356077 \h </w:instrText>
            </w:r>
            <w:r w:rsidR="0099439B">
              <w:rPr>
                <w:noProof/>
                <w:webHidden/>
              </w:rPr>
            </w:r>
            <w:r w:rsidR="0099439B">
              <w:rPr>
                <w:noProof/>
                <w:webHidden/>
              </w:rPr>
              <w:fldChar w:fldCharType="separate"/>
            </w:r>
            <w:r w:rsidR="0099439B">
              <w:rPr>
                <w:noProof/>
                <w:webHidden/>
              </w:rPr>
              <w:t>1</w:t>
            </w:r>
            <w:r w:rsidR="0099439B">
              <w:rPr>
                <w:noProof/>
                <w:webHidden/>
              </w:rPr>
              <w:fldChar w:fldCharType="end"/>
            </w:r>
          </w:hyperlink>
        </w:p>
        <w:p w:rsidR="0099439B" w:rsidRDefault="00E16B89">
          <w:pPr>
            <w:pStyle w:val="TOC1"/>
            <w:rPr>
              <w:rFonts w:asciiTheme="minorHAnsi" w:eastAsiaTheme="minorEastAsia" w:hAnsiTheme="minorHAnsi" w:cstheme="minorBidi"/>
              <w:noProof/>
              <w:sz w:val="22"/>
              <w:szCs w:val="22"/>
              <w:lang w:val="it-IT" w:eastAsia="it-IT"/>
            </w:rPr>
          </w:pPr>
          <w:hyperlink w:anchor="_Toc356078" w:history="1">
            <w:r w:rsidR="0099439B" w:rsidRPr="00C90CCD">
              <w:rPr>
                <w:rStyle w:val="Hyperlink"/>
                <w:noProof/>
              </w:rPr>
              <w:t>Table of contents</w:t>
            </w:r>
            <w:r w:rsidR="0099439B">
              <w:rPr>
                <w:noProof/>
                <w:webHidden/>
              </w:rPr>
              <w:tab/>
            </w:r>
            <w:bookmarkStart w:id="2" w:name="_GoBack"/>
            <w:bookmarkEnd w:id="2"/>
            <w:r w:rsidR="0099439B">
              <w:rPr>
                <w:noProof/>
                <w:webHidden/>
              </w:rPr>
              <w:fldChar w:fldCharType="begin"/>
            </w:r>
            <w:r w:rsidR="0099439B">
              <w:rPr>
                <w:noProof/>
                <w:webHidden/>
              </w:rPr>
              <w:instrText xml:space="preserve"> PAGEREF _Toc356078 \h </w:instrText>
            </w:r>
            <w:r w:rsidR="0099439B">
              <w:rPr>
                <w:noProof/>
                <w:webHidden/>
              </w:rPr>
            </w:r>
            <w:r w:rsidR="0099439B">
              <w:rPr>
                <w:noProof/>
                <w:webHidden/>
              </w:rPr>
              <w:fldChar w:fldCharType="separate"/>
            </w:r>
            <w:r w:rsidR="0099439B">
              <w:rPr>
                <w:noProof/>
                <w:webHidden/>
              </w:rPr>
              <w:t>1</w:t>
            </w:r>
            <w:r w:rsidR="0099439B">
              <w:rPr>
                <w:noProof/>
                <w:webHidden/>
              </w:rPr>
              <w:fldChar w:fldCharType="end"/>
            </w:r>
          </w:hyperlink>
        </w:p>
        <w:p w:rsidR="0099439B" w:rsidRDefault="00E16B89">
          <w:pPr>
            <w:pStyle w:val="TOC3"/>
            <w:tabs>
              <w:tab w:val="left" w:pos="880"/>
              <w:tab w:val="right" w:leader="dot" w:pos="9628"/>
            </w:tabs>
            <w:rPr>
              <w:rFonts w:asciiTheme="minorHAnsi" w:eastAsiaTheme="minorEastAsia" w:hAnsiTheme="minorHAnsi" w:cstheme="minorBidi"/>
              <w:noProof/>
              <w:sz w:val="22"/>
              <w:szCs w:val="22"/>
              <w:lang w:val="it-IT" w:eastAsia="it-IT"/>
            </w:rPr>
          </w:pPr>
          <w:hyperlink w:anchor="_Toc356079" w:history="1">
            <w:r w:rsidR="0099439B" w:rsidRPr="00C90CCD">
              <w:rPr>
                <w:rStyle w:val="Hyperlink"/>
                <w:noProof/>
              </w:rPr>
              <w:t>1.</w:t>
            </w:r>
            <w:r w:rsidR="0099439B">
              <w:rPr>
                <w:rFonts w:asciiTheme="minorHAnsi" w:eastAsiaTheme="minorEastAsia" w:hAnsiTheme="minorHAnsi" w:cstheme="minorBidi"/>
                <w:noProof/>
                <w:sz w:val="22"/>
                <w:szCs w:val="22"/>
                <w:lang w:val="it-IT" w:eastAsia="it-IT"/>
              </w:rPr>
              <w:tab/>
            </w:r>
            <w:r w:rsidR="0099439B" w:rsidRPr="00C90CCD">
              <w:rPr>
                <w:rStyle w:val="Hyperlink"/>
                <w:noProof/>
              </w:rPr>
              <w:t>Sorghum</w:t>
            </w:r>
            <w:r w:rsidR="0099439B">
              <w:rPr>
                <w:noProof/>
                <w:webHidden/>
              </w:rPr>
              <w:tab/>
            </w:r>
            <w:r w:rsidR="0099439B">
              <w:rPr>
                <w:noProof/>
                <w:webHidden/>
              </w:rPr>
              <w:fldChar w:fldCharType="begin"/>
            </w:r>
            <w:r w:rsidR="0099439B">
              <w:rPr>
                <w:noProof/>
                <w:webHidden/>
              </w:rPr>
              <w:instrText xml:space="preserve"> PAGEREF _Toc356079 \h </w:instrText>
            </w:r>
            <w:r w:rsidR="0099439B">
              <w:rPr>
                <w:noProof/>
                <w:webHidden/>
              </w:rPr>
            </w:r>
            <w:r w:rsidR="0099439B">
              <w:rPr>
                <w:noProof/>
                <w:webHidden/>
              </w:rPr>
              <w:fldChar w:fldCharType="separate"/>
            </w:r>
            <w:r w:rsidR="0099439B">
              <w:rPr>
                <w:noProof/>
                <w:webHidden/>
              </w:rPr>
              <w:t>1</w:t>
            </w:r>
            <w:r w:rsidR="0099439B">
              <w:rPr>
                <w:noProof/>
                <w:webHidden/>
              </w:rPr>
              <w:fldChar w:fldCharType="end"/>
            </w:r>
          </w:hyperlink>
        </w:p>
        <w:p w:rsidR="0099439B" w:rsidRDefault="00E16B89">
          <w:pPr>
            <w:pStyle w:val="TOC3"/>
            <w:tabs>
              <w:tab w:val="left" w:pos="1100"/>
              <w:tab w:val="right" w:leader="dot" w:pos="9628"/>
            </w:tabs>
            <w:rPr>
              <w:rFonts w:asciiTheme="minorHAnsi" w:eastAsiaTheme="minorEastAsia" w:hAnsiTheme="minorHAnsi" w:cstheme="minorBidi"/>
              <w:noProof/>
              <w:sz w:val="22"/>
              <w:szCs w:val="22"/>
              <w:lang w:val="it-IT" w:eastAsia="it-IT"/>
            </w:rPr>
          </w:pPr>
          <w:hyperlink w:anchor="_Toc356080" w:history="1">
            <w:r w:rsidR="0099439B" w:rsidRPr="00C90CCD">
              <w:rPr>
                <w:rStyle w:val="Hyperlink"/>
                <w:noProof/>
              </w:rPr>
              <w:t>1.2.</w:t>
            </w:r>
            <w:r w:rsidR="0099439B">
              <w:rPr>
                <w:rFonts w:asciiTheme="minorHAnsi" w:eastAsiaTheme="minorEastAsia" w:hAnsiTheme="minorHAnsi" w:cstheme="minorBidi"/>
                <w:noProof/>
                <w:sz w:val="22"/>
                <w:szCs w:val="22"/>
                <w:lang w:val="it-IT" w:eastAsia="it-IT"/>
              </w:rPr>
              <w:tab/>
            </w:r>
            <w:r w:rsidR="0099439B" w:rsidRPr="00C90CCD">
              <w:rPr>
                <w:rStyle w:val="Hyperlink"/>
                <w:noProof/>
              </w:rPr>
              <w:t>Sorghum phenology</w:t>
            </w:r>
            <w:r w:rsidR="0099439B">
              <w:rPr>
                <w:noProof/>
                <w:webHidden/>
              </w:rPr>
              <w:tab/>
            </w:r>
            <w:r w:rsidR="0099439B">
              <w:rPr>
                <w:noProof/>
                <w:webHidden/>
              </w:rPr>
              <w:fldChar w:fldCharType="begin"/>
            </w:r>
            <w:r w:rsidR="0099439B">
              <w:rPr>
                <w:noProof/>
                <w:webHidden/>
              </w:rPr>
              <w:instrText xml:space="preserve"> PAGEREF _Toc356080 \h </w:instrText>
            </w:r>
            <w:r w:rsidR="0099439B">
              <w:rPr>
                <w:noProof/>
                <w:webHidden/>
              </w:rPr>
            </w:r>
            <w:r w:rsidR="0099439B">
              <w:rPr>
                <w:noProof/>
                <w:webHidden/>
              </w:rPr>
              <w:fldChar w:fldCharType="separate"/>
            </w:r>
            <w:r w:rsidR="0099439B">
              <w:rPr>
                <w:noProof/>
                <w:webHidden/>
              </w:rPr>
              <w:t>2</w:t>
            </w:r>
            <w:r w:rsidR="0099439B">
              <w:rPr>
                <w:noProof/>
                <w:webHidden/>
              </w:rPr>
              <w:fldChar w:fldCharType="end"/>
            </w:r>
          </w:hyperlink>
        </w:p>
        <w:p w:rsidR="0099439B" w:rsidRDefault="00E16B89">
          <w:pPr>
            <w:pStyle w:val="TOC3"/>
            <w:tabs>
              <w:tab w:val="left" w:pos="1100"/>
              <w:tab w:val="right" w:leader="dot" w:pos="9628"/>
            </w:tabs>
            <w:rPr>
              <w:rFonts w:asciiTheme="minorHAnsi" w:eastAsiaTheme="minorEastAsia" w:hAnsiTheme="minorHAnsi" w:cstheme="minorBidi"/>
              <w:noProof/>
              <w:sz w:val="22"/>
              <w:szCs w:val="22"/>
              <w:lang w:val="it-IT" w:eastAsia="it-IT"/>
            </w:rPr>
          </w:pPr>
          <w:hyperlink w:anchor="_Toc356081" w:history="1">
            <w:r w:rsidR="0099439B" w:rsidRPr="00C90CCD">
              <w:rPr>
                <w:rStyle w:val="Hyperlink"/>
                <w:noProof/>
              </w:rPr>
              <w:t>1.3.</w:t>
            </w:r>
            <w:r w:rsidR="0099439B">
              <w:rPr>
                <w:rFonts w:asciiTheme="minorHAnsi" w:eastAsiaTheme="minorEastAsia" w:hAnsiTheme="minorHAnsi" w:cstheme="minorBidi"/>
                <w:noProof/>
                <w:sz w:val="22"/>
                <w:szCs w:val="22"/>
                <w:lang w:val="it-IT" w:eastAsia="it-IT"/>
              </w:rPr>
              <w:tab/>
            </w:r>
            <w:r w:rsidR="0099439B" w:rsidRPr="00C90CCD">
              <w:rPr>
                <w:rStyle w:val="Hyperlink"/>
                <w:noProof/>
              </w:rPr>
              <w:t xml:space="preserve">Infection cycle of </w:t>
            </w:r>
            <w:r w:rsidR="0099439B" w:rsidRPr="00C90CCD">
              <w:rPr>
                <w:rStyle w:val="Hyperlink"/>
                <w:i/>
                <w:noProof/>
              </w:rPr>
              <w:t>Aspergillus</w:t>
            </w:r>
            <w:r w:rsidR="0099439B" w:rsidRPr="00C90CCD">
              <w:rPr>
                <w:rStyle w:val="Hyperlink"/>
                <w:noProof/>
              </w:rPr>
              <w:t xml:space="preserve"> spp. in sorghum and plant pathogen interaction</w:t>
            </w:r>
            <w:r w:rsidR="0099439B">
              <w:rPr>
                <w:noProof/>
                <w:webHidden/>
              </w:rPr>
              <w:tab/>
            </w:r>
            <w:r w:rsidR="0099439B">
              <w:rPr>
                <w:noProof/>
                <w:webHidden/>
              </w:rPr>
              <w:fldChar w:fldCharType="begin"/>
            </w:r>
            <w:r w:rsidR="0099439B">
              <w:rPr>
                <w:noProof/>
                <w:webHidden/>
              </w:rPr>
              <w:instrText xml:space="preserve"> PAGEREF _Toc356081 \h </w:instrText>
            </w:r>
            <w:r w:rsidR="0099439B">
              <w:rPr>
                <w:noProof/>
                <w:webHidden/>
              </w:rPr>
            </w:r>
            <w:r w:rsidR="0099439B">
              <w:rPr>
                <w:noProof/>
                <w:webHidden/>
              </w:rPr>
              <w:fldChar w:fldCharType="separate"/>
            </w:r>
            <w:r w:rsidR="0099439B">
              <w:rPr>
                <w:noProof/>
                <w:webHidden/>
              </w:rPr>
              <w:t>2</w:t>
            </w:r>
            <w:r w:rsidR="0099439B">
              <w:rPr>
                <w:noProof/>
                <w:webHidden/>
              </w:rPr>
              <w:fldChar w:fldCharType="end"/>
            </w:r>
          </w:hyperlink>
        </w:p>
        <w:p w:rsidR="0099439B" w:rsidRDefault="00E16B89">
          <w:pPr>
            <w:pStyle w:val="TOC3"/>
            <w:tabs>
              <w:tab w:val="left" w:pos="1100"/>
              <w:tab w:val="right" w:leader="dot" w:pos="9628"/>
            </w:tabs>
            <w:rPr>
              <w:rFonts w:asciiTheme="minorHAnsi" w:eastAsiaTheme="minorEastAsia" w:hAnsiTheme="minorHAnsi" w:cstheme="minorBidi"/>
              <w:noProof/>
              <w:sz w:val="22"/>
              <w:szCs w:val="22"/>
              <w:lang w:val="it-IT" w:eastAsia="it-IT"/>
            </w:rPr>
          </w:pPr>
          <w:hyperlink w:anchor="_Toc356082" w:history="1">
            <w:r w:rsidR="0099439B" w:rsidRPr="00C90CCD">
              <w:rPr>
                <w:rStyle w:val="Hyperlink"/>
                <w:noProof/>
              </w:rPr>
              <w:t>1.4.</w:t>
            </w:r>
            <w:r w:rsidR="0099439B">
              <w:rPr>
                <w:rFonts w:asciiTheme="minorHAnsi" w:eastAsiaTheme="minorEastAsia" w:hAnsiTheme="minorHAnsi" w:cstheme="minorBidi"/>
                <w:noProof/>
                <w:sz w:val="22"/>
                <w:szCs w:val="22"/>
                <w:lang w:val="it-IT" w:eastAsia="it-IT"/>
              </w:rPr>
              <w:tab/>
            </w:r>
            <w:r w:rsidR="0099439B" w:rsidRPr="00C90CCD">
              <w:rPr>
                <w:rStyle w:val="Hyperlink"/>
                <w:noProof/>
              </w:rPr>
              <w:t xml:space="preserve">Infection cycle of </w:t>
            </w:r>
            <w:r w:rsidR="0099439B" w:rsidRPr="00C90CCD">
              <w:rPr>
                <w:rStyle w:val="Hyperlink"/>
                <w:i/>
                <w:noProof/>
              </w:rPr>
              <w:t>Fusarium</w:t>
            </w:r>
            <w:r w:rsidR="0099439B" w:rsidRPr="00C90CCD">
              <w:rPr>
                <w:rStyle w:val="Hyperlink"/>
                <w:noProof/>
              </w:rPr>
              <w:t xml:space="preserve"> spp. in sorghum and plant pathogen interaction</w:t>
            </w:r>
            <w:r w:rsidR="0099439B">
              <w:rPr>
                <w:noProof/>
                <w:webHidden/>
              </w:rPr>
              <w:tab/>
            </w:r>
            <w:r w:rsidR="0099439B">
              <w:rPr>
                <w:noProof/>
                <w:webHidden/>
              </w:rPr>
              <w:fldChar w:fldCharType="begin"/>
            </w:r>
            <w:r w:rsidR="0099439B">
              <w:rPr>
                <w:noProof/>
                <w:webHidden/>
              </w:rPr>
              <w:instrText xml:space="preserve"> PAGEREF _Toc356082 \h </w:instrText>
            </w:r>
            <w:r w:rsidR="0099439B">
              <w:rPr>
                <w:noProof/>
                <w:webHidden/>
              </w:rPr>
            </w:r>
            <w:r w:rsidR="0099439B">
              <w:rPr>
                <w:noProof/>
                <w:webHidden/>
              </w:rPr>
              <w:fldChar w:fldCharType="separate"/>
            </w:r>
            <w:r w:rsidR="0099439B">
              <w:rPr>
                <w:noProof/>
                <w:webHidden/>
              </w:rPr>
              <w:t>3</w:t>
            </w:r>
            <w:r w:rsidR="0099439B">
              <w:rPr>
                <w:noProof/>
                <w:webHidden/>
              </w:rPr>
              <w:fldChar w:fldCharType="end"/>
            </w:r>
          </w:hyperlink>
        </w:p>
        <w:p w:rsidR="0099439B" w:rsidRDefault="00E16B89">
          <w:pPr>
            <w:pStyle w:val="TOC3"/>
            <w:tabs>
              <w:tab w:val="left" w:pos="1100"/>
              <w:tab w:val="right" w:leader="dot" w:pos="9628"/>
            </w:tabs>
            <w:rPr>
              <w:rFonts w:asciiTheme="minorHAnsi" w:eastAsiaTheme="minorEastAsia" w:hAnsiTheme="minorHAnsi" w:cstheme="minorBidi"/>
              <w:noProof/>
              <w:sz w:val="22"/>
              <w:szCs w:val="22"/>
              <w:lang w:val="it-IT" w:eastAsia="it-IT"/>
            </w:rPr>
          </w:pPr>
          <w:hyperlink w:anchor="_Toc356083" w:history="1">
            <w:r w:rsidR="0099439B" w:rsidRPr="00C90CCD">
              <w:rPr>
                <w:rStyle w:val="Hyperlink"/>
                <w:noProof/>
              </w:rPr>
              <w:t>1.5.</w:t>
            </w:r>
            <w:r w:rsidR="0099439B">
              <w:rPr>
                <w:rFonts w:asciiTheme="minorHAnsi" w:eastAsiaTheme="minorEastAsia" w:hAnsiTheme="minorHAnsi" w:cstheme="minorBidi"/>
                <w:noProof/>
                <w:sz w:val="22"/>
                <w:szCs w:val="22"/>
                <w:lang w:val="it-IT" w:eastAsia="it-IT"/>
              </w:rPr>
              <w:tab/>
            </w:r>
            <w:r w:rsidR="0099439B" w:rsidRPr="00C90CCD">
              <w:rPr>
                <w:rStyle w:val="Hyperlink"/>
                <w:noProof/>
              </w:rPr>
              <w:t xml:space="preserve">Infection cycle of </w:t>
            </w:r>
            <w:r w:rsidR="0099439B" w:rsidRPr="00C90CCD">
              <w:rPr>
                <w:rStyle w:val="Hyperlink"/>
                <w:i/>
                <w:noProof/>
              </w:rPr>
              <w:t>Claviceps</w:t>
            </w:r>
            <w:r w:rsidR="0099439B" w:rsidRPr="00C90CCD">
              <w:rPr>
                <w:rStyle w:val="Hyperlink"/>
                <w:noProof/>
              </w:rPr>
              <w:t xml:space="preserve">  spp. in sorghum and plant pathogen interaction</w:t>
            </w:r>
            <w:r w:rsidR="0099439B">
              <w:rPr>
                <w:noProof/>
                <w:webHidden/>
              </w:rPr>
              <w:tab/>
            </w:r>
            <w:r w:rsidR="0099439B">
              <w:rPr>
                <w:noProof/>
                <w:webHidden/>
              </w:rPr>
              <w:fldChar w:fldCharType="begin"/>
            </w:r>
            <w:r w:rsidR="0099439B">
              <w:rPr>
                <w:noProof/>
                <w:webHidden/>
              </w:rPr>
              <w:instrText xml:space="preserve"> PAGEREF _Toc356083 \h </w:instrText>
            </w:r>
            <w:r w:rsidR="0099439B">
              <w:rPr>
                <w:noProof/>
                <w:webHidden/>
              </w:rPr>
            </w:r>
            <w:r w:rsidR="0099439B">
              <w:rPr>
                <w:noProof/>
                <w:webHidden/>
              </w:rPr>
              <w:fldChar w:fldCharType="separate"/>
            </w:r>
            <w:r w:rsidR="0099439B">
              <w:rPr>
                <w:noProof/>
                <w:webHidden/>
              </w:rPr>
              <w:t>3</w:t>
            </w:r>
            <w:r w:rsidR="0099439B">
              <w:rPr>
                <w:noProof/>
                <w:webHidden/>
              </w:rPr>
              <w:fldChar w:fldCharType="end"/>
            </w:r>
          </w:hyperlink>
        </w:p>
        <w:p w:rsidR="0099439B" w:rsidRDefault="00E16B89">
          <w:pPr>
            <w:pStyle w:val="TOC3"/>
            <w:tabs>
              <w:tab w:val="left" w:pos="880"/>
              <w:tab w:val="right" w:leader="dot" w:pos="9628"/>
            </w:tabs>
            <w:rPr>
              <w:rFonts w:asciiTheme="minorHAnsi" w:eastAsiaTheme="minorEastAsia" w:hAnsiTheme="minorHAnsi" w:cstheme="minorBidi"/>
              <w:noProof/>
              <w:sz w:val="22"/>
              <w:szCs w:val="22"/>
              <w:lang w:val="it-IT" w:eastAsia="it-IT"/>
            </w:rPr>
          </w:pPr>
          <w:hyperlink w:anchor="_Toc356084" w:history="1">
            <w:r w:rsidR="0099439B" w:rsidRPr="00C90CCD">
              <w:rPr>
                <w:rStyle w:val="Hyperlink"/>
                <w:noProof/>
              </w:rPr>
              <w:t>2.</w:t>
            </w:r>
            <w:r w:rsidR="0099439B">
              <w:rPr>
                <w:rFonts w:asciiTheme="minorHAnsi" w:eastAsiaTheme="minorEastAsia" w:hAnsiTheme="minorHAnsi" w:cstheme="minorBidi"/>
                <w:noProof/>
                <w:sz w:val="22"/>
                <w:szCs w:val="22"/>
                <w:lang w:val="it-IT" w:eastAsia="it-IT"/>
              </w:rPr>
              <w:tab/>
            </w:r>
            <w:r w:rsidR="0099439B" w:rsidRPr="00C90CCD">
              <w:rPr>
                <w:rStyle w:val="Hyperlink"/>
                <w:noProof/>
              </w:rPr>
              <w:t>Mycotoxin occurrence</w:t>
            </w:r>
            <w:r w:rsidR="0099439B">
              <w:rPr>
                <w:noProof/>
                <w:webHidden/>
              </w:rPr>
              <w:tab/>
            </w:r>
            <w:r w:rsidR="0099439B">
              <w:rPr>
                <w:noProof/>
                <w:webHidden/>
              </w:rPr>
              <w:fldChar w:fldCharType="begin"/>
            </w:r>
            <w:r w:rsidR="0099439B">
              <w:rPr>
                <w:noProof/>
                <w:webHidden/>
              </w:rPr>
              <w:instrText xml:space="preserve"> PAGEREF _Toc356084 \h </w:instrText>
            </w:r>
            <w:r w:rsidR="0099439B">
              <w:rPr>
                <w:noProof/>
                <w:webHidden/>
              </w:rPr>
            </w:r>
            <w:r w:rsidR="0099439B">
              <w:rPr>
                <w:noProof/>
                <w:webHidden/>
              </w:rPr>
              <w:fldChar w:fldCharType="separate"/>
            </w:r>
            <w:r w:rsidR="0099439B">
              <w:rPr>
                <w:noProof/>
                <w:webHidden/>
              </w:rPr>
              <w:t>5</w:t>
            </w:r>
            <w:r w:rsidR="0099439B">
              <w:rPr>
                <w:noProof/>
                <w:webHidden/>
              </w:rPr>
              <w:fldChar w:fldCharType="end"/>
            </w:r>
          </w:hyperlink>
        </w:p>
        <w:p w:rsidR="0099439B" w:rsidRDefault="00E16B89">
          <w:pPr>
            <w:pStyle w:val="TOC3"/>
            <w:tabs>
              <w:tab w:val="left" w:pos="880"/>
              <w:tab w:val="right" w:leader="dot" w:pos="9628"/>
            </w:tabs>
            <w:rPr>
              <w:rFonts w:asciiTheme="minorHAnsi" w:eastAsiaTheme="minorEastAsia" w:hAnsiTheme="minorHAnsi" w:cstheme="minorBidi"/>
              <w:noProof/>
              <w:sz w:val="22"/>
              <w:szCs w:val="22"/>
              <w:lang w:val="it-IT" w:eastAsia="it-IT"/>
            </w:rPr>
          </w:pPr>
          <w:hyperlink w:anchor="_Toc356085" w:history="1">
            <w:r w:rsidR="0099439B" w:rsidRPr="00C90CCD">
              <w:rPr>
                <w:rStyle w:val="Hyperlink"/>
                <w:noProof/>
              </w:rPr>
              <w:t>3.</w:t>
            </w:r>
            <w:r w:rsidR="0099439B">
              <w:rPr>
                <w:rFonts w:asciiTheme="minorHAnsi" w:eastAsiaTheme="minorEastAsia" w:hAnsiTheme="minorHAnsi" w:cstheme="minorBidi"/>
                <w:noProof/>
                <w:sz w:val="22"/>
                <w:szCs w:val="22"/>
                <w:lang w:val="it-IT" w:eastAsia="it-IT"/>
              </w:rPr>
              <w:tab/>
            </w:r>
            <w:r w:rsidR="0099439B" w:rsidRPr="00C90CCD">
              <w:rPr>
                <w:rStyle w:val="Hyperlink"/>
                <w:noProof/>
              </w:rPr>
              <w:t>Cropping system and harvest management</w:t>
            </w:r>
            <w:r w:rsidR="0099439B">
              <w:rPr>
                <w:noProof/>
                <w:webHidden/>
              </w:rPr>
              <w:tab/>
            </w:r>
            <w:r w:rsidR="0099439B">
              <w:rPr>
                <w:noProof/>
                <w:webHidden/>
              </w:rPr>
              <w:fldChar w:fldCharType="begin"/>
            </w:r>
            <w:r w:rsidR="0099439B">
              <w:rPr>
                <w:noProof/>
                <w:webHidden/>
              </w:rPr>
              <w:instrText xml:space="preserve"> PAGEREF _Toc356085 \h </w:instrText>
            </w:r>
            <w:r w:rsidR="0099439B">
              <w:rPr>
                <w:noProof/>
                <w:webHidden/>
              </w:rPr>
            </w:r>
            <w:r w:rsidR="0099439B">
              <w:rPr>
                <w:noProof/>
                <w:webHidden/>
              </w:rPr>
              <w:fldChar w:fldCharType="separate"/>
            </w:r>
            <w:r w:rsidR="0099439B">
              <w:rPr>
                <w:noProof/>
                <w:webHidden/>
              </w:rPr>
              <w:t>5</w:t>
            </w:r>
            <w:r w:rsidR="0099439B">
              <w:rPr>
                <w:noProof/>
                <w:webHidden/>
              </w:rPr>
              <w:fldChar w:fldCharType="end"/>
            </w:r>
          </w:hyperlink>
        </w:p>
        <w:p w:rsidR="0099439B" w:rsidRDefault="00E16B89">
          <w:pPr>
            <w:pStyle w:val="TOC3"/>
            <w:tabs>
              <w:tab w:val="left" w:pos="880"/>
              <w:tab w:val="right" w:leader="dot" w:pos="9628"/>
            </w:tabs>
            <w:rPr>
              <w:rFonts w:asciiTheme="minorHAnsi" w:eastAsiaTheme="minorEastAsia" w:hAnsiTheme="minorHAnsi" w:cstheme="minorBidi"/>
              <w:noProof/>
              <w:sz w:val="22"/>
              <w:szCs w:val="22"/>
              <w:lang w:val="it-IT" w:eastAsia="it-IT"/>
            </w:rPr>
          </w:pPr>
          <w:hyperlink w:anchor="_Toc356086" w:history="1">
            <w:r w:rsidR="0099439B" w:rsidRPr="00C90CCD">
              <w:rPr>
                <w:rStyle w:val="Hyperlink"/>
                <w:noProof/>
              </w:rPr>
              <w:t>4.</w:t>
            </w:r>
            <w:r w:rsidR="0099439B">
              <w:rPr>
                <w:rFonts w:asciiTheme="minorHAnsi" w:eastAsiaTheme="minorEastAsia" w:hAnsiTheme="minorHAnsi" w:cstheme="minorBidi"/>
                <w:noProof/>
                <w:sz w:val="22"/>
                <w:szCs w:val="22"/>
                <w:lang w:val="it-IT" w:eastAsia="it-IT"/>
              </w:rPr>
              <w:tab/>
            </w:r>
            <w:r w:rsidR="0099439B" w:rsidRPr="00C90CCD">
              <w:rPr>
                <w:rStyle w:val="Hyperlink"/>
                <w:noProof/>
              </w:rPr>
              <w:t>Post-harvest management</w:t>
            </w:r>
            <w:r w:rsidR="0099439B">
              <w:rPr>
                <w:noProof/>
                <w:webHidden/>
              </w:rPr>
              <w:tab/>
            </w:r>
            <w:r w:rsidR="0099439B">
              <w:rPr>
                <w:noProof/>
                <w:webHidden/>
              </w:rPr>
              <w:fldChar w:fldCharType="begin"/>
            </w:r>
            <w:r w:rsidR="0099439B">
              <w:rPr>
                <w:noProof/>
                <w:webHidden/>
              </w:rPr>
              <w:instrText xml:space="preserve"> PAGEREF _Toc356086 \h </w:instrText>
            </w:r>
            <w:r w:rsidR="0099439B">
              <w:rPr>
                <w:noProof/>
                <w:webHidden/>
              </w:rPr>
            </w:r>
            <w:r w:rsidR="0099439B">
              <w:rPr>
                <w:noProof/>
                <w:webHidden/>
              </w:rPr>
              <w:fldChar w:fldCharType="separate"/>
            </w:r>
            <w:r w:rsidR="0099439B">
              <w:rPr>
                <w:noProof/>
                <w:webHidden/>
              </w:rPr>
              <w:t>5</w:t>
            </w:r>
            <w:r w:rsidR="0099439B">
              <w:rPr>
                <w:noProof/>
                <w:webHidden/>
              </w:rPr>
              <w:fldChar w:fldCharType="end"/>
            </w:r>
          </w:hyperlink>
        </w:p>
        <w:p w:rsidR="0099439B" w:rsidRDefault="00E16B89">
          <w:pPr>
            <w:pStyle w:val="TOC3"/>
            <w:tabs>
              <w:tab w:val="right" w:leader="dot" w:pos="9628"/>
            </w:tabs>
            <w:rPr>
              <w:rFonts w:asciiTheme="minorHAnsi" w:eastAsiaTheme="minorEastAsia" w:hAnsiTheme="minorHAnsi" w:cstheme="minorBidi"/>
              <w:noProof/>
              <w:sz w:val="22"/>
              <w:szCs w:val="22"/>
              <w:lang w:val="it-IT" w:eastAsia="it-IT"/>
            </w:rPr>
          </w:pPr>
          <w:hyperlink w:anchor="_Toc356087" w:history="1">
            <w:r w:rsidR="0099439B" w:rsidRPr="00C90CCD">
              <w:rPr>
                <w:rStyle w:val="Hyperlink"/>
                <w:noProof/>
              </w:rPr>
              <w:t>Abbreviations</w:t>
            </w:r>
            <w:r w:rsidR="0099439B">
              <w:rPr>
                <w:noProof/>
                <w:webHidden/>
              </w:rPr>
              <w:tab/>
            </w:r>
            <w:r w:rsidR="0099439B">
              <w:rPr>
                <w:noProof/>
                <w:webHidden/>
              </w:rPr>
              <w:fldChar w:fldCharType="begin"/>
            </w:r>
            <w:r w:rsidR="0099439B">
              <w:rPr>
                <w:noProof/>
                <w:webHidden/>
              </w:rPr>
              <w:instrText xml:space="preserve"> PAGEREF _Toc356087 \h </w:instrText>
            </w:r>
            <w:r w:rsidR="0099439B">
              <w:rPr>
                <w:noProof/>
                <w:webHidden/>
              </w:rPr>
            </w:r>
            <w:r w:rsidR="0099439B">
              <w:rPr>
                <w:noProof/>
                <w:webHidden/>
              </w:rPr>
              <w:fldChar w:fldCharType="separate"/>
            </w:r>
            <w:r w:rsidR="0099439B">
              <w:rPr>
                <w:noProof/>
                <w:webHidden/>
              </w:rPr>
              <w:t>7</w:t>
            </w:r>
            <w:r w:rsidR="0099439B">
              <w:rPr>
                <w:noProof/>
                <w:webHidden/>
              </w:rPr>
              <w:fldChar w:fldCharType="end"/>
            </w:r>
          </w:hyperlink>
        </w:p>
        <w:p w:rsidR="0099439B" w:rsidRDefault="00E16B89">
          <w:pPr>
            <w:pStyle w:val="TOC3"/>
            <w:tabs>
              <w:tab w:val="right" w:leader="dot" w:pos="9628"/>
            </w:tabs>
            <w:rPr>
              <w:rFonts w:asciiTheme="minorHAnsi" w:eastAsiaTheme="minorEastAsia" w:hAnsiTheme="minorHAnsi" w:cstheme="minorBidi"/>
              <w:noProof/>
              <w:sz w:val="22"/>
              <w:szCs w:val="22"/>
              <w:lang w:val="it-IT" w:eastAsia="it-IT"/>
            </w:rPr>
          </w:pPr>
          <w:hyperlink w:anchor="_Toc356088" w:history="1">
            <w:r w:rsidR="0099439B" w:rsidRPr="00C90CCD">
              <w:rPr>
                <w:rStyle w:val="Hyperlink"/>
                <w:noProof/>
              </w:rPr>
              <w:t>References</w:t>
            </w:r>
            <w:r w:rsidR="0099439B">
              <w:rPr>
                <w:noProof/>
                <w:webHidden/>
              </w:rPr>
              <w:tab/>
            </w:r>
            <w:r w:rsidR="0099439B">
              <w:rPr>
                <w:noProof/>
                <w:webHidden/>
              </w:rPr>
              <w:fldChar w:fldCharType="begin"/>
            </w:r>
            <w:r w:rsidR="0099439B">
              <w:rPr>
                <w:noProof/>
                <w:webHidden/>
              </w:rPr>
              <w:instrText xml:space="preserve"> PAGEREF _Toc356088 \h </w:instrText>
            </w:r>
            <w:r w:rsidR="0099439B">
              <w:rPr>
                <w:noProof/>
                <w:webHidden/>
              </w:rPr>
            </w:r>
            <w:r w:rsidR="0099439B">
              <w:rPr>
                <w:noProof/>
                <w:webHidden/>
              </w:rPr>
              <w:fldChar w:fldCharType="separate"/>
            </w:r>
            <w:r w:rsidR="0099439B">
              <w:rPr>
                <w:noProof/>
                <w:webHidden/>
              </w:rPr>
              <w:t>8</w:t>
            </w:r>
            <w:r w:rsidR="0099439B">
              <w:rPr>
                <w:noProof/>
                <w:webHidden/>
              </w:rPr>
              <w:fldChar w:fldCharType="end"/>
            </w:r>
          </w:hyperlink>
        </w:p>
        <w:p w:rsidR="00E70C04" w:rsidRDefault="00E70C04">
          <w:r>
            <w:rPr>
              <w:b/>
              <w:bCs/>
            </w:rPr>
            <w:fldChar w:fldCharType="end"/>
          </w:r>
        </w:p>
      </w:sdtContent>
    </w:sdt>
    <w:p w:rsidR="00E70C04" w:rsidRPr="00E70C04" w:rsidRDefault="00E70C04" w:rsidP="00E70C04">
      <w:pPr>
        <w:rPr>
          <w:lang w:val="en-GB"/>
        </w:rPr>
      </w:pPr>
    </w:p>
    <w:p w:rsidR="00E70C04" w:rsidRDefault="006B2A0B" w:rsidP="00927A7E">
      <w:pPr>
        <w:pStyle w:val="EFSAHeading1nonumber"/>
      </w:pPr>
      <w:bookmarkStart w:id="3" w:name="_Toc356079"/>
      <w:r>
        <w:t>Sorghum</w:t>
      </w:r>
      <w:bookmarkEnd w:id="3"/>
    </w:p>
    <w:p w:rsidR="00D729B6" w:rsidRDefault="00A4666E" w:rsidP="00AE1E70">
      <w:r w:rsidRPr="00A4666E">
        <w:t>Sorghum (</w:t>
      </w:r>
      <w:r w:rsidRPr="0016037D">
        <w:rPr>
          <w:i/>
        </w:rPr>
        <w:t>Sorghum bicolor</w:t>
      </w:r>
      <w:r w:rsidRPr="00A4666E">
        <w:t xml:space="preserve"> L. </w:t>
      </w:r>
      <w:proofErr w:type="spellStart"/>
      <w:r w:rsidRPr="00A4666E">
        <w:t>Moench</w:t>
      </w:r>
      <w:proofErr w:type="spellEnd"/>
      <w:r w:rsidRPr="00A4666E">
        <w:t>) is considered the fifth most important crop among the world’s cereals</w:t>
      </w:r>
      <w:r w:rsidR="005A5936">
        <w:t xml:space="preserve"> after maize, wheat, rice, and barley</w:t>
      </w:r>
      <w:r w:rsidR="004A1180">
        <w:t>.</w:t>
      </w:r>
      <w:r w:rsidR="0016037D" w:rsidRPr="0016037D">
        <w:t xml:space="preserve"> </w:t>
      </w:r>
      <w:r w:rsidR="0016037D">
        <w:t>More than half of the world’s sorghum is grown in</w:t>
      </w:r>
      <w:r w:rsidR="0016037D" w:rsidRPr="0016037D">
        <w:t xml:space="preserve"> </w:t>
      </w:r>
      <w:r w:rsidR="0016037D" w:rsidRPr="00A4666E">
        <w:t>semiarid or subtropical regions due to its resistance to harsh weather conditions.</w:t>
      </w:r>
      <w:r w:rsidR="00B17CEC">
        <w:t xml:space="preserve"> </w:t>
      </w:r>
      <w:r w:rsidR="00CD54F4">
        <w:t>Total world production of sorghum reached 57 million tons in 2017</w:t>
      </w:r>
      <w:r w:rsidR="00E07AFC">
        <w:t>,</w:t>
      </w:r>
      <w:r w:rsidR="00CD54F4">
        <w:t xml:space="preserve"> </w:t>
      </w:r>
      <w:r w:rsidR="004A1180">
        <w:t>of which more than 80% was produced in Africa and America</w:t>
      </w:r>
      <w:r w:rsidR="005A5936">
        <w:t>s</w:t>
      </w:r>
      <w:r w:rsidR="004A1180">
        <w:t xml:space="preserve">, while only a small </w:t>
      </w:r>
      <w:r w:rsidR="00E07AFC">
        <w:t>part</w:t>
      </w:r>
      <w:r w:rsidR="004A1180">
        <w:t xml:space="preserve"> in Europe (1.6%)</w:t>
      </w:r>
      <w:r w:rsidR="00E65CBC">
        <w:t>.</w:t>
      </w:r>
      <w:r w:rsidR="004A1180">
        <w:t xml:space="preserve"> </w:t>
      </w:r>
      <w:r w:rsidR="00E65CBC">
        <w:t xml:space="preserve">In 2017, sorghum covered </w:t>
      </w:r>
      <w:r w:rsidR="00E65CBC" w:rsidRPr="00DE603D">
        <w:t>295</w:t>
      </w:r>
      <w:r w:rsidR="00E65CBC">
        <w:t>,</w:t>
      </w:r>
      <w:r w:rsidR="00E65CBC" w:rsidRPr="00DE603D">
        <w:t xml:space="preserve">853 </w:t>
      </w:r>
      <w:r w:rsidR="00E65CBC">
        <w:t>ha in the EU-28 and EU ranked sixth among global sorghum importers. Just the 40% of the</w:t>
      </w:r>
      <w:r w:rsidR="00E65CBC" w:rsidRPr="00D4406E">
        <w:t xml:space="preserve"> sorghum </w:t>
      </w:r>
      <w:r w:rsidR="00E65CBC">
        <w:t xml:space="preserve">global </w:t>
      </w:r>
      <w:r w:rsidR="00E65CBC" w:rsidRPr="00D4406E">
        <w:t xml:space="preserve">production </w:t>
      </w:r>
      <w:r w:rsidR="00E65CBC">
        <w:t xml:space="preserve">goes toward </w:t>
      </w:r>
      <w:r w:rsidR="00E65CBC" w:rsidRPr="00D4406E">
        <w:t>human consumption</w:t>
      </w:r>
      <w:r w:rsidR="00E65CBC">
        <w:t>, primarily African and Asian countries where it represent</w:t>
      </w:r>
      <w:r w:rsidR="00494CF8">
        <w:t>s</w:t>
      </w:r>
      <w:r w:rsidR="00E65CBC">
        <w:t xml:space="preserve"> an important staple food. Whereas, about 45% of global sorghum production is used as raw material for bovine, poultry, and swine feeds </w:t>
      </w:r>
      <w:r w:rsidR="007C17C8">
        <w:fldChar w:fldCharType="begin"/>
      </w:r>
      <w:r w:rsidR="00D3366B">
        <w:instrText xml:space="preserve"> ADDIN EN.CITE &lt;EndNote&gt;&lt;Cite&gt;&lt;Author&gt;FAOSTAT&lt;/Author&gt;&lt;Year&gt;2017&lt;/Year&gt;&lt;RecNum&gt;842&lt;/RecNum&gt;&lt;DisplayText&gt;(FAOSTAT, 2017)&lt;/DisplayText&gt;&lt;record&gt;&lt;rec-number&gt;842&lt;/rec-number&gt;&lt;foreign-keys&gt;&lt;key app="EN" db-id="d9a2dxs2mp90fser0xlv2wenwxrz2df9stvw" timestamp="1548237606"&gt;842&lt;/key&gt;&lt;/foreign-keys&gt;&lt;ref-type name="Electronic Article"&gt;43&lt;/ref-type&gt;&lt;contributors&gt;&lt;authors&gt;&lt;author&gt;FAOSTAT&lt;/author&gt;&lt;/authors&gt;&lt;/contributors&gt;&lt;titles&gt;&lt;tertiary-title&gt;&lt;style face="normal" font="default" size="100%"&gt;FAOSTAT &lt;/style&gt;&lt;style face="underline" font="default" size="100%"&gt;http://www.fao.org/faostat/en/#data/QC&lt;/style&gt;&lt;/tertiary-title&gt;&lt;/titles&gt;&lt;dates&gt;&lt;year&gt;2017&lt;/year&gt;&lt;pub-dates&gt;&lt;date&gt;23 January 2019 &lt;/date&gt;&lt;/pub-dates&gt;&lt;/dates&gt;&lt;urls&gt;&lt;/urls&gt;&lt;/record&gt;&lt;/Cite&gt;&lt;Cite&gt;&lt;Author&gt;FAOSTAT&lt;/Author&gt;&lt;Year&gt;2017&lt;/Year&gt;&lt;RecNum&gt;842&lt;/RecNum&gt;&lt;record&gt;&lt;rec-number&gt;842&lt;/rec-number&gt;&lt;foreign-keys&gt;&lt;key app="EN" db-id="d9a2dxs2mp90fser0xlv2wenwxrz2df9stvw" timestamp="1548237606"&gt;842&lt;/key&gt;&lt;/foreign-keys&gt;&lt;ref-type name="Electronic Article"&gt;43&lt;/ref-type&gt;&lt;contributors&gt;&lt;authors&gt;&lt;author&gt;FAOSTAT&lt;/author&gt;&lt;/authors&gt;&lt;/contributors&gt;&lt;titles&gt;&lt;tertiary-title&gt;&lt;style face="normal" font="default" size="100%"&gt;FAOSTAT &lt;/style&gt;&lt;style face="underline" font="default" size="100%"&gt;http://www.fao.org/faostat/en/#data/QC&lt;/style&gt;&lt;/tertiary-title&gt;&lt;/titles&gt;&lt;dates&gt;&lt;year&gt;2017&lt;/year&gt;&lt;pub-dates&gt;&lt;date&gt;23 January 2019 &lt;/date&gt;&lt;/pub-dates&gt;&lt;/dates&gt;&lt;urls&gt;&lt;/urls&gt;&lt;/record&gt;&lt;/Cite&gt;&lt;/EndNote&gt;</w:instrText>
      </w:r>
      <w:r w:rsidR="007C17C8">
        <w:fldChar w:fldCharType="separate"/>
      </w:r>
      <w:r w:rsidR="008311FD">
        <w:rPr>
          <w:noProof/>
        </w:rPr>
        <w:t>(FAOSTAT, 2017)</w:t>
      </w:r>
      <w:r w:rsidR="007C17C8">
        <w:fldChar w:fldCharType="end"/>
      </w:r>
      <w:r w:rsidR="004A1180" w:rsidRPr="00115AE1">
        <w:t>.</w:t>
      </w:r>
      <w:r w:rsidR="00F21868" w:rsidRPr="00115AE1">
        <w:t xml:space="preserve"> </w:t>
      </w:r>
      <w:proofErr w:type="gramStart"/>
      <w:r w:rsidR="00F21868">
        <w:t xml:space="preserve">Besides being an important food, feed and forage crop, sorghum also provides raw material for the production of starch, fiber, </w:t>
      </w:r>
      <w:r w:rsidR="00E07AFC">
        <w:t>biofuels</w:t>
      </w:r>
      <w:r w:rsidR="00F21868">
        <w:t xml:space="preserve"> and other products.</w:t>
      </w:r>
      <w:proofErr w:type="gramEnd"/>
      <w:r w:rsidR="00BB0335">
        <w:t xml:space="preserve"> </w:t>
      </w:r>
      <w:r w:rsidR="00FC78AC">
        <w:t xml:space="preserve">Within the EU, sorghum is not widely used as livestock feed, although there are areas where it is grown and may be more extensively used in livestock rations </w:t>
      </w:r>
      <w:r w:rsidR="00FC78AC">
        <w:fldChar w:fldCharType="begin"/>
      </w:r>
      <w:r w:rsidR="00281601">
        <w:instrText xml:space="preserve"> ADDIN EN.CITE &lt;EndNote&gt;&lt;Cite&gt;&lt;Author&gt;EFSA&lt;/Author&gt;&lt;Year&gt;2012&lt;/Year&gt;&lt;RecNum&gt;854&lt;/RecNum&gt;&lt;DisplayText&gt;(EFSA, 2012)&lt;/DisplayText&gt;&lt;record&gt;&lt;rec-number&gt;854&lt;/rec-number&gt;&lt;foreign-keys&gt;&lt;key app="EN" db-id="d9a2dxs2mp90fser0xlv2wenwxrz2df9stvw" timestamp="1551186592"&gt;854&lt;/key&gt;&lt;/foreign-keys&gt;&lt;ref-type name="Journal Article"&gt;17&lt;/ref-type&gt;&lt;contributors&gt;&lt;authors&gt;&lt;author&gt;EFSA&lt;/author&gt;&lt;/authors&gt;&lt;/contributors&gt;&lt;titles&gt;&lt;title&gt;Scientific opinion on ergot alkaloids in food and feed&lt;/title&gt;&lt;secondary-title&gt;EFSA Journal&lt;/secondary-title&gt;&lt;/titles&gt;&lt;periodical&gt;&lt;full-title&gt;EFSA Journal&lt;/full-title&gt;&lt;/periodical&gt;&lt;pages&gt;2798&lt;/pages&gt;&lt;volume&gt;10&lt;/volume&gt;&lt;number&gt;7&lt;/number&gt;&lt;dates&gt;&lt;year&gt;2012&lt;/year&gt;&lt;/dates&gt;&lt;urls&gt;&lt;/urls&gt;&lt;/record&gt;&lt;/Cite&gt;&lt;/EndNote&gt;</w:instrText>
      </w:r>
      <w:r w:rsidR="00FC78AC">
        <w:fldChar w:fldCharType="separate"/>
      </w:r>
      <w:r w:rsidR="00FC78AC">
        <w:rPr>
          <w:noProof/>
        </w:rPr>
        <w:t>(EFSA, 2012)</w:t>
      </w:r>
      <w:r w:rsidR="00FC78AC">
        <w:fldChar w:fldCharType="end"/>
      </w:r>
      <w:r w:rsidR="00FC78AC">
        <w:t>.</w:t>
      </w:r>
    </w:p>
    <w:p w:rsidR="00AE1E70" w:rsidRDefault="00CD54F4" w:rsidP="00AE1E70">
      <w:r>
        <w:t xml:space="preserve">Sorghum </w:t>
      </w:r>
      <w:r w:rsidR="003E0949">
        <w:t xml:space="preserve">as other cereals is not free of mycotoxin contamination. It </w:t>
      </w:r>
      <w:r>
        <w:t xml:space="preserve">is attacked by several </w:t>
      </w:r>
      <w:proofErr w:type="spellStart"/>
      <w:r w:rsidR="008A459A" w:rsidRPr="00F34E61">
        <w:rPr>
          <w:lang w:val="en-GB"/>
        </w:rPr>
        <w:t>mycotoxigenic</w:t>
      </w:r>
      <w:proofErr w:type="spellEnd"/>
      <w:r w:rsidR="008A459A" w:rsidRPr="00F34E61">
        <w:rPr>
          <w:lang w:val="en-GB"/>
        </w:rPr>
        <w:t xml:space="preserve"> fungi</w:t>
      </w:r>
      <w:r w:rsidR="008A459A">
        <w:t xml:space="preserve"> </w:t>
      </w:r>
      <w:r>
        <w:t>that affect crop productivity</w:t>
      </w:r>
      <w:r w:rsidR="008A459A">
        <w:t xml:space="preserve"> and security for animal and human health</w:t>
      </w:r>
      <w:r>
        <w:t xml:space="preserve">. </w:t>
      </w:r>
      <w:r w:rsidR="00E07AFC">
        <w:rPr>
          <w:lang w:val="en-GB"/>
        </w:rPr>
        <w:t>Several genera</w:t>
      </w:r>
      <w:r w:rsidR="00E07AFC" w:rsidRPr="00E95CF2">
        <w:rPr>
          <w:lang w:val="en-GB"/>
        </w:rPr>
        <w:t xml:space="preserve"> </w:t>
      </w:r>
      <w:r w:rsidR="00E07AFC" w:rsidRPr="00CD54F4">
        <w:rPr>
          <w:lang w:val="en-GB"/>
        </w:rPr>
        <w:t>have been frequently recovered from sorghum grains</w:t>
      </w:r>
      <w:r w:rsidR="00E07AFC">
        <w:rPr>
          <w:lang w:val="en-GB"/>
        </w:rPr>
        <w:t xml:space="preserve"> including</w:t>
      </w:r>
      <w:r w:rsidR="00BB0335" w:rsidRPr="00E95CF2">
        <w:rPr>
          <w:lang w:val="en-GB"/>
        </w:rPr>
        <w:t xml:space="preserve"> </w:t>
      </w:r>
      <w:r w:rsidR="00E07AFC" w:rsidRPr="00F34E61">
        <w:rPr>
          <w:i/>
          <w:lang w:val="en-GB"/>
        </w:rPr>
        <w:t>Aspergillus</w:t>
      </w:r>
      <w:r w:rsidR="00E07AFC" w:rsidRPr="00F34E61">
        <w:rPr>
          <w:lang w:val="en-GB"/>
        </w:rPr>
        <w:t xml:space="preserve"> sp</w:t>
      </w:r>
      <w:r w:rsidR="00E07AFC">
        <w:rPr>
          <w:lang w:val="en-GB"/>
        </w:rPr>
        <w:t>p</w:t>
      </w:r>
      <w:r w:rsidR="00E07AFC" w:rsidRPr="00F34E61">
        <w:rPr>
          <w:lang w:val="en-GB"/>
        </w:rPr>
        <w:t xml:space="preserve">., </w:t>
      </w:r>
      <w:r w:rsidR="00E07AFC" w:rsidRPr="00F34E61">
        <w:rPr>
          <w:i/>
          <w:lang w:val="en-GB"/>
        </w:rPr>
        <w:t>Fusarium</w:t>
      </w:r>
      <w:r w:rsidR="00E07AFC">
        <w:rPr>
          <w:lang w:val="en-GB"/>
        </w:rPr>
        <w:t xml:space="preserve"> spp., </w:t>
      </w:r>
      <w:proofErr w:type="spellStart"/>
      <w:r w:rsidR="00E07AFC" w:rsidRPr="00F34E61">
        <w:rPr>
          <w:i/>
          <w:lang w:val="en-GB"/>
        </w:rPr>
        <w:t>Penicillium</w:t>
      </w:r>
      <w:proofErr w:type="spellEnd"/>
      <w:r w:rsidR="00E07AFC" w:rsidRPr="00F34E61">
        <w:rPr>
          <w:lang w:val="en-GB"/>
        </w:rPr>
        <w:t xml:space="preserve"> s</w:t>
      </w:r>
      <w:r w:rsidR="00FC78AC">
        <w:rPr>
          <w:lang w:val="en-GB"/>
        </w:rPr>
        <w:t xml:space="preserve">pp., </w:t>
      </w:r>
      <w:proofErr w:type="spellStart"/>
      <w:r w:rsidR="00E07AFC" w:rsidRPr="00F34E61">
        <w:rPr>
          <w:i/>
          <w:lang w:val="en-GB"/>
        </w:rPr>
        <w:t>Alternaria</w:t>
      </w:r>
      <w:proofErr w:type="spellEnd"/>
      <w:r w:rsidR="00E07AFC">
        <w:rPr>
          <w:lang w:val="en-GB"/>
        </w:rPr>
        <w:t xml:space="preserve"> spp.</w:t>
      </w:r>
      <w:r w:rsidR="00E10C97">
        <w:rPr>
          <w:lang w:val="en-GB"/>
        </w:rPr>
        <w:t xml:space="preserve"> </w:t>
      </w:r>
      <w:r w:rsidR="00FC78AC">
        <w:rPr>
          <w:lang w:val="en-GB"/>
        </w:rPr>
        <w:t xml:space="preserve">and </w:t>
      </w:r>
      <w:proofErr w:type="spellStart"/>
      <w:r w:rsidR="00FC78AC" w:rsidRPr="00FC78AC">
        <w:rPr>
          <w:i/>
          <w:lang w:val="en-GB"/>
        </w:rPr>
        <w:t>Claviceps</w:t>
      </w:r>
      <w:proofErr w:type="spellEnd"/>
      <w:r w:rsidR="00FC78AC">
        <w:rPr>
          <w:lang w:val="en-GB"/>
        </w:rPr>
        <w:t xml:space="preserve"> spp. </w:t>
      </w:r>
      <w:r w:rsidR="00670AE1">
        <w:rPr>
          <w:lang w:val="en-GB"/>
        </w:rPr>
        <w:fldChar w:fldCharType="begin">
          <w:fldData xml:space="preserve">PEVuZE5vdGU+PENpdGU+PEF1dGhvcj5NYWhtb3VkPC9BdXRob3I+PFllYXI+MjAxMzwvWWVhcj48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</w:fldData>
        </w:fldChar>
      </w:r>
      <w:r w:rsidR="000C6DAC">
        <w:rPr>
          <w:lang w:val="en-GB"/>
        </w:rPr>
        <w:instrText xml:space="preserve"> ADDIN EN.CITE </w:instrText>
      </w:r>
      <w:r w:rsidR="000C6DAC">
        <w:rPr>
          <w:lang w:val="en-GB"/>
        </w:rPr>
        <w:fldChar w:fldCharType="begin">
          <w:fldData xml:space="preserve">PEVuZE5vdGU+PENpdGU+PEF1dGhvcj5NYWhtb3VkPC9BdXRob3I+PFllYXI+MjAxMzwvWWVhcj48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</w:fldData>
        </w:fldChar>
      </w:r>
      <w:r w:rsidR="000C6DAC">
        <w:rPr>
          <w:lang w:val="en-GB"/>
        </w:rPr>
        <w:instrText xml:space="preserve"> ADDIN EN.CITE.DATA </w:instrText>
      </w:r>
      <w:r w:rsidR="000C6DAC">
        <w:rPr>
          <w:lang w:val="en-GB"/>
        </w:rPr>
      </w:r>
      <w:r w:rsidR="000C6DAC">
        <w:rPr>
          <w:lang w:val="en-GB"/>
        </w:rPr>
        <w:fldChar w:fldCharType="end"/>
      </w:r>
      <w:r w:rsidR="00670AE1">
        <w:rPr>
          <w:lang w:val="en-GB"/>
        </w:rPr>
      </w:r>
      <w:r w:rsidR="00670AE1">
        <w:rPr>
          <w:lang w:val="en-GB"/>
        </w:rPr>
        <w:fldChar w:fldCharType="separate"/>
      </w:r>
      <w:r w:rsidR="000C6DAC">
        <w:rPr>
          <w:noProof/>
          <w:lang w:val="en-GB"/>
        </w:rPr>
        <w:t>(Hussaini et al., 2009; Alves dos Reis et al., 2010; Yassin et al., 2010; Mahmoud et al., 2013; Lahouar et al., 2015)</w:t>
      </w:r>
      <w:r w:rsidR="00670AE1">
        <w:rPr>
          <w:lang w:val="en-GB"/>
        </w:rPr>
        <w:fldChar w:fldCharType="end"/>
      </w:r>
      <w:r w:rsidR="00670AE1">
        <w:rPr>
          <w:lang w:val="en-GB"/>
        </w:rPr>
        <w:t>.</w:t>
      </w:r>
      <w:r w:rsidR="008A459A">
        <w:rPr>
          <w:lang w:val="en-GB"/>
        </w:rPr>
        <w:t xml:space="preserve"> </w:t>
      </w:r>
      <w:r w:rsidR="008A459A">
        <w:t>Consequently, sorghum is usually contaminated by aflatoxins (AFs)</w:t>
      </w:r>
      <w:r w:rsidR="00E32508">
        <w:t xml:space="preserve"> and</w:t>
      </w:r>
      <w:r w:rsidR="008A459A">
        <w:t xml:space="preserve"> </w:t>
      </w:r>
      <w:proofErr w:type="spellStart"/>
      <w:r w:rsidR="005A5936">
        <w:t>fumonisins</w:t>
      </w:r>
      <w:proofErr w:type="spellEnd"/>
      <w:r w:rsidR="005A5936">
        <w:t xml:space="preserve"> (FBs)</w:t>
      </w:r>
      <w:r w:rsidR="00E10C97">
        <w:t xml:space="preserve">. Whereas </w:t>
      </w:r>
      <w:proofErr w:type="spellStart"/>
      <w:r w:rsidR="00C47587">
        <w:t>z</w:t>
      </w:r>
      <w:r w:rsidR="00FC78AC">
        <w:t>earalenone</w:t>
      </w:r>
      <w:proofErr w:type="spellEnd"/>
      <w:r w:rsidR="00FC78AC">
        <w:t xml:space="preserve"> (ZEN) and </w:t>
      </w:r>
      <w:proofErr w:type="spellStart"/>
      <w:r w:rsidR="00E10C97">
        <w:t>ochratoxin</w:t>
      </w:r>
      <w:proofErr w:type="spellEnd"/>
      <w:r w:rsidR="00E10C97">
        <w:t xml:space="preserve"> A (OTA) as well as </w:t>
      </w:r>
      <w:r w:rsidR="00CD2CD2">
        <w:t>a variety of other toxins</w:t>
      </w:r>
      <w:r w:rsidR="00BF4E52">
        <w:t xml:space="preserve"> (i.e. ergot </w:t>
      </w:r>
      <w:proofErr w:type="spellStart"/>
      <w:r w:rsidR="00BF4E52">
        <w:t>alcaloids</w:t>
      </w:r>
      <w:proofErr w:type="spellEnd"/>
      <w:r w:rsidR="00BF4E52">
        <w:t xml:space="preserve"> (EAs) and </w:t>
      </w:r>
      <w:proofErr w:type="spellStart"/>
      <w:r w:rsidR="00BF4E52">
        <w:t>moniformin</w:t>
      </w:r>
      <w:proofErr w:type="spellEnd"/>
      <w:r w:rsidR="00BF4E52">
        <w:t>)</w:t>
      </w:r>
      <w:r w:rsidR="00CD2CD2">
        <w:t xml:space="preserve"> </w:t>
      </w:r>
      <w:r w:rsidR="00E10C97">
        <w:t xml:space="preserve">are </w:t>
      </w:r>
      <w:r w:rsidR="00BF4E52">
        <w:t>reported</w:t>
      </w:r>
      <w:r w:rsidR="00CD2CD2">
        <w:t xml:space="preserve"> less </w:t>
      </w:r>
      <w:r w:rsidR="00CD2CD2">
        <w:fldChar w:fldCharType="begin"/>
      </w:r>
      <w:r w:rsidR="00222BB2">
        <w:instrText xml:space="preserve"> ADDIN EN.CITE &lt;EndNote&gt;&lt;Cite&gt;&lt;Author&gt;Leslie&lt;/Author&gt;&lt;Year&gt;2014&lt;/Year&gt;&lt;RecNum&gt;847&lt;/RecNum&gt;&lt;DisplayText&gt;(Leslie, 2014)&lt;/DisplayText&gt;&lt;record&gt;&lt;rec-number&gt;847&lt;/rec-number&gt;&lt;foreign-keys&gt;&lt;key app="EN" db-id="tddea0z5w2vetherrfl5rt99dz0drpvr0p2z" timestamp="1548319682"&gt;847&lt;/key&gt;&lt;/foreign-keys&gt;&lt;ref-type name="Book Section"&gt;5&lt;/ref-type&gt;&lt;contributors&gt;&lt;authors&gt;&lt;author&gt;Leslie, J.F.&lt;/author&gt;&lt;/authors&gt;&lt;secondary-authors&gt;&lt;author&gt;Leslie, J. F.&lt;/author&gt;&lt;author&gt;Logrieco, A.F.&lt;/author&gt;&lt;/secondary-authors&gt;&lt;/contributors&gt;&lt;titles&gt;&lt;title&gt;Mycotoxins in the sorghum grain chain&lt;/title&gt;&lt;secondary-title&gt;Mycotoxin reduction in grain chains&lt;/secondary-title&gt;&lt;/titles&gt;&lt;dates&gt;&lt;year&gt;2014&lt;/year&gt;&lt;/dates&gt;&lt;pub-location&gt;Ames, Iowa 50010, USA&lt;/pub-location&gt;&lt;publisher&gt;Wiley Blackwell&lt;/publisher&gt;&lt;isbn&gt;978-0-08138-2083-5&lt;/isbn&gt;&lt;urls&gt;&lt;/urls&gt;&lt;/record&gt;&lt;/Cite&gt;&lt;/EndNote&gt;</w:instrText>
      </w:r>
      <w:r w:rsidR="00CD2CD2">
        <w:fldChar w:fldCharType="separate"/>
      </w:r>
      <w:r w:rsidR="00222BB2">
        <w:rPr>
          <w:noProof/>
        </w:rPr>
        <w:t>(Leslie, 2014)</w:t>
      </w:r>
      <w:r w:rsidR="00CD2CD2">
        <w:fldChar w:fldCharType="end"/>
      </w:r>
      <w:r w:rsidR="00CD2CD2">
        <w:t xml:space="preserve">. </w:t>
      </w:r>
      <w:r w:rsidR="00903ED5">
        <w:t xml:space="preserve">AFs and FBs contamination reported in sorghum is usually much lower than the contamination encountered in other cereals, like maize. The reasoning behind this </w:t>
      </w:r>
      <w:r w:rsidR="00FE2217">
        <w:t xml:space="preserve">information </w:t>
      </w:r>
      <w:r w:rsidR="00903ED5">
        <w:t xml:space="preserve">is not </w:t>
      </w:r>
      <w:r w:rsidR="008539BE">
        <w:t xml:space="preserve">yet </w:t>
      </w:r>
      <w:r w:rsidR="00903ED5">
        <w:t xml:space="preserve">refined. </w:t>
      </w:r>
      <w:r w:rsidR="008539BE">
        <w:t>Thus,</w:t>
      </w:r>
      <w:r w:rsidR="00903ED5">
        <w:t xml:space="preserve"> the mechanisms of plant-pathogen interaction and infection cycle of fungal species </w:t>
      </w:r>
      <w:r w:rsidR="0028604E">
        <w:t xml:space="preserve">in this crop </w:t>
      </w:r>
      <w:r w:rsidR="00903ED5">
        <w:t xml:space="preserve">are not </w:t>
      </w:r>
      <w:r w:rsidR="00CD2CD2">
        <w:t>yet</w:t>
      </w:r>
      <w:r w:rsidR="00903ED5">
        <w:t xml:space="preserve"> </w:t>
      </w:r>
      <w:r w:rsidR="00CD2CD2">
        <w:t>defined</w:t>
      </w:r>
      <w:r w:rsidR="0028604E">
        <w:t>.</w:t>
      </w:r>
      <w:r w:rsidR="00AE1E70" w:rsidRPr="00AE1E70">
        <w:t xml:space="preserve"> </w:t>
      </w:r>
      <w:r w:rsidR="00AE1E70">
        <w:t xml:space="preserve">The main findings on occurring </w:t>
      </w:r>
      <w:proofErr w:type="spellStart"/>
      <w:r w:rsidR="00AE1E70" w:rsidRPr="00F34E61">
        <w:rPr>
          <w:lang w:val="en-GB"/>
        </w:rPr>
        <w:t>mycotoxigenic</w:t>
      </w:r>
      <w:proofErr w:type="spellEnd"/>
      <w:r w:rsidR="00AE1E70" w:rsidRPr="00F34E61">
        <w:rPr>
          <w:lang w:val="en-GB"/>
        </w:rPr>
        <w:t xml:space="preserve"> fungi</w:t>
      </w:r>
      <w:r w:rsidR="00AE1E70">
        <w:t xml:space="preserve"> in sorghum</w:t>
      </w:r>
      <w:r w:rsidR="00AE1E70" w:rsidRPr="00BB0335">
        <w:t xml:space="preserve"> and the associated mycotoxins</w:t>
      </w:r>
      <w:r w:rsidR="00AE1E70">
        <w:t xml:space="preserve"> retrieved from the literature are reported in the following paragraph. Furthermore, more details are collected in a summary table (</w:t>
      </w:r>
      <w:r w:rsidR="00AE1E70" w:rsidRPr="00317F01">
        <w:rPr>
          <w:b/>
        </w:rPr>
        <w:t xml:space="preserve">Table </w:t>
      </w:r>
      <w:r w:rsidR="008A69F8">
        <w:rPr>
          <w:b/>
        </w:rPr>
        <w:t>D</w:t>
      </w:r>
      <w:r w:rsidR="00AE1E70" w:rsidRPr="00317F01">
        <w:rPr>
          <w:b/>
        </w:rPr>
        <w:t>.1</w:t>
      </w:r>
      <w:r w:rsidR="00AE1E70">
        <w:t xml:space="preserve">). </w:t>
      </w:r>
    </w:p>
    <w:p w:rsidR="00AE1E70" w:rsidRPr="005F7F45" w:rsidRDefault="00AE1E70" w:rsidP="005F7F45">
      <w:pPr>
        <w:rPr>
          <w:lang w:val="en-GB"/>
        </w:rPr>
      </w:pPr>
      <w:r>
        <w:t>At present, relatively little is done to manage mycotoxin contamination in sorghum except for good agricultural practices and g</w:t>
      </w:r>
      <w:r w:rsidR="00FE2217">
        <w:t>o</w:t>
      </w:r>
      <w:r>
        <w:t>od storage practices.</w:t>
      </w:r>
      <w:r w:rsidR="00896002">
        <w:t xml:space="preserve"> </w:t>
      </w:r>
      <w:r w:rsidR="005F7F45">
        <w:t xml:space="preserve">However, the development of control methodologies </w:t>
      </w:r>
      <w:r w:rsidR="005F7F45">
        <w:lastRenderedPageBreak/>
        <w:t>require</w:t>
      </w:r>
      <w:r w:rsidR="00494CF8">
        <w:t>s</w:t>
      </w:r>
      <w:r w:rsidR="005F7F45">
        <w:t xml:space="preserve"> additional knowledge on sorghum-pathogen systems.</w:t>
      </w:r>
      <w:r w:rsidR="005F7F45">
        <w:rPr>
          <w:lang w:val="en-GB"/>
        </w:rPr>
        <w:t xml:space="preserve"> </w:t>
      </w:r>
      <w:r w:rsidR="00896002">
        <w:t xml:space="preserve">The </w:t>
      </w:r>
      <w:proofErr w:type="gramStart"/>
      <w:r w:rsidR="00896002">
        <w:t>few</w:t>
      </w:r>
      <w:proofErr w:type="gramEnd"/>
      <w:r w:rsidR="00896002">
        <w:t xml:space="preserve"> information retrieved are reported in the dedicated paragraphs. </w:t>
      </w:r>
    </w:p>
    <w:p w:rsidR="00AE1E70" w:rsidRDefault="00AE1E70" w:rsidP="00DE723E">
      <w:pPr>
        <w:spacing w:after="0"/>
      </w:pPr>
    </w:p>
    <w:p w:rsidR="0012050C" w:rsidRPr="008311FD" w:rsidRDefault="0012050C" w:rsidP="0012050C">
      <w:pPr>
        <w:spacing w:after="0"/>
        <w:jc w:val="left"/>
        <w:rPr>
          <w:color w:val="000000"/>
        </w:rPr>
      </w:pPr>
    </w:p>
    <w:p w:rsidR="00D9701A" w:rsidRDefault="00D9701A" w:rsidP="005A2FAB">
      <w:pPr>
        <w:pStyle w:val="EFSAHeading3"/>
        <w:numPr>
          <w:ilvl w:val="1"/>
          <w:numId w:val="1"/>
        </w:numPr>
      </w:pPr>
      <w:bookmarkStart w:id="4" w:name="_Toc356080"/>
      <w:r>
        <w:t>Sorghum phenology</w:t>
      </w:r>
      <w:bookmarkEnd w:id="4"/>
      <w:r>
        <w:t xml:space="preserve"> </w:t>
      </w:r>
    </w:p>
    <w:p w:rsidR="00752338" w:rsidRDefault="00382046" w:rsidP="002D42C7">
      <w:r w:rsidRPr="00097CD0">
        <w:rPr>
          <w:rFonts w:eastAsia="Times New Roman"/>
          <w:lang w:eastAsia="it-IT"/>
        </w:rPr>
        <w:t xml:space="preserve">A poster describing the </w:t>
      </w:r>
      <w:proofErr w:type="spellStart"/>
      <w:r w:rsidRPr="00097CD0">
        <w:t>phenological</w:t>
      </w:r>
      <w:proofErr w:type="spellEnd"/>
      <w:r w:rsidRPr="00097CD0">
        <w:t xml:space="preserve"> development process of sorghum</w:t>
      </w:r>
      <w:r w:rsidR="00097CD0">
        <w:rPr>
          <w:rFonts w:eastAsia="Times New Roman"/>
          <w:lang w:eastAsia="it-IT"/>
        </w:rPr>
        <w:t xml:space="preserve"> </w:t>
      </w:r>
      <w:r w:rsidRPr="00097CD0">
        <w:rPr>
          <w:rFonts w:eastAsia="Times New Roman"/>
          <w:lang w:eastAsia="it-IT"/>
        </w:rPr>
        <w:t>has been published by K-State Research and Extension</w:t>
      </w:r>
      <w:r w:rsidR="00752338" w:rsidRPr="00097CD0">
        <w:rPr>
          <w:rFonts w:eastAsia="Times New Roman"/>
          <w:lang w:eastAsia="it-IT"/>
        </w:rPr>
        <w:t xml:space="preserve"> and i</w:t>
      </w:r>
      <w:r w:rsidRPr="00097CD0">
        <w:rPr>
          <w:rFonts w:eastAsia="Times New Roman"/>
          <w:lang w:eastAsia="it-IT"/>
        </w:rPr>
        <w:t>t is available online</w:t>
      </w:r>
      <w:r w:rsidR="00097CD0">
        <w:rPr>
          <w:rFonts w:eastAsia="Times New Roman"/>
          <w:lang w:eastAsia="it-IT"/>
        </w:rPr>
        <w:t xml:space="preserve"> </w:t>
      </w:r>
      <w:r w:rsidR="00097CD0">
        <w:rPr>
          <w:rFonts w:eastAsia="Times New Roman"/>
          <w:lang w:eastAsia="it-IT"/>
        </w:rPr>
        <w:fldChar w:fldCharType="begin"/>
      </w:r>
      <w:r w:rsidR="00097CD0">
        <w:rPr>
          <w:rFonts w:eastAsia="Times New Roman"/>
          <w:lang w:eastAsia="it-IT"/>
        </w:rPr>
        <w:instrText xml:space="preserve"> ADDIN EN.CITE &lt;EndNote&gt;&lt;Cite&gt;&lt;Author&gt;Ciampitti&lt;/Author&gt;&lt;Year&gt;2015&lt;/Year&gt;&lt;RecNum&gt;847&lt;/RecNum&gt;&lt;DisplayText&gt;(Ciampitti, 2015)&lt;/DisplayText&gt;&lt;record&gt;&lt;rec-number&gt;847&lt;/rec-number&gt;&lt;foreign-keys&gt;&lt;key app="EN" db-id="d9a2dxs2mp90fser0xlv2wenwxrz2df9stvw" timestamp="1549357611"&gt;847&lt;/key&gt;&lt;/foreign-keys&gt;&lt;ref-type name="Web Page"&gt;12&lt;/ref-type&gt;&lt;contributors&gt;&lt;authors&gt;&lt;author&gt;Ciampitti, I.&lt;/author&gt;&lt;/authors&gt;&lt;/contributors&gt;&lt;titles&gt;&lt;title&gt;&lt;style face="normal" font="default" size="100%"&gt;Sorghum Growth and Development, &lt;/style&gt;&lt;style face="underline" font="default" size="100%"&gt;http://www.bookstore.ksre.ksu.edu/pubs/MF3234.pdf&lt;/style&gt;&lt;style face="normal" font="default" size="100%"&gt; &lt;/style&gt;&lt;/title&gt;&lt;/titles&gt;&lt;number&gt;February 2019 &lt;/number&gt;&lt;dates&gt;&lt;year&gt;2015&lt;/year&gt;&lt;/dates&gt;&lt;urls&gt;&lt;/urls&gt;&lt;/record&gt;&lt;/Cite&gt;&lt;/EndNote&gt;</w:instrText>
      </w:r>
      <w:r w:rsidR="00097CD0">
        <w:rPr>
          <w:rFonts w:eastAsia="Times New Roman"/>
          <w:lang w:eastAsia="it-IT"/>
        </w:rPr>
        <w:fldChar w:fldCharType="separate"/>
      </w:r>
      <w:r w:rsidR="00097CD0">
        <w:rPr>
          <w:rFonts w:eastAsia="Times New Roman"/>
          <w:noProof/>
          <w:lang w:eastAsia="it-IT"/>
        </w:rPr>
        <w:t>(Ciampitti, 2015)</w:t>
      </w:r>
      <w:r w:rsidR="00097CD0">
        <w:rPr>
          <w:rFonts w:eastAsia="Times New Roman"/>
          <w:lang w:eastAsia="it-IT"/>
        </w:rPr>
        <w:fldChar w:fldCharType="end"/>
      </w:r>
      <w:r w:rsidR="00752338" w:rsidRPr="00097CD0">
        <w:rPr>
          <w:rFonts w:eastAsia="Times New Roman"/>
          <w:lang w:eastAsia="it-IT"/>
        </w:rPr>
        <w:t xml:space="preserve">. We reported </w:t>
      </w:r>
      <w:r w:rsidR="00312A47">
        <w:rPr>
          <w:rFonts w:eastAsia="Times New Roman"/>
          <w:lang w:eastAsia="it-IT"/>
        </w:rPr>
        <w:t xml:space="preserve">the </w:t>
      </w:r>
      <w:r w:rsidR="00312A47" w:rsidRPr="00312A47">
        <w:rPr>
          <w:rFonts w:eastAsia="Times New Roman"/>
          <w:lang w:eastAsia="it-IT"/>
        </w:rPr>
        <w:t>nine stages of growth of the sorghum plant</w:t>
      </w:r>
      <w:r w:rsidR="00312A47" w:rsidRPr="00097CD0">
        <w:rPr>
          <w:rFonts w:eastAsia="Times New Roman"/>
          <w:lang w:eastAsia="it-IT"/>
        </w:rPr>
        <w:t xml:space="preserve"> </w:t>
      </w:r>
      <w:r w:rsidR="00097CD0" w:rsidRPr="00097CD0">
        <w:t>and related figure</w:t>
      </w:r>
      <w:r w:rsidR="00097CD0">
        <w:t xml:space="preserve"> (</w:t>
      </w:r>
      <w:r w:rsidR="00097CD0" w:rsidRPr="00097CD0">
        <w:rPr>
          <w:b/>
        </w:rPr>
        <w:t xml:space="preserve">Fig </w:t>
      </w:r>
      <w:r w:rsidR="008A69F8">
        <w:rPr>
          <w:b/>
        </w:rPr>
        <w:t>D</w:t>
      </w:r>
      <w:r w:rsidR="00097CD0" w:rsidRPr="00097CD0">
        <w:rPr>
          <w:b/>
        </w:rPr>
        <w:t>.1</w:t>
      </w:r>
      <w:r w:rsidR="00097CD0">
        <w:t>)</w:t>
      </w:r>
      <w:r w:rsidR="00752338" w:rsidRPr="00097CD0">
        <w:t xml:space="preserve">: </w:t>
      </w:r>
      <w:r w:rsidR="00675D5C">
        <w:t>(</w:t>
      </w:r>
      <w:r w:rsidR="002D42C7">
        <w:t>0</w:t>
      </w:r>
      <w:r w:rsidR="00675D5C">
        <w:t>)</w:t>
      </w:r>
      <w:r w:rsidR="002D42C7">
        <w:t xml:space="preserve"> </w:t>
      </w:r>
      <w:r w:rsidR="00675D5C">
        <w:t>e</w:t>
      </w:r>
      <w:r w:rsidR="002D42C7">
        <w:t>mergence</w:t>
      </w:r>
      <w:r w:rsidR="00675D5C">
        <w:t xml:space="preserve"> (c</w:t>
      </w:r>
      <w:r w:rsidR="002D42C7">
        <w:t>oleoptile visible at soil surface</w:t>
      </w:r>
      <w:r w:rsidR="00675D5C">
        <w:t>); (</w:t>
      </w:r>
      <w:r w:rsidR="002D42C7">
        <w:t>1</w:t>
      </w:r>
      <w:r w:rsidR="00675D5C">
        <w:t>)</w:t>
      </w:r>
      <w:r w:rsidR="002D42C7">
        <w:t xml:space="preserve"> </w:t>
      </w:r>
      <w:r w:rsidR="00675D5C">
        <w:t>t</w:t>
      </w:r>
      <w:r w:rsidR="002D42C7">
        <w:t>hree-leaf stage</w:t>
      </w:r>
      <w:r w:rsidR="00675D5C">
        <w:t xml:space="preserve"> (c</w:t>
      </w:r>
      <w:r w:rsidR="002D42C7">
        <w:t>ollar of t</w:t>
      </w:r>
      <w:r w:rsidR="00675D5C">
        <w:t>hird leaf visible); (</w:t>
      </w:r>
      <w:r w:rsidR="002D42C7">
        <w:t>2</w:t>
      </w:r>
      <w:r w:rsidR="00675D5C">
        <w:t>)</w:t>
      </w:r>
      <w:r w:rsidR="002D42C7">
        <w:t xml:space="preserve"> Five-leaf stage</w:t>
      </w:r>
      <w:r w:rsidR="00675D5C">
        <w:t xml:space="preserve"> (c</w:t>
      </w:r>
      <w:r w:rsidR="002D42C7">
        <w:t>ollar of fifth leaf visible</w:t>
      </w:r>
      <w:r w:rsidR="00675D5C">
        <w:t>); (</w:t>
      </w:r>
      <w:r w:rsidR="002D42C7">
        <w:t>3</w:t>
      </w:r>
      <w:r w:rsidR="00675D5C">
        <w:t>)</w:t>
      </w:r>
      <w:r w:rsidR="002D42C7">
        <w:t xml:space="preserve"> </w:t>
      </w:r>
      <w:r w:rsidR="00675D5C">
        <w:t>g</w:t>
      </w:r>
      <w:r w:rsidR="002D42C7">
        <w:t>rowing point differentiation</w:t>
      </w:r>
      <w:r w:rsidR="00675D5C">
        <w:t xml:space="preserve"> (a</w:t>
      </w:r>
      <w:r w:rsidR="002D42C7">
        <w:t>bout eight-l</w:t>
      </w:r>
      <w:r w:rsidR="00675D5C">
        <w:t>eaf stage with a visible collar); (</w:t>
      </w:r>
      <w:r w:rsidR="002D42C7">
        <w:t>4</w:t>
      </w:r>
      <w:r w:rsidR="00675D5C">
        <w:t>)</w:t>
      </w:r>
      <w:r w:rsidR="002D42C7">
        <w:t xml:space="preserve"> </w:t>
      </w:r>
      <w:r w:rsidR="00675D5C">
        <w:t>f</w:t>
      </w:r>
      <w:r w:rsidR="002D42C7">
        <w:t>lag leaf visible</w:t>
      </w:r>
      <w:r w:rsidR="00675D5C">
        <w:t xml:space="preserve"> (final leaf visible in whorl); (</w:t>
      </w:r>
      <w:r w:rsidR="002D42C7">
        <w:t>5</w:t>
      </w:r>
      <w:r w:rsidR="00675D5C">
        <w:t>)</w:t>
      </w:r>
      <w:r w:rsidR="002D42C7">
        <w:t xml:space="preserve"> </w:t>
      </w:r>
      <w:r w:rsidR="00675D5C">
        <w:t>b</w:t>
      </w:r>
      <w:r w:rsidR="002D42C7">
        <w:t>oot stage</w:t>
      </w:r>
      <w:r w:rsidR="00675D5C">
        <w:t xml:space="preserve"> (h</w:t>
      </w:r>
      <w:r w:rsidR="002D42C7">
        <w:t>ead</w:t>
      </w:r>
      <w:r w:rsidR="00675D5C">
        <w:t xml:space="preserve"> extended into flag leaf sheath); (</w:t>
      </w:r>
      <w:r w:rsidR="002D42C7">
        <w:t>6</w:t>
      </w:r>
      <w:r w:rsidR="00675D5C">
        <w:t>)</w:t>
      </w:r>
      <w:r w:rsidR="002D42C7">
        <w:t xml:space="preserve"> </w:t>
      </w:r>
      <w:r w:rsidR="00675D5C">
        <w:t>h</w:t>
      </w:r>
      <w:r w:rsidR="002D42C7">
        <w:t>alf-bloom</w:t>
      </w:r>
      <w:r w:rsidR="00675D5C">
        <w:t xml:space="preserve"> (h</w:t>
      </w:r>
      <w:r w:rsidR="002D42C7">
        <w:t>alf of th</w:t>
      </w:r>
      <w:r w:rsidR="00675D5C">
        <w:t xml:space="preserve">e plants at some stage of bloom); </w:t>
      </w:r>
      <w:r w:rsidR="005360EF">
        <w:t>(</w:t>
      </w:r>
      <w:r w:rsidR="002D42C7">
        <w:t>7</w:t>
      </w:r>
      <w:r w:rsidR="005360EF">
        <w:t>)</w:t>
      </w:r>
      <w:r w:rsidR="002D42C7">
        <w:t xml:space="preserve"> </w:t>
      </w:r>
      <w:r w:rsidR="005360EF">
        <w:t>s</w:t>
      </w:r>
      <w:r w:rsidR="002D42C7">
        <w:t>oft-dough</w:t>
      </w:r>
      <w:r w:rsidR="005360EF">
        <w:t xml:space="preserve"> (g</w:t>
      </w:r>
      <w:r w:rsidR="002D42C7">
        <w:t xml:space="preserve">rains are soft with little or </w:t>
      </w:r>
      <w:r w:rsidR="005360EF">
        <w:t>no liquid present when squeezed); (</w:t>
      </w:r>
      <w:r w:rsidR="002D42C7">
        <w:t>8</w:t>
      </w:r>
      <w:r w:rsidR="005360EF">
        <w:t>) hard-dough (grains are hard when squeezed); (</w:t>
      </w:r>
      <w:r w:rsidR="002D42C7">
        <w:t>9</w:t>
      </w:r>
      <w:r w:rsidR="005360EF">
        <w:t>)</w:t>
      </w:r>
      <w:r w:rsidR="002D42C7">
        <w:t xml:space="preserve"> </w:t>
      </w:r>
      <w:r w:rsidR="005360EF">
        <w:t>p</w:t>
      </w:r>
      <w:r w:rsidR="002D42C7">
        <w:t>hysiological maturity</w:t>
      </w:r>
      <w:r w:rsidR="005360EF">
        <w:t xml:space="preserve"> (b</w:t>
      </w:r>
      <w:r w:rsidR="002D42C7">
        <w:t>lac</w:t>
      </w:r>
      <w:r w:rsidR="005360EF">
        <w:t>k layer on the bottom of kernel).</w:t>
      </w:r>
    </w:p>
    <w:p w:rsidR="00382046" w:rsidRDefault="00097CD0" w:rsidP="00097CD0">
      <w:pPr>
        <w:jc w:val="center"/>
      </w:pPr>
      <w:r>
        <w:rPr>
          <w:noProof/>
          <w:lang w:val="en-GB" w:eastAsia="en-GB"/>
        </w:rPr>
        <w:drawing>
          <wp:inline distT="0" distB="0" distL="0" distR="0" wp14:anchorId="5E410292" wp14:editId="7F0C86EF">
            <wp:extent cx="4261510" cy="1986612"/>
            <wp:effectExtent l="0" t="0" r="571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go.jpg"/>
                    <pic:cNvPicPr/>
                  </pic:nvPicPr>
                  <pic:blipFill>
                    <a:blip r:embed="rId7">
                      <a:extLst>
                        <a:ext uri="{28A0092B-C50C-407E-A947-70E740481C1C}">
                          <a14:useLocalDpi xmlns:a14="http://schemas.microsoft.com/office/drawing/2010/main" val="0"/>
                        </a:ext>
                      </a:extLst>
                    </a:blip>
                    <a:stretch>
                      <a:fillRect/>
                    </a:stretch>
                  </pic:blipFill>
                  <pic:spPr>
                    <a:xfrm>
                      <a:off x="0" y="0"/>
                      <a:ext cx="4271223" cy="1991140"/>
                    </a:xfrm>
                    <a:prstGeom prst="rect">
                      <a:avLst/>
                    </a:prstGeom>
                  </pic:spPr>
                </pic:pic>
              </a:graphicData>
            </a:graphic>
          </wp:inline>
        </w:drawing>
      </w:r>
    </w:p>
    <w:p w:rsidR="00097CD0" w:rsidRDefault="00097CD0" w:rsidP="00097CD0">
      <w:pPr>
        <w:jc w:val="center"/>
        <w:rPr>
          <w:sz w:val="18"/>
          <w:szCs w:val="18"/>
        </w:rPr>
      </w:pPr>
      <w:r w:rsidRPr="00097CD0">
        <w:rPr>
          <w:b/>
          <w:sz w:val="18"/>
          <w:szCs w:val="18"/>
        </w:rPr>
        <w:t xml:space="preserve">Fig </w:t>
      </w:r>
      <w:r w:rsidR="008A69F8">
        <w:rPr>
          <w:b/>
          <w:sz w:val="18"/>
          <w:szCs w:val="18"/>
        </w:rPr>
        <w:t>D</w:t>
      </w:r>
      <w:r w:rsidRPr="00097CD0">
        <w:rPr>
          <w:b/>
          <w:sz w:val="18"/>
          <w:szCs w:val="18"/>
        </w:rPr>
        <w:t>.1:</w:t>
      </w:r>
      <w:r w:rsidRPr="00097CD0">
        <w:rPr>
          <w:sz w:val="18"/>
          <w:szCs w:val="18"/>
        </w:rPr>
        <w:t xml:space="preserve"> Sorghum Growth and Development </w:t>
      </w:r>
      <w:r w:rsidRPr="00097CD0">
        <w:rPr>
          <w:sz w:val="18"/>
          <w:szCs w:val="18"/>
        </w:rPr>
        <w:fldChar w:fldCharType="begin"/>
      </w:r>
      <w:r w:rsidR="00281601">
        <w:rPr>
          <w:sz w:val="18"/>
          <w:szCs w:val="18"/>
        </w:rPr>
        <w:instrText xml:space="preserve"> ADDIN EN.CITE &lt;EndNote&gt;&lt;Cite&gt;&lt;Author&gt;Ciampitti&lt;/Author&gt;&lt;Year&gt;2015&lt;/Year&gt;&lt;RecNum&gt;847&lt;/RecNum&gt;&lt;DisplayText&gt;(Ciampitti, 2015)&lt;/DisplayText&gt;&lt;record&gt;&lt;rec-number&gt;847&lt;/rec-number&gt;&lt;foreign-keys&gt;&lt;key app="EN" db-id="d9a2dxs2mp90fser0xlv2wenwxrz2df9stvw" timestamp="1549357611"&gt;847&lt;/key&gt;&lt;/foreign-keys&gt;&lt;ref-type name="Web Page"&gt;12&lt;/ref-type&gt;&lt;contributors&gt;&lt;authors&gt;&lt;author&gt;Ciampitti, I.&lt;/author&gt;&lt;/authors&gt;&lt;/contributors&gt;&lt;titles&gt;&lt;title&gt;&lt;style face="normal" font="default" size="100%"&gt;Sorghum Growth and Development, &lt;/style&gt;&lt;style face="underline" font="default" size="100%"&gt;http://www.bookstore.ksre.ksu.edu/pubs/MF3234.pdf&lt;/style&gt;&lt;style face="normal" font="default" size="100%"&gt; &lt;/style&gt;&lt;/title&gt;&lt;/titles&gt;&lt;number&gt;February 2019 &lt;/number&gt;&lt;dates&gt;&lt;year&gt;2015&lt;/year&gt;&lt;/dates&gt;&lt;urls&gt;&lt;/urls&gt;&lt;/record&gt;&lt;/Cite&gt;&lt;/EndNote&gt;</w:instrText>
      </w:r>
      <w:r w:rsidRPr="00097CD0">
        <w:rPr>
          <w:sz w:val="18"/>
          <w:szCs w:val="18"/>
        </w:rPr>
        <w:fldChar w:fldCharType="separate"/>
      </w:r>
      <w:r w:rsidR="00281601">
        <w:rPr>
          <w:noProof/>
          <w:sz w:val="18"/>
          <w:szCs w:val="18"/>
        </w:rPr>
        <w:t>(Ciampitti, 2015)</w:t>
      </w:r>
      <w:r w:rsidRPr="00097CD0">
        <w:rPr>
          <w:sz w:val="18"/>
          <w:szCs w:val="18"/>
        </w:rPr>
        <w:fldChar w:fldCharType="end"/>
      </w:r>
    </w:p>
    <w:p w:rsidR="0046522D" w:rsidRPr="00097CD0" w:rsidRDefault="0046522D" w:rsidP="00097CD0">
      <w:pPr>
        <w:jc w:val="center"/>
        <w:rPr>
          <w:sz w:val="18"/>
          <w:szCs w:val="18"/>
        </w:rPr>
      </w:pPr>
    </w:p>
    <w:p w:rsidR="00703243" w:rsidRDefault="00D9701A" w:rsidP="005A2FAB">
      <w:pPr>
        <w:pStyle w:val="EFSAHeading3"/>
        <w:numPr>
          <w:ilvl w:val="1"/>
          <w:numId w:val="1"/>
        </w:numPr>
      </w:pPr>
      <w:bookmarkStart w:id="5" w:name="_Toc356081"/>
      <w:r>
        <w:t xml:space="preserve">Infection cycle of </w:t>
      </w:r>
      <w:r w:rsidR="00670AE1" w:rsidRPr="00670AE1">
        <w:rPr>
          <w:i/>
        </w:rPr>
        <w:t>Aspergillus</w:t>
      </w:r>
      <w:r w:rsidR="00670AE1">
        <w:t xml:space="preserve"> spp.</w:t>
      </w:r>
      <w:r w:rsidRPr="00D9701A">
        <w:t xml:space="preserve"> in </w:t>
      </w:r>
      <w:r>
        <w:t>sorghum</w:t>
      </w:r>
      <w:r w:rsidRPr="00D9701A">
        <w:t xml:space="preserve"> and plant pathogen interaction</w:t>
      </w:r>
      <w:bookmarkEnd w:id="5"/>
    </w:p>
    <w:p w:rsidR="008F4425" w:rsidRPr="00BE4938" w:rsidRDefault="00524F2E" w:rsidP="00BE4938">
      <w:pPr>
        <w:rPr>
          <w:lang w:val="en-GB"/>
        </w:rPr>
      </w:pPr>
      <w:r>
        <w:t xml:space="preserve">The </w:t>
      </w:r>
      <w:r w:rsidR="004B4CDF" w:rsidRPr="004B4CDF">
        <w:t xml:space="preserve">two main sections </w:t>
      </w:r>
      <w:r w:rsidR="001A0E85">
        <w:t xml:space="preserve">isolated in sorghum </w:t>
      </w:r>
      <w:r w:rsidR="004B4CDF" w:rsidRPr="004B4CDF">
        <w:t xml:space="preserve">are </w:t>
      </w:r>
      <w:r w:rsidRPr="00524F2E">
        <w:rPr>
          <w:i/>
        </w:rPr>
        <w:t>Aspergillus</w:t>
      </w:r>
      <w:r>
        <w:t xml:space="preserve"> </w:t>
      </w:r>
      <w:proofErr w:type="spellStart"/>
      <w:r w:rsidR="00F8144C" w:rsidRPr="001A0E85">
        <w:rPr>
          <w:i/>
        </w:rPr>
        <w:t>Flavi</w:t>
      </w:r>
      <w:proofErr w:type="spellEnd"/>
      <w:r w:rsidR="00F8144C" w:rsidRPr="001A0E85">
        <w:rPr>
          <w:i/>
        </w:rPr>
        <w:t xml:space="preserve"> </w:t>
      </w:r>
      <w:r w:rsidR="00F8144C" w:rsidRPr="004B4CDF">
        <w:t>and</w:t>
      </w:r>
      <w:r w:rsidR="00F8144C" w:rsidRPr="001A0E85">
        <w:rPr>
          <w:i/>
        </w:rPr>
        <w:t xml:space="preserve"> </w:t>
      </w:r>
      <w:proofErr w:type="spellStart"/>
      <w:r w:rsidR="004B4CDF" w:rsidRPr="001A0E85">
        <w:rPr>
          <w:i/>
        </w:rPr>
        <w:t>Nigri</w:t>
      </w:r>
      <w:proofErr w:type="spellEnd"/>
      <w:r w:rsidR="001A0E85">
        <w:t xml:space="preserve">, being respectively </w:t>
      </w:r>
      <w:r w:rsidR="00F8144C" w:rsidRPr="001A0E85">
        <w:rPr>
          <w:i/>
        </w:rPr>
        <w:t xml:space="preserve">A. </w:t>
      </w:r>
      <w:proofErr w:type="spellStart"/>
      <w:r w:rsidR="00F8144C" w:rsidRPr="001A0E85">
        <w:rPr>
          <w:i/>
        </w:rPr>
        <w:t>flavus</w:t>
      </w:r>
      <w:proofErr w:type="spellEnd"/>
      <w:r w:rsidR="00F8144C" w:rsidRPr="004B4CDF">
        <w:t xml:space="preserve"> </w:t>
      </w:r>
      <w:r w:rsidR="001A0E85">
        <w:t xml:space="preserve">and </w:t>
      </w:r>
      <w:r w:rsidR="00F8144C" w:rsidRPr="001A0E85">
        <w:rPr>
          <w:i/>
        </w:rPr>
        <w:t xml:space="preserve">A. </w:t>
      </w:r>
      <w:proofErr w:type="spellStart"/>
      <w:proofErr w:type="gramStart"/>
      <w:r w:rsidR="00F8144C" w:rsidRPr="001A0E85">
        <w:rPr>
          <w:i/>
        </w:rPr>
        <w:t>niger</w:t>
      </w:r>
      <w:proofErr w:type="spellEnd"/>
      <w:r w:rsidR="00F8144C">
        <w:t xml:space="preserve"> </w:t>
      </w:r>
      <w:r w:rsidR="005351F7">
        <w:t xml:space="preserve"> </w:t>
      </w:r>
      <w:r w:rsidR="001A0E85" w:rsidRPr="004B4CDF">
        <w:t>the</w:t>
      </w:r>
      <w:proofErr w:type="gramEnd"/>
      <w:r w:rsidR="001A0E85" w:rsidRPr="004B4CDF">
        <w:t xml:space="preserve"> prevalent species</w:t>
      </w:r>
      <w:r w:rsidR="00D3366B">
        <w:t xml:space="preserve"> </w:t>
      </w:r>
      <w:r w:rsidR="00D3366B">
        <w:fldChar w:fldCharType="begin">
          <w:fldData xml:space="preserve">PEVuZE5vdGU+PENpdGU+PEF1dGhvcj5MYWhvdWFyPC9BdXRob3I+PFllYXI+MjAxNTwvWWVhcj48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</w:fldData>
        </w:fldChar>
      </w:r>
      <w:r w:rsidR="000C6DAC">
        <w:instrText xml:space="preserve"> ADDIN EN.CITE </w:instrText>
      </w:r>
      <w:r w:rsidR="000C6DAC">
        <w:fldChar w:fldCharType="begin">
          <w:fldData xml:space="preserve">PEVuZE5vdGU+PENpdGU+PEF1dGhvcj5MYWhvdWFyPC9BdXRob3I+PFllYXI+MjAxNTwvWWVhcj48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</w:fldData>
        </w:fldChar>
      </w:r>
      <w:r w:rsidR="000C6DAC">
        <w:instrText xml:space="preserve"> ADDIN EN.CITE.DATA </w:instrText>
      </w:r>
      <w:r w:rsidR="000C6DAC">
        <w:fldChar w:fldCharType="end"/>
      </w:r>
      <w:r w:rsidR="00D3366B">
        <w:fldChar w:fldCharType="separate"/>
      </w:r>
      <w:r w:rsidR="000C6DAC">
        <w:rPr>
          <w:noProof/>
        </w:rPr>
        <w:t>(Lahouar et al., 2015; Lahouar et al., 2016; Taye et al., 2016)</w:t>
      </w:r>
      <w:r w:rsidR="00D3366B">
        <w:fldChar w:fldCharType="end"/>
      </w:r>
      <w:r w:rsidR="001075FC">
        <w:t>.</w:t>
      </w:r>
      <w:r w:rsidR="009121AA">
        <w:t xml:space="preserve"> </w:t>
      </w:r>
      <w:r w:rsidR="008D0654">
        <w:t xml:space="preserve">In </w:t>
      </w:r>
      <w:r w:rsidR="00D610E4">
        <w:t>particular</w:t>
      </w:r>
      <w:r w:rsidR="008D0654">
        <w:t>,</w:t>
      </w:r>
      <w:r w:rsidR="009121AA">
        <w:t xml:space="preserve"> </w:t>
      </w:r>
      <w:r w:rsidR="008D0654" w:rsidRPr="00F62B25">
        <w:rPr>
          <w:i/>
        </w:rPr>
        <w:t xml:space="preserve">A. </w:t>
      </w:r>
      <w:proofErr w:type="spellStart"/>
      <w:r w:rsidR="008D0654" w:rsidRPr="00F62B25">
        <w:rPr>
          <w:i/>
        </w:rPr>
        <w:t>flavus</w:t>
      </w:r>
      <w:proofErr w:type="spellEnd"/>
      <w:r w:rsidR="008D0654" w:rsidRPr="004B4CDF">
        <w:t xml:space="preserve"> and </w:t>
      </w:r>
      <w:r w:rsidR="008D0654" w:rsidRPr="00F62B25">
        <w:rPr>
          <w:i/>
        </w:rPr>
        <w:t xml:space="preserve">A. </w:t>
      </w:r>
      <w:proofErr w:type="spellStart"/>
      <w:r w:rsidR="008D0654" w:rsidRPr="00F62B25">
        <w:rPr>
          <w:i/>
        </w:rPr>
        <w:t>parasiticus</w:t>
      </w:r>
      <w:proofErr w:type="spellEnd"/>
      <w:r w:rsidR="008D0654" w:rsidRPr="004B4CDF">
        <w:t xml:space="preserve"> </w:t>
      </w:r>
      <w:r w:rsidR="00F62B25">
        <w:t>show a</w:t>
      </w:r>
      <w:r w:rsidR="008D0654">
        <w:t xml:space="preserve"> low</w:t>
      </w:r>
      <w:r w:rsidR="00F62B25">
        <w:t>est</w:t>
      </w:r>
      <w:r w:rsidR="001A0E85">
        <w:t xml:space="preserve"> frequency of </w:t>
      </w:r>
      <w:r w:rsidR="004B4CDF" w:rsidRPr="004B4CDF">
        <w:t xml:space="preserve">isolation </w:t>
      </w:r>
      <w:r w:rsidR="001A0E85">
        <w:t xml:space="preserve">from sorghum grains </w:t>
      </w:r>
      <w:r w:rsidR="00F62B25">
        <w:t xml:space="preserve">compared </w:t>
      </w:r>
      <w:r w:rsidR="00AB3B3B">
        <w:t xml:space="preserve">to </w:t>
      </w:r>
      <w:r w:rsidR="00D610E4">
        <w:t>other cereals</w:t>
      </w:r>
      <w:r w:rsidR="001075FC">
        <w:t xml:space="preserve"> </w:t>
      </w:r>
      <w:r w:rsidR="001075FC">
        <w:fldChar w:fldCharType="begin">
          <w:fldData xml:space="preserve">PEVuZE5vdGU+PENpdGU+PEF1dGhvcj5BbHZlcyBkb3MgUmVpczwvQXV0aG9yPjxZZWFyPjIwMTA8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</w:fldData>
        </w:fldChar>
      </w:r>
      <w:r w:rsidR="00D3366B">
        <w:instrText xml:space="preserve"> ADDIN EN.CITE </w:instrText>
      </w:r>
      <w:r w:rsidR="00D3366B">
        <w:fldChar w:fldCharType="begin">
          <w:fldData xml:space="preserve">PEVuZE5vdGU+PENpdGU+PEF1dGhvcj5BbHZlcyBkb3MgUmVpczwvQXV0aG9yPjxZZWFyPjIwMTA8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</w:fldData>
        </w:fldChar>
      </w:r>
      <w:r w:rsidR="00D3366B">
        <w:instrText xml:space="preserve"> ADDIN EN.CITE.DATA </w:instrText>
      </w:r>
      <w:r w:rsidR="00D3366B">
        <w:fldChar w:fldCharType="end"/>
      </w:r>
      <w:r w:rsidR="001075FC">
        <w:fldChar w:fldCharType="separate"/>
      </w:r>
      <w:r w:rsidR="001075FC">
        <w:rPr>
          <w:noProof/>
        </w:rPr>
        <w:t>(Alves dos Reis et al., 2010; Yassin et al., 2010)</w:t>
      </w:r>
      <w:r w:rsidR="001075FC">
        <w:fldChar w:fldCharType="end"/>
      </w:r>
      <w:r w:rsidR="00D610E4">
        <w:t xml:space="preserve">. </w:t>
      </w:r>
      <w:r w:rsidR="009201B7">
        <w:t xml:space="preserve">On the contrary, </w:t>
      </w:r>
      <w:r w:rsidR="00F8144C">
        <w:t xml:space="preserve">strains from the </w:t>
      </w:r>
      <w:r w:rsidR="00F8144C">
        <w:rPr>
          <w:i/>
        </w:rPr>
        <w:t xml:space="preserve">Aspergillus section </w:t>
      </w:r>
      <w:proofErr w:type="spellStart"/>
      <w:r w:rsidR="00F8144C">
        <w:rPr>
          <w:i/>
        </w:rPr>
        <w:t>Nigri</w:t>
      </w:r>
      <w:proofErr w:type="spellEnd"/>
      <w:r w:rsidR="00F8144C">
        <w:rPr>
          <w:i/>
        </w:rPr>
        <w:t xml:space="preserve"> </w:t>
      </w:r>
      <w:r w:rsidR="005B2942">
        <w:t xml:space="preserve"> </w:t>
      </w:r>
      <w:r w:rsidR="00BE4938" w:rsidRPr="00BE4938">
        <w:t xml:space="preserve">have shown to be </w:t>
      </w:r>
      <w:r w:rsidR="005B2942" w:rsidRPr="00BE4938">
        <w:t>dominant</w:t>
      </w:r>
      <w:r w:rsidR="005B2942">
        <w:t xml:space="preserve"> in sorghum from </w:t>
      </w:r>
      <w:r w:rsidR="005B2942" w:rsidRPr="00A0677D">
        <w:t>Saudi Arabia</w:t>
      </w:r>
      <w:r w:rsidR="005B2942">
        <w:t xml:space="preserve">, </w:t>
      </w:r>
      <w:r w:rsidR="005B2942">
        <w:rPr>
          <w:lang w:val="en-GB"/>
        </w:rPr>
        <w:t>India,</w:t>
      </w:r>
      <w:r w:rsidR="005B2942">
        <w:t xml:space="preserve"> </w:t>
      </w:r>
      <w:r w:rsidR="005B2942">
        <w:rPr>
          <w:lang w:val="en-GB"/>
        </w:rPr>
        <w:t>Egypt</w:t>
      </w:r>
      <w:r w:rsidR="005B2942">
        <w:t xml:space="preserve"> and </w:t>
      </w:r>
      <w:r w:rsidR="005B2942">
        <w:rPr>
          <w:lang w:val="en-GB"/>
        </w:rPr>
        <w:t>Tunisia</w:t>
      </w:r>
      <w:r w:rsidR="00AA34E7">
        <w:rPr>
          <w:lang w:val="en-GB"/>
        </w:rPr>
        <w:t xml:space="preserve"> </w:t>
      </w:r>
      <w:r w:rsidR="00AA34E7">
        <w:rPr>
          <w:lang w:val="en-GB"/>
        </w:rPr>
        <w:fldChar w:fldCharType="begin"/>
      </w:r>
      <w:r w:rsidR="00D3366B">
        <w:rPr>
          <w:lang w:val="en-GB"/>
        </w:rPr>
        <w:instrText xml:space="preserve"> ADDIN EN.CITE &lt;EndNote&gt;&lt;Cite&gt;&lt;Author&gt;Hussaini&lt;/Author&gt;&lt;Year&gt;2009&lt;/Year&gt;&lt;RecNum&gt;848&lt;/RecNum&gt;&lt;DisplayText&gt;(Hussaini et al., 2009)&lt;/DisplayText&gt;&lt;record&gt;&lt;rec-number&gt;848&lt;/rec-number&gt;&lt;foreign-keys&gt;&lt;key app="EN" db-id="d9a2dxs2mp90fser0xlv2wenwxrz2df9stvw" timestamp="1549358687"&gt;848&lt;/key&gt;&lt;/foreign-keys&gt;&lt;ref-type name="Journal Article"&gt;17&lt;/ref-type&gt;&lt;contributors&gt;&lt;authors&gt;&lt;author&gt;Hussaini, A. M.&lt;/author&gt;&lt;author&gt;Timothy, A. G.&lt;/author&gt;&lt;author&gt;Olufunmilayo, H. A.&lt;/author&gt;&lt;author&gt;Ezekiel, A. S.&lt;/author&gt;&lt;author&gt;Godwin, H. O.&lt;/author&gt;&lt;/authors&gt;&lt;/contributors&gt;&lt;titles&gt;&lt;title&gt;Fungi and Some Mycotoxins found in mouldy sorghum in Niger State,Nigeria&lt;/title&gt;&lt;secondary-title&gt;World J. Agri. Sci&lt;/secondary-title&gt;&lt;/titles&gt;&lt;periodical&gt;&lt;full-title&gt;World J. Agri. Sci&lt;/full-title&gt;&lt;/periodical&gt;&lt;pages&gt;05-17&lt;/pages&gt;&lt;volume&gt;5&lt;/volume&gt;&lt;number&gt;1&lt;/number&gt;&lt;dates&gt;&lt;year&gt;2009&lt;/year&gt;&lt;/dates&gt;&lt;urls&gt;&lt;/urls&gt;&lt;/record&gt;&lt;/Cite&gt;&lt;/EndNote&gt;</w:instrText>
      </w:r>
      <w:r w:rsidR="00AA34E7">
        <w:rPr>
          <w:lang w:val="en-GB"/>
        </w:rPr>
        <w:fldChar w:fldCharType="separate"/>
      </w:r>
      <w:r w:rsidR="00AA34E7">
        <w:rPr>
          <w:noProof/>
          <w:lang w:val="en-GB"/>
        </w:rPr>
        <w:t>(Hussaini et al., 2009)</w:t>
      </w:r>
      <w:r w:rsidR="00AA34E7">
        <w:rPr>
          <w:lang w:val="en-GB"/>
        </w:rPr>
        <w:fldChar w:fldCharType="end"/>
      </w:r>
      <w:r w:rsidR="00ED4FDF">
        <w:rPr>
          <w:lang w:val="en-GB"/>
        </w:rPr>
        <w:t xml:space="preserve">. </w:t>
      </w:r>
      <w:r w:rsidR="00F8144C" w:rsidRPr="00F8144C">
        <w:rPr>
          <w:i/>
          <w:lang w:val="en-GB"/>
        </w:rPr>
        <w:t xml:space="preserve">A. </w:t>
      </w:r>
      <w:proofErr w:type="spellStart"/>
      <w:proofErr w:type="gramStart"/>
      <w:r w:rsidR="00F8144C" w:rsidRPr="00F8144C">
        <w:rPr>
          <w:i/>
          <w:lang w:val="en-GB"/>
        </w:rPr>
        <w:t>niger</w:t>
      </w:r>
      <w:proofErr w:type="spellEnd"/>
      <w:proofErr w:type="gramEnd"/>
      <w:r w:rsidR="00F8144C">
        <w:rPr>
          <w:lang w:val="en-GB"/>
        </w:rPr>
        <w:t xml:space="preserve"> is considered the main source of OTA in sorghum. </w:t>
      </w:r>
      <w:r w:rsidR="00BE4938">
        <w:rPr>
          <w:lang w:val="en-GB"/>
        </w:rPr>
        <w:t xml:space="preserve">However, recently another </w:t>
      </w:r>
      <w:r w:rsidR="00BE4938" w:rsidRPr="00BE4938">
        <w:rPr>
          <w:i/>
          <w:lang w:val="en-GB"/>
        </w:rPr>
        <w:t xml:space="preserve">A. </w:t>
      </w:r>
      <w:proofErr w:type="spellStart"/>
      <w:r w:rsidR="00BE4938" w:rsidRPr="00BE4938">
        <w:rPr>
          <w:i/>
          <w:lang w:val="en-GB"/>
        </w:rPr>
        <w:t>niger</w:t>
      </w:r>
      <w:proofErr w:type="spellEnd"/>
      <w:r w:rsidR="00BE4938">
        <w:rPr>
          <w:lang w:val="en-GB"/>
        </w:rPr>
        <w:t xml:space="preserve"> aggregate strain, namely </w:t>
      </w:r>
      <w:r w:rsidR="00ED4FDF" w:rsidRPr="006B6C45">
        <w:rPr>
          <w:i/>
        </w:rPr>
        <w:t xml:space="preserve">A. </w:t>
      </w:r>
      <w:proofErr w:type="spellStart"/>
      <w:r w:rsidR="00ED4FDF" w:rsidRPr="006B6C45">
        <w:rPr>
          <w:i/>
        </w:rPr>
        <w:t>tubingensis</w:t>
      </w:r>
      <w:proofErr w:type="spellEnd"/>
      <w:r w:rsidR="00BE4938">
        <w:rPr>
          <w:i/>
        </w:rPr>
        <w:t>,</w:t>
      </w:r>
      <w:r w:rsidR="00ED4FDF">
        <w:rPr>
          <w:lang w:val="en-GB"/>
        </w:rPr>
        <w:t xml:space="preserve"> </w:t>
      </w:r>
      <w:r w:rsidR="00BE4938">
        <w:rPr>
          <w:lang w:val="en-GB"/>
        </w:rPr>
        <w:t>was</w:t>
      </w:r>
      <w:r w:rsidR="00F8144C">
        <w:rPr>
          <w:lang w:val="en-GB"/>
        </w:rPr>
        <w:t xml:space="preserve"> </w:t>
      </w:r>
      <w:r w:rsidR="00FE2217">
        <w:rPr>
          <w:lang w:val="en-GB"/>
        </w:rPr>
        <w:t xml:space="preserve">identified </w:t>
      </w:r>
      <w:r w:rsidR="00F8144C">
        <w:rPr>
          <w:lang w:val="en-GB"/>
        </w:rPr>
        <w:t xml:space="preserve">as </w:t>
      </w:r>
      <w:r w:rsidR="00BE4938">
        <w:rPr>
          <w:lang w:val="en-GB"/>
        </w:rPr>
        <w:t xml:space="preserve">main </w:t>
      </w:r>
      <w:r w:rsidR="00F8144C">
        <w:rPr>
          <w:lang w:val="en-GB"/>
        </w:rPr>
        <w:t>OTA producer</w:t>
      </w:r>
      <w:r w:rsidR="00BE4938">
        <w:rPr>
          <w:lang w:val="en-GB"/>
        </w:rPr>
        <w:t xml:space="preserve"> in this crop</w:t>
      </w:r>
      <w:r w:rsidR="00005742">
        <w:rPr>
          <w:lang w:val="en-GB"/>
        </w:rPr>
        <w:t xml:space="preserve"> </w:t>
      </w:r>
      <w:r w:rsidR="00005742">
        <w:rPr>
          <w:lang w:val="en-GB"/>
        </w:rPr>
        <w:fldChar w:fldCharType="begin"/>
      </w:r>
      <w:r w:rsidR="000C6DAC">
        <w:rPr>
          <w:lang w:val="en-GB"/>
        </w:rPr>
        <w:instrText xml:space="preserve"> ADDIN EN.CITE &lt;EndNote&gt;&lt;Cite&gt;&lt;Author&gt;Lahouar&lt;/Author&gt;&lt;Year&gt;2017&lt;/Year&gt;&lt;RecNum&gt;17&lt;/RecNum&gt;&lt;DisplayText&gt;(Lahouar et al., 2017)&lt;/DisplayText&gt;&lt;record&gt;&lt;rec-number&gt;17&lt;/rec-number&gt;&lt;foreign-keys&gt;&lt;key app="EN" db-id="d9a2dxs2mp90fser0xlv2wenwxrz2df9stvw" timestamp="1504536701"&gt;17&lt;/key&gt;&lt;/foreign-keys&gt;&lt;ref-type name="Journal Article"&gt;17&lt;/ref-type&gt;&lt;contributors&gt;&lt;authors&gt;&lt;author&gt;Lahouar, A.&lt;/author&gt;&lt;author&gt;Marin, S.&lt;/author&gt;&lt;author&gt;Crespo-Sempere, A.&lt;/author&gt;&lt;author&gt;Sanchis, V.&lt;/author&gt;&lt;author&gt;Said, S.&lt;/author&gt;&lt;/authors&gt;&lt;/contributors&gt;&lt;titles&gt;&lt;title&gt;&lt;style face="normal" font="default" size="100%"&gt;Influence of temperature, water activity and incubation time on fungal growth and production of ochratoxin A and zearalenone by toxigenic &lt;/style&gt;&lt;style face="italic" font="default" size="100%"&gt;Aspergillus tubingensis &lt;/style&gt;&lt;style face="normal" font="default" size="100%"&gt;and &lt;/style&gt;&lt;style face="italic" font="default" size="100%"&gt;Fusarium incarnatum&lt;/style&gt;&lt;style face="normal" font="default" size="100%"&gt; isolates in sorghum seeds&lt;/style&gt;&lt;/title&gt;&lt;secondary-title&gt;International journal of food microbiology&lt;/secondary-title&gt;&lt;/titles&gt;&lt;periodical&gt;&lt;full-title&gt;International Journal Of Food Microbiology&lt;/full-title&gt;&lt;/periodical&gt;&lt;pages&gt;53-60&lt;/pages&gt;&lt;volume&gt;242&lt;/volume&gt;&lt;dates&gt;&lt;year&gt;2017&lt;/year&gt;&lt;/dates&gt;&lt;urls&gt;&lt;related-urls&gt;&lt;url&gt;&lt;style face="underline" font="default" size="100%"&gt;https://ac.els-cdn.com/S0168160516306171/1-s2.0-S0168160516306171-main.pdf?_tid=ef1fc664-342a-44ec-be4b-23146092d969&amp;amp;acdnat=1548248955_60876cae52bf2b442777f8a8a94d2f61&lt;/style&gt;&lt;/url&gt;&lt;/related-urls&gt;&lt;/urls&gt;&lt;electronic-resource-num&gt;10.1016/j.ijfoodmicro.2016.11.015&lt;/electronic-resource-num&gt;&lt;language&gt;English&lt;/language&gt;&lt;/record&gt;&lt;/Cite&gt;&lt;/EndNote&gt;</w:instrText>
      </w:r>
      <w:r w:rsidR="00005742">
        <w:rPr>
          <w:lang w:val="en-GB"/>
        </w:rPr>
        <w:fldChar w:fldCharType="separate"/>
      </w:r>
      <w:r w:rsidR="000C6DAC">
        <w:rPr>
          <w:noProof/>
          <w:lang w:val="en-GB"/>
        </w:rPr>
        <w:t>(Lahouar et al., 2017)</w:t>
      </w:r>
      <w:r w:rsidR="00005742">
        <w:rPr>
          <w:lang w:val="en-GB"/>
        </w:rPr>
        <w:fldChar w:fldCharType="end"/>
      </w:r>
      <w:r w:rsidR="005B2942">
        <w:t xml:space="preserve">. Furthermore, </w:t>
      </w:r>
      <w:r w:rsidR="006B6C45" w:rsidRPr="004C1FF7">
        <w:rPr>
          <w:i/>
        </w:rPr>
        <w:t xml:space="preserve">A. </w:t>
      </w:r>
      <w:proofErr w:type="spellStart"/>
      <w:r w:rsidR="006B6C45" w:rsidRPr="004C1FF7">
        <w:rPr>
          <w:i/>
        </w:rPr>
        <w:t>carbonarius</w:t>
      </w:r>
      <w:proofErr w:type="spellEnd"/>
      <w:r w:rsidR="006B6C45" w:rsidRPr="008D0654">
        <w:t xml:space="preserve"> </w:t>
      </w:r>
      <w:r w:rsidR="008D0654">
        <w:t xml:space="preserve">showed a higher distribution </w:t>
      </w:r>
      <w:r w:rsidR="006B6C45" w:rsidRPr="008D0654">
        <w:t>in Indian sorghum samples</w:t>
      </w:r>
      <w:r w:rsidR="00D3366B">
        <w:t xml:space="preserve"> </w:t>
      </w:r>
      <w:r w:rsidR="00D3366B">
        <w:fldChar w:fldCharType="begin"/>
      </w:r>
      <w:r w:rsidR="00D3366B">
        <w:instrText xml:space="preserve"> ADDIN EN.CITE &lt;EndNote&gt;&lt;Cite&gt;&lt;Author&gt;Priyanka&lt;/Author&gt;&lt;Year&gt;2014&lt;/Year&gt;&lt;RecNum&gt;201&lt;/RecNum&gt;&lt;DisplayText&gt;(Priyanka et al., 2014)&lt;/DisplayText&gt;&lt;record&gt;&lt;rec-number&gt;201&lt;/rec-number&gt;&lt;foreign-keys&gt;&lt;key app="EN" db-id="d9a2dxs2mp90fser0xlv2wenwxrz2df9stvw" timestamp="1504536701"&gt;201&lt;/key&gt;&lt;/foreign-keys&gt;&lt;ref-type name="Journal Article"&gt;17&lt;/ref-type&gt;&lt;contributors&gt;&lt;authors&gt;&lt;author&gt;Priyanka, S.R.&lt;/author&gt;&lt;author&gt;Venkataramana, M. &lt;/author&gt;&lt;author&gt;Kumar, G.P.&lt;/author&gt;&lt;author&gt;Rao, V.K. &lt;/author&gt;&lt;author&gt;Murali, H.C.&lt;/author&gt;&lt;author&gt;Batra, H.V.&lt;/author&gt;&lt;/authors&gt;&lt;/contributors&gt;&lt;titles&gt;&lt;title&gt;Occurrence and molecular detection of toxigenic Aspergillus species in food grain samples from India&lt;/title&gt;&lt;secondary-title&gt;Journal of the science of food and agriculture&lt;/secondary-title&gt;&lt;/titles&gt;&lt;periodical&gt;&lt;full-title&gt;Journal of the science of food and agriculture&lt;/full-title&gt;&lt;/periodical&gt;&lt;pages&gt;537-43&lt;/pages&gt;&lt;volume&gt;94&lt;/volume&gt;&lt;number&gt;3&lt;/number&gt;&lt;dates&gt;&lt;year&gt;2014&lt;/year&gt;&lt;/dates&gt;&lt;urls&gt;&lt;related-urls&gt;&lt;url&gt;&lt;style face="underline" font="default" size="100%"&gt;https://onlinelibrary.wiley.com/doi/pdf/10.1002/jsfa.6289&lt;/style&gt;&lt;/url&gt;&lt;/related-urls&gt;&lt;/urls&gt;&lt;electronic-resource-num&gt;10.1002/jsfa.6289&lt;/electronic-resource-num&gt;&lt;research-notes&gt;TS4&lt;/research-notes&gt;&lt;language&gt;English&lt;/language&gt;&lt;/record&gt;&lt;/Cite&gt;&lt;/EndNote&gt;</w:instrText>
      </w:r>
      <w:r w:rsidR="00D3366B">
        <w:fldChar w:fldCharType="separate"/>
      </w:r>
      <w:r w:rsidR="00D3366B">
        <w:rPr>
          <w:noProof/>
        </w:rPr>
        <w:t>(Priyanka et al., 2014)</w:t>
      </w:r>
      <w:r w:rsidR="00D3366B">
        <w:fldChar w:fldCharType="end"/>
      </w:r>
      <w:r>
        <w:t>.</w:t>
      </w:r>
      <w:r w:rsidR="005B2942" w:rsidRPr="005B2942">
        <w:t xml:space="preserve"> </w:t>
      </w:r>
    </w:p>
    <w:p w:rsidR="0065159B" w:rsidRDefault="0065159B" w:rsidP="005C020B">
      <w:r>
        <w:t xml:space="preserve">Current scientific literature </w:t>
      </w:r>
      <w:r w:rsidR="00A77BF3">
        <w:t xml:space="preserve">on the ecology of the fungi as well as </w:t>
      </w:r>
      <w:r w:rsidR="00AF34AC">
        <w:t xml:space="preserve">its </w:t>
      </w:r>
      <w:r w:rsidR="00A77BF3">
        <w:t xml:space="preserve">infection cycle and plant-pathogen interaction in </w:t>
      </w:r>
      <w:r w:rsidR="00CC53F9">
        <w:t>this crop</w:t>
      </w:r>
      <w:r w:rsidR="00A77BF3">
        <w:t xml:space="preserve"> </w:t>
      </w:r>
      <w:r>
        <w:t xml:space="preserve">is </w:t>
      </w:r>
      <w:r w:rsidR="00A77BF3">
        <w:t xml:space="preserve">very poor. </w:t>
      </w:r>
      <w:r w:rsidR="00AF7678">
        <w:rPr>
          <w:lang w:val="en-GB"/>
        </w:rPr>
        <w:t>A recent study describes the effect of water activity (a</w:t>
      </w:r>
      <w:r w:rsidR="00AF7678" w:rsidRPr="00AF7678">
        <w:rPr>
          <w:vertAlign w:val="subscript"/>
          <w:lang w:val="en-GB"/>
        </w:rPr>
        <w:t>w</w:t>
      </w:r>
      <w:r w:rsidR="00AF7678">
        <w:rPr>
          <w:lang w:val="en-GB"/>
        </w:rPr>
        <w:t xml:space="preserve">) and temperature on </w:t>
      </w:r>
      <w:r w:rsidR="00AF7678" w:rsidRPr="00AF7678">
        <w:rPr>
          <w:i/>
          <w:lang w:val="en-GB"/>
        </w:rPr>
        <w:t>in vitro</w:t>
      </w:r>
      <w:r w:rsidR="00AF7678">
        <w:rPr>
          <w:lang w:val="en-GB"/>
        </w:rPr>
        <w:t xml:space="preserve"> growth and OTA production of </w:t>
      </w:r>
      <w:r w:rsidR="00AF7678" w:rsidRPr="00AF7678">
        <w:rPr>
          <w:i/>
          <w:lang w:val="en-GB"/>
        </w:rPr>
        <w:t xml:space="preserve">A. </w:t>
      </w:r>
      <w:proofErr w:type="spellStart"/>
      <w:r w:rsidR="00AF7678" w:rsidRPr="00AF7678">
        <w:rPr>
          <w:i/>
          <w:lang w:val="en-GB"/>
        </w:rPr>
        <w:t>tubingensis</w:t>
      </w:r>
      <w:proofErr w:type="spellEnd"/>
      <w:r w:rsidR="00AF7678">
        <w:rPr>
          <w:lang w:val="en-GB"/>
        </w:rPr>
        <w:t xml:space="preserve"> strains isolated from Tunisian sorghum samples. </w:t>
      </w:r>
      <w:proofErr w:type="gramStart"/>
      <w:r w:rsidR="00AF7678">
        <w:rPr>
          <w:lang w:val="en-GB"/>
        </w:rPr>
        <w:t xml:space="preserve">The </w:t>
      </w:r>
      <w:r w:rsidR="00885383">
        <w:rPr>
          <w:lang w:val="en-GB"/>
        </w:rPr>
        <w:t>a</w:t>
      </w:r>
      <w:r w:rsidR="00885383" w:rsidRPr="00AF7678">
        <w:rPr>
          <w:vertAlign w:val="subscript"/>
          <w:lang w:val="en-GB"/>
        </w:rPr>
        <w:t>w</w:t>
      </w:r>
      <w:proofErr w:type="gramEnd"/>
      <w:r w:rsidR="00885383" w:rsidDel="00885383">
        <w:rPr>
          <w:lang w:val="en-GB"/>
        </w:rPr>
        <w:t xml:space="preserve"> </w:t>
      </w:r>
      <w:r w:rsidR="00885383">
        <w:rPr>
          <w:lang w:val="en-GB"/>
        </w:rPr>
        <w:t xml:space="preserve">useful </w:t>
      </w:r>
      <w:r w:rsidR="00AF7678">
        <w:rPr>
          <w:lang w:val="en-GB"/>
        </w:rPr>
        <w:t>range was 0.88-0.99 a</w:t>
      </w:r>
      <w:r w:rsidR="00AF7678" w:rsidRPr="00AF7678">
        <w:rPr>
          <w:vertAlign w:val="subscript"/>
          <w:lang w:val="en-GB"/>
        </w:rPr>
        <w:t>w</w:t>
      </w:r>
      <w:r w:rsidR="00AF7678">
        <w:rPr>
          <w:lang w:val="en-GB"/>
        </w:rPr>
        <w:t xml:space="preserve"> and the maximum growth </w:t>
      </w:r>
      <w:r w:rsidR="00D3366B">
        <w:rPr>
          <w:lang w:val="en-GB"/>
        </w:rPr>
        <w:t>rates</w:t>
      </w:r>
      <w:r w:rsidR="00AF7678">
        <w:rPr>
          <w:lang w:val="en-GB"/>
        </w:rPr>
        <w:t xml:space="preserve"> were observed at 37</w:t>
      </w:r>
      <w:r w:rsidR="00494CF8" w:rsidRPr="00AF7678">
        <w:rPr>
          <w:lang w:val="en-GB"/>
        </w:rPr>
        <w:t xml:space="preserve"> °C</w:t>
      </w:r>
      <w:r w:rsidR="00AF7678">
        <w:rPr>
          <w:lang w:val="en-GB"/>
        </w:rPr>
        <w:t xml:space="preserve"> and 0.99</w:t>
      </w:r>
      <w:r w:rsidR="00AF7678" w:rsidRPr="00AF7678">
        <w:rPr>
          <w:lang w:val="en-GB"/>
        </w:rPr>
        <w:t xml:space="preserve"> </w:t>
      </w:r>
      <w:r w:rsidR="00AF7678">
        <w:rPr>
          <w:lang w:val="en-GB"/>
        </w:rPr>
        <w:t>a</w:t>
      </w:r>
      <w:r w:rsidR="00AF7678" w:rsidRPr="00AF7678">
        <w:rPr>
          <w:vertAlign w:val="subscript"/>
          <w:lang w:val="en-GB"/>
        </w:rPr>
        <w:t>w</w:t>
      </w:r>
      <w:r w:rsidR="00AF7678">
        <w:rPr>
          <w:vertAlign w:val="subscript"/>
          <w:lang w:val="en-GB"/>
        </w:rPr>
        <w:t xml:space="preserve">. </w:t>
      </w:r>
      <w:r w:rsidR="00AF7678" w:rsidRPr="00AF7678">
        <w:rPr>
          <w:lang w:val="en-GB"/>
        </w:rPr>
        <w:t xml:space="preserve">Optimum </w:t>
      </w:r>
      <w:r w:rsidR="00AF7678">
        <w:rPr>
          <w:lang w:val="en-GB"/>
        </w:rPr>
        <w:t xml:space="preserve">OTA production </w:t>
      </w:r>
      <w:r w:rsidR="00AF7678" w:rsidRPr="00AF7678">
        <w:rPr>
          <w:lang w:val="en-GB"/>
        </w:rPr>
        <w:t>was observed at 0.97 a</w:t>
      </w:r>
      <w:r w:rsidR="00AF7678" w:rsidRPr="00AF7678">
        <w:rPr>
          <w:vertAlign w:val="subscript"/>
          <w:lang w:val="en-GB"/>
        </w:rPr>
        <w:t>w</w:t>
      </w:r>
      <w:r w:rsidR="00AF7678" w:rsidRPr="00AF7678">
        <w:rPr>
          <w:lang w:val="en-GB"/>
        </w:rPr>
        <w:t xml:space="preserve"> × 37 °C</w:t>
      </w:r>
      <w:r w:rsidR="00AF7678">
        <w:rPr>
          <w:lang w:val="en-GB"/>
        </w:rPr>
        <w:t xml:space="preserve"> </w:t>
      </w:r>
      <w:r>
        <w:rPr>
          <w:lang w:val="en-GB"/>
        </w:rPr>
        <w:fldChar w:fldCharType="begin"/>
      </w:r>
      <w:r w:rsidR="00D3366B">
        <w:rPr>
          <w:lang w:val="en-GB"/>
        </w:rPr>
        <w:instrText xml:space="preserve"> ADDIN EN.CITE &lt;EndNote&gt;&lt;Cite&gt;&lt;Author&gt;Lahouar&lt;/Author&gt;&lt;Year&gt;2017&lt;/Year&gt;&lt;RecNum&gt;17&lt;/RecNum&gt;&lt;DisplayText&gt;(Lahouar et al., 2017)&lt;/DisplayText&gt;&lt;record&gt;&lt;rec-number&gt;17&lt;/rec-number&gt;&lt;foreign-keys&gt;&lt;key app="EN" db-id="d9a2dxs2mp90fser0xlv2wenwxrz2df9stvw" timestamp="1504536701"&gt;17&lt;/key&gt;&lt;/foreign-keys&gt;&lt;ref-type name="Journal Article"&gt;17&lt;/ref-type&gt;&lt;contributors&gt;&lt;authors&gt;&lt;author&gt;Lahouar, A.&lt;/author&gt;&lt;author&gt;Marin, S.&lt;/author&gt;&lt;author&gt;Crespo-Sempere, A.&lt;/author&gt;&lt;author&gt;Sanchis, V.&lt;/author&gt;&lt;author&gt;Said, S.&lt;/author&gt;&lt;/authors&gt;&lt;/contributors&gt;&lt;titles&gt;&lt;title&gt;&lt;style face="normal" font="default" size="100%"&gt;Influence of temperature, water activity and incubation time on fungal growth and production of ochratoxin A and zearalenone by toxigenic &lt;/style&gt;&lt;style face="italic" font="default" size="100%"&gt;Aspergillus tubingensis &lt;/style&gt;&lt;style face="normal" font="default" size="100%"&gt;and &lt;/style&gt;&lt;style face="italic" font="default" size="100%"&gt;Fusarium incarnatum&lt;/style&gt;&lt;style face="normal" font="default" size="100%"&gt; isolates in sorghum seeds&lt;/style&gt;&lt;/title&gt;&lt;secondary-title&gt;International journal of food microbiology&lt;/secondary-title&gt;&lt;/titles&gt;&lt;periodical&gt;&lt;full-title&gt;International Journal Of Food Microbiology&lt;/full-title&gt;&lt;/periodical&gt;&lt;pages&gt;53-60&lt;/pages&gt;&lt;volume&gt;242&lt;/volume&gt;&lt;dates&gt;&lt;year&gt;2017&lt;/year&gt;&lt;/dates&gt;&lt;urls&gt;&lt;related-urls&gt;&lt;url&gt;&lt;style face="underline" font="default" size="100%"&gt;https://ac.els-cdn.com/S0168160516306171/1-s2.0-S0168160516306171-main.pdf?_tid=ef1fc664-342a-44ec-be4b-23146092d969&amp;amp;acdnat=1548248955_60876cae52bf2b442777f8a8a94d2f61&lt;/style&gt;&lt;/url&gt;&lt;/related-urls&gt;&lt;/urls&gt;&lt;electronic-resource-num&gt;10.1016/j.ijfoodmicro.2016.11.015&lt;/electronic-resource-num&gt;&lt;language&gt;English&lt;/language&gt;&lt;/record&gt;&lt;/Cite&gt;&lt;/EndNote&gt;</w:instrText>
      </w:r>
      <w:r>
        <w:rPr>
          <w:lang w:val="en-GB"/>
        </w:rPr>
        <w:fldChar w:fldCharType="separate"/>
      </w:r>
      <w:r w:rsidR="00D3366B">
        <w:rPr>
          <w:noProof/>
          <w:lang w:val="en-GB"/>
        </w:rPr>
        <w:t>(Lahouar et al., 2017)</w:t>
      </w:r>
      <w:r>
        <w:rPr>
          <w:lang w:val="en-GB"/>
        </w:rPr>
        <w:fldChar w:fldCharType="end"/>
      </w:r>
      <w:r w:rsidR="00AF7678">
        <w:rPr>
          <w:lang w:val="en-GB"/>
        </w:rPr>
        <w:t>.</w:t>
      </w:r>
      <w:r w:rsidR="005C020B">
        <w:rPr>
          <w:lang w:val="en-GB"/>
        </w:rPr>
        <w:t xml:space="preserve"> </w:t>
      </w:r>
      <w:proofErr w:type="spellStart"/>
      <w:r w:rsidR="005C020B" w:rsidRPr="005C020B">
        <w:t>Hussaini</w:t>
      </w:r>
      <w:proofErr w:type="spellEnd"/>
      <w:r w:rsidR="005C020B" w:rsidRPr="005C020B">
        <w:t xml:space="preserve"> et al. </w:t>
      </w:r>
      <w:r w:rsidR="00494CF8">
        <w:t>(</w:t>
      </w:r>
      <w:r w:rsidR="005C020B" w:rsidRPr="005C020B">
        <w:t>2009</w:t>
      </w:r>
      <w:r w:rsidR="00494CF8">
        <w:t>)</w:t>
      </w:r>
      <w:r w:rsidR="005C020B" w:rsidRPr="005C020B">
        <w:t xml:space="preserve"> reported that </w:t>
      </w:r>
      <w:r w:rsidR="005C020B" w:rsidRPr="005C020B">
        <w:rPr>
          <w:i/>
          <w:lang w:val="en-GB"/>
        </w:rPr>
        <w:t>A.</w:t>
      </w:r>
      <w:r w:rsidR="005C020B">
        <w:rPr>
          <w:i/>
          <w:lang w:val="en-GB"/>
        </w:rPr>
        <w:t xml:space="preserve"> </w:t>
      </w:r>
      <w:proofErr w:type="spellStart"/>
      <w:r w:rsidR="005C020B" w:rsidRPr="005C020B">
        <w:rPr>
          <w:i/>
          <w:lang w:val="en-GB"/>
        </w:rPr>
        <w:t>niger</w:t>
      </w:r>
      <w:proofErr w:type="spellEnd"/>
      <w:r w:rsidR="005C020B" w:rsidRPr="005C020B">
        <w:rPr>
          <w:lang w:val="en-GB"/>
        </w:rPr>
        <w:t xml:space="preserve"> was the m</w:t>
      </w:r>
      <w:r w:rsidR="005C020B">
        <w:rPr>
          <w:lang w:val="en-GB"/>
        </w:rPr>
        <w:t xml:space="preserve">ost frequent fungal contaminant </w:t>
      </w:r>
      <w:r w:rsidR="005C020B" w:rsidRPr="005C020B">
        <w:rPr>
          <w:lang w:val="en-GB"/>
        </w:rPr>
        <w:t xml:space="preserve">of </w:t>
      </w:r>
      <w:r w:rsidR="005C020B">
        <w:rPr>
          <w:lang w:val="en-GB"/>
        </w:rPr>
        <w:t xml:space="preserve">sorghum in the hot, dry season, whereas </w:t>
      </w:r>
      <w:r w:rsidR="005C020B" w:rsidRPr="005C020B">
        <w:rPr>
          <w:i/>
          <w:lang w:val="en-GB"/>
        </w:rPr>
        <w:t xml:space="preserve">A. </w:t>
      </w:r>
      <w:proofErr w:type="spellStart"/>
      <w:r w:rsidR="005C020B" w:rsidRPr="005C020B">
        <w:rPr>
          <w:i/>
          <w:lang w:val="en-GB"/>
        </w:rPr>
        <w:t>flavus</w:t>
      </w:r>
      <w:proofErr w:type="spellEnd"/>
      <w:r w:rsidR="005C020B">
        <w:rPr>
          <w:lang w:val="en-GB"/>
        </w:rPr>
        <w:t xml:space="preserve"> was the predominant species d</w:t>
      </w:r>
      <w:r w:rsidR="005C020B" w:rsidRPr="005C020B">
        <w:rPr>
          <w:lang w:val="en-GB"/>
        </w:rPr>
        <w:t>uring the rainy season</w:t>
      </w:r>
      <w:r w:rsidR="005C020B">
        <w:rPr>
          <w:lang w:val="en-GB"/>
        </w:rPr>
        <w:t xml:space="preserve"> in Nigeria </w:t>
      </w:r>
      <w:r w:rsidR="005C020B">
        <w:rPr>
          <w:lang w:val="en-GB"/>
        </w:rPr>
        <w:fldChar w:fldCharType="begin"/>
      </w:r>
      <w:r w:rsidR="00D3366B">
        <w:rPr>
          <w:lang w:val="en-GB"/>
        </w:rPr>
        <w:instrText xml:space="preserve"> ADDIN EN.CITE &lt;EndNote&gt;&lt;Cite&gt;&lt;Author&gt;Hussaini&lt;/Author&gt;&lt;Year&gt;2009&lt;/Year&gt;&lt;RecNum&gt;848&lt;/RecNum&gt;&lt;DisplayText&gt;(Hussaini et al., 2009)&lt;/DisplayText&gt;&lt;record&gt;&lt;rec-number&gt;848&lt;/rec-number&gt;&lt;foreign-keys&gt;&lt;key app="EN" db-id="d9a2dxs2mp90fser0xlv2wenwxrz2df9stvw" timestamp="1549358687"&gt;848&lt;/key&gt;&lt;/foreign-keys&gt;&lt;ref-type name="Journal Article"&gt;17&lt;/ref-type&gt;&lt;contributors&gt;&lt;authors&gt;&lt;author&gt;Hussaini, A. M.&lt;/author&gt;&lt;author&gt;Timothy, A. G.&lt;/author&gt;&lt;author&gt;Olufunmilayo, H. A.&lt;/author&gt;&lt;author&gt;Ezekiel, A. S.&lt;/author&gt;&lt;author&gt;Godwin, H. O.&lt;/author&gt;&lt;/authors&gt;&lt;/contributors&gt;&lt;titles&gt;&lt;title&gt;Fungi and Some Mycotoxins found in mouldy sorghum in Niger State,Nigeria&lt;/title&gt;&lt;secondary-title&gt;World J. Agri. Sci&lt;/secondary-title&gt;&lt;/titles&gt;&lt;periodical&gt;&lt;full-title&gt;World J. Agri. Sci&lt;/full-title&gt;&lt;/periodical&gt;&lt;pages&gt;05-17&lt;/pages&gt;&lt;volume&gt;5&lt;/volume&gt;&lt;number&gt;1&lt;/number&gt;&lt;dates&gt;&lt;year&gt;2009&lt;/year&gt;&lt;/dates&gt;&lt;urls&gt;&lt;/urls&gt;&lt;/record&gt;&lt;/Cite&gt;&lt;/EndNote&gt;</w:instrText>
      </w:r>
      <w:r w:rsidR="005C020B">
        <w:rPr>
          <w:lang w:val="en-GB"/>
        </w:rPr>
        <w:fldChar w:fldCharType="separate"/>
      </w:r>
      <w:r w:rsidR="005C020B" w:rsidRPr="005C020B">
        <w:rPr>
          <w:noProof/>
        </w:rPr>
        <w:t>(Hussaini et al., 2009)</w:t>
      </w:r>
      <w:r w:rsidR="005C020B">
        <w:rPr>
          <w:lang w:val="en-GB"/>
        </w:rPr>
        <w:fldChar w:fldCharType="end"/>
      </w:r>
      <w:r w:rsidR="005C020B" w:rsidRPr="005C020B">
        <w:t xml:space="preserve">. </w:t>
      </w:r>
      <w:r w:rsidR="00AA34E7">
        <w:t>However</w:t>
      </w:r>
      <w:r w:rsidR="00494CF8">
        <w:t>,</w:t>
      </w:r>
      <w:r w:rsidR="00AA34E7">
        <w:t xml:space="preserve"> no specific ecological data are reported.</w:t>
      </w:r>
    </w:p>
    <w:p w:rsidR="00AF34AC" w:rsidRDefault="00AF34AC" w:rsidP="00AF34AC">
      <w:pPr>
        <w:spacing w:after="0"/>
      </w:pPr>
      <w:r w:rsidRPr="005C41BA">
        <w:t>Resistance of sorghum to fungal infection is related to grain characteristics such as pericarp color</w:t>
      </w:r>
      <w:r w:rsidRPr="00AA0BF1">
        <w:t xml:space="preserve"> </w:t>
      </w:r>
      <w:r w:rsidRPr="005C41BA">
        <w:t xml:space="preserve">or hardness </w:t>
      </w:r>
      <w:r>
        <w:t>of heads</w:t>
      </w:r>
      <w:r w:rsidRPr="005C41BA">
        <w:t>.</w:t>
      </w:r>
      <w:r>
        <w:t xml:space="preserve"> According to </w:t>
      </w:r>
      <w:r>
        <w:fldChar w:fldCharType="begin"/>
      </w:r>
      <w:r w:rsidR="000C6DAC">
        <w:instrText xml:space="preserve"> ADDIN EN.CITE &lt;EndNote&gt;&lt;Cite&gt;&lt;Author&gt;Ratnavathi&lt;/Author&gt;&lt;Year&gt;2003&lt;/Year&gt;&lt;RecNum&gt;821&lt;/RecNum&gt;&lt;DisplayText&gt;(Ratnavathi and Sashidhar, 2003)&lt;/DisplayText&gt;&lt;record&gt;&lt;rec-number&gt;821&lt;/rec-number&gt;&lt;foreign-keys&gt;&lt;key app="EN" db-id="d9a2dxs2mp90fser0xlv2wenwxrz2df9stvw" timestamp="1532955606"&gt;821&lt;/key&gt;&lt;/foreign-keys&gt;&lt;ref-type name="Journal Article"&gt;17&lt;/ref-type&gt;&lt;contributors&gt;&lt;authors&gt;&lt;author&gt;Ratnavathi, C. V.&lt;/author&gt;&lt;author&gt;Sashidhar, R. B.&lt;/author&gt;&lt;/authors&gt;&lt;/contributors&gt;&lt;titles&gt;&lt;title&gt;&lt;style face="normal" font="default" size="100%"&gt;Substrate suitability of different genotypes of sorghum in relation to &lt;/style&gt;&lt;style face="italic" font="default" size="100%"&gt;Aspergillus &lt;/style&gt;&lt;style face="normal" font="default" size="100%"&gt;infection and aflatoxin production&lt;/style&gt;&lt;/title&gt;&lt;secondary-title&gt;Journal of Agricultural and Food Chemistry&lt;/secondary-title&gt;&lt;/titles&gt;&lt;periodical&gt;&lt;full-title&gt;Journal of agricultural and food chemistry&lt;/full-title&gt;&lt;/periodical&gt;&lt;pages&gt;3482-3492&lt;/pages&gt;&lt;volume&gt;51&lt;/volume&gt;&lt;number&gt;11&lt;/number&gt;&lt;dates&gt;&lt;year&gt;2003&lt;/year&gt;&lt;pub-dates&gt;&lt;date&gt;May 21&lt;/date&gt;&lt;/pub-dates&gt;&lt;/dates&gt;&lt;isbn&gt;0021-8561&lt;/isbn&gt;&lt;accession-num&gt;WOS:000182932700045&lt;/accession-num&gt;&lt;urls&gt;&lt;related-urls&gt;&lt;url&gt;&lt;style face="underline" font="default" size="100%"&gt;https://pubs.acs.org/doi/abs/10.1021/jf025685w&lt;/style&gt;&lt;/url&gt;&lt;/related-urls&gt;&lt;/urls&gt;&lt;electronic-resource-num&gt;10.1021/jf025685w&lt;/electronic-resource-num&gt;&lt;/record&gt;&lt;/Cite&gt;&lt;/EndNote&gt;</w:instrText>
      </w:r>
      <w:r>
        <w:fldChar w:fldCharType="separate"/>
      </w:r>
      <w:r w:rsidR="000C6DAC">
        <w:rPr>
          <w:noProof/>
        </w:rPr>
        <w:t>(Ratnavathi and Sashidhar, 2003)</w:t>
      </w:r>
      <w:r>
        <w:fldChar w:fldCharType="end"/>
      </w:r>
      <w:r>
        <w:t xml:space="preserve"> </w:t>
      </w:r>
      <w:r w:rsidRPr="004B4CDF">
        <w:t>the physical characteristics and</w:t>
      </w:r>
      <w:r>
        <w:t xml:space="preserve"> biochemical composition of the sorghum </w:t>
      </w:r>
      <w:r w:rsidRPr="006F3280">
        <w:t>genotypes</w:t>
      </w:r>
      <w:r>
        <w:t xml:space="preserve"> with red pericarps make the grains less </w:t>
      </w:r>
      <w:r w:rsidRPr="004B4CDF">
        <w:t xml:space="preserve">susceptible </w:t>
      </w:r>
      <w:r w:rsidRPr="006F3280">
        <w:t xml:space="preserve">to </w:t>
      </w:r>
      <w:r>
        <w:rPr>
          <w:i/>
        </w:rPr>
        <w:t xml:space="preserve">A. </w:t>
      </w:r>
      <w:proofErr w:type="spellStart"/>
      <w:r>
        <w:rPr>
          <w:i/>
        </w:rPr>
        <w:lastRenderedPageBreak/>
        <w:t>flavus</w:t>
      </w:r>
      <w:proofErr w:type="spellEnd"/>
      <w:r w:rsidRPr="006F3280">
        <w:t xml:space="preserve"> infection </w:t>
      </w:r>
      <w:r>
        <w:t>and to AFs contamination. In particular, the authors showed that i</w:t>
      </w:r>
      <w:r w:rsidRPr="006F3280">
        <w:t xml:space="preserve">n red </w:t>
      </w:r>
      <w:r>
        <w:t>lines</w:t>
      </w:r>
      <w:r w:rsidRPr="006F3280">
        <w:t xml:space="preserve"> </w:t>
      </w:r>
      <w:r>
        <w:t xml:space="preserve">there was a significant </w:t>
      </w:r>
      <w:r w:rsidR="004006F8">
        <w:t>negative</w:t>
      </w:r>
      <w:r w:rsidR="004006F8" w:rsidRPr="006F3280">
        <w:t xml:space="preserve"> </w:t>
      </w:r>
      <w:r w:rsidRPr="006F3280">
        <w:t xml:space="preserve">correlation between polyphenol content and </w:t>
      </w:r>
      <w:r>
        <w:t>AFs</w:t>
      </w:r>
      <w:r w:rsidRPr="006F3280">
        <w:t xml:space="preserve"> produced after infection</w:t>
      </w:r>
      <w:r>
        <w:t xml:space="preserve">, suggesting that </w:t>
      </w:r>
      <w:r w:rsidRPr="005C41BA">
        <w:t>polyphenols and pigments may offer some resistance to fungal infection.</w:t>
      </w:r>
      <w:r>
        <w:t xml:space="preserve"> </w:t>
      </w:r>
    </w:p>
    <w:p w:rsidR="00AF34AC" w:rsidRPr="005C41BA" w:rsidRDefault="00AF34AC" w:rsidP="00AF34AC">
      <w:pPr>
        <w:spacing w:after="0"/>
      </w:pPr>
      <w:r>
        <w:t xml:space="preserve">Sorghum lines with compact heads are more prone to mycotoxin contamination due to higher moisture accumulated in the heads compared to the one with more open heads </w:t>
      </w:r>
      <w:r>
        <w:fldChar w:fldCharType="begin"/>
      </w:r>
      <w:r w:rsidR="00D3366B">
        <w:instrText xml:space="preserve"> ADDIN EN.CITE &lt;EndNote&gt;&lt;Cite&gt;&lt;Author&gt;Alves dos Reis&lt;/Author&gt;&lt;Year&gt;2010&lt;/Year&gt;&lt;RecNum&gt;508&lt;/RecNum&gt;&lt;DisplayText&gt;(Alves dos Reis et al., 2010)&lt;/DisplayText&gt;&lt;record&gt;&lt;rec-number&gt;508&lt;/rec-number&gt;&lt;foreign-keys&gt;&lt;key app="EN" db-id="d9a2dxs2mp90fser0xlv2wenwxrz2df9stvw" timestamp="1504536701"&gt;508&lt;/key&gt;&lt;/foreign-keys&gt;&lt;ref-type name="Journal Article"&gt;17&lt;/ref-type&gt;&lt;contributors&gt;&lt;authors&gt;&lt;author&gt;Alves dos Reis, T.&lt;/author&gt;&lt;author&gt;Zorzete, P.&lt;/author&gt;&lt;author&gt;Pozzi Claudia, R.&lt;/author&gt;&lt;author&gt;Nascimento da Silva, V.&lt;/author&gt;&lt;author&gt;Ortega, E.&lt;/author&gt;&lt;author&gt;Correa, B.&lt;/author&gt;&lt;/authors&gt;&lt;/contributors&gt;&lt;titles&gt;&lt;title&gt;Mycoflora and fumonisin contamination in Brazilian sorghum from sowing to harvest&lt;/title&gt;&lt;secondary-title&gt;Journal of the science of food and agriculture&lt;/secondary-title&gt;&lt;/titles&gt;&lt;periodical&gt;&lt;full-title&gt;Journal of the science of food and agriculture&lt;/full-title&gt;&lt;/periodical&gt;&lt;pages&gt;1445-51&lt;/pages&gt;&lt;volume&gt;90&lt;/volume&gt;&lt;number&gt;9&lt;/number&gt;&lt;dates&gt;&lt;year&gt;2010&lt;/year&gt;&lt;/dates&gt;&lt;urls&gt;&lt;related-urls&gt;&lt;url&gt;&lt;style face="underline" font="default" size="100%"&gt;https://onlinelibrary.wiley.com/doi/pdf/10.1002/jsfa.3962&lt;/style&gt;&lt;/url&gt;&lt;/related-urls&gt;&lt;/urls&gt;&lt;electronic-resource-num&gt;10.1002/jsfa.3962&lt;/electronic-resource-num&gt;&lt;research-notes&gt;TS4 excluded&lt;/research-notes&gt;&lt;language&gt;English&lt;/language&gt;&lt;/record&gt;&lt;/Cite&gt;&lt;/EndNote&gt;</w:instrText>
      </w:r>
      <w:r>
        <w:fldChar w:fldCharType="separate"/>
      </w:r>
      <w:r>
        <w:rPr>
          <w:noProof/>
        </w:rPr>
        <w:t>(Alves dos Reis et al., 2010)</w:t>
      </w:r>
      <w:r>
        <w:fldChar w:fldCharType="end"/>
      </w:r>
      <w:r>
        <w:t>.</w:t>
      </w:r>
    </w:p>
    <w:p w:rsidR="00AF34AC" w:rsidRPr="0065159B" w:rsidRDefault="00AF34AC" w:rsidP="005C020B">
      <w:pPr>
        <w:rPr>
          <w:lang w:val="en-GB"/>
        </w:rPr>
      </w:pPr>
    </w:p>
    <w:p w:rsidR="00A77BF3" w:rsidRDefault="00A77BF3" w:rsidP="005B2942"/>
    <w:p w:rsidR="00316518" w:rsidRDefault="00670AE1" w:rsidP="005A2FAB">
      <w:pPr>
        <w:pStyle w:val="EFSAHeading3"/>
        <w:numPr>
          <w:ilvl w:val="1"/>
          <w:numId w:val="1"/>
        </w:numPr>
      </w:pPr>
      <w:bookmarkStart w:id="6" w:name="_Toc535933148"/>
      <w:bookmarkStart w:id="7" w:name="_Toc356082"/>
      <w:r>
        <w:t xml:space="preserve">Infection cycle of </w:t>
      </w:r>
      <w:r w:rsidR="0065159B" w:rsidRPr="0065159B">
        <w:rPr>
          <w:i/>
        </w:rPr>
        <w:t>Fusarium</w:t>
      </w:r>
      <w:r w:rsidR="0065159B">
        <w:t xml:space="preserve"> spp. </w:t>
      </w:r>
      <w:r w:rsidRPr="00D9701A">
        <w:t xml:space="preserve">in </w:t>
      </w:r>
      <w:r>
        <w:t>sorghum</w:t>
      </w:r>
      <w:r w:rsidRPr="00D9701A">
        <w:t xml:space="preserve"> and plant pathogen interaction</w:t>
      </w:r>
      <w:bookmarkEnd w:id="6"/>
      <w:bookmarkEnd w:id="7"/>
    </w:p>
    <w:p w:rsidR="00484EEE" w:rsidRDefault="0054735B" w:rsidP="00365017">
      <w:pPr>
        <w:spacing w:after="0"/>
      </w:pPr>
      <w:r>
        <w:t xml:space="preserve">Several species of </w:t>
      </w:r>
      <w:r w:rsidRPr="00316518">
        <w:rPr>
          <w:i/>
        </w:rPr>
        <w:t>Fusarium</w:t>
      </w:r>
      <w:r>
        <w:t xml:space="preserve"> are associated with </w:t>
      </w:r>
      <w:r w:rsidR="00316518">
        <w:t xml:space="preserve">the contamination of </w:t>
      </w:r>
      <w:r>
        <w:t>sorghum</w:t>
      </w:r>
      <w:r w:rsidR="00316518">
        <w:t xml:space="preserve"> grains with an incidence ranging from 10 to 100%, according to the literature retrieved </w:t>
      </w:r>
      <w:r w:rsidR="0012050C">
        <w:fldChar w:fldCharType="begin">
          <w:fldData xml:space="preserve">PEVuZE5vdGU+PENpdGU+PEF1dGhvcj5BbHZlcyBkb3MgUmVpczwvQXV0aG9yPjxZZWFyPjIwMTA8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</w:fldData>
        </w:fldChar>
      </w:r>
      <w:r w:rsidR="000C6DAC">
        <w:instrText xml:space="preserve"> ADDIN EN.CITE </w:instrText>
      </w:r>
      <w:r w:rsidR="000C6DAC">
        <w:fldChar w:fldCharType="begin">
          <w:fldData xml:space="preserve">PEVuZE5vdGU+PENpdGU+PEF1dGhvcj5BbHZlcyBkb3MgUmVpczwvQXV0aG9yPjxZZWFyPjIwMTA8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</w:fldData>
        </w:fldChar>
      </w:r>
      <w:r w:rsidR="000C6DAC">
        <w:instrText xml:space="preserve"> ADDIN EN.CITE.DATA </w:instrText>
      </w:r>
      <w:r w:rsidR="000C6DAC">
        <w:fldChar w:fldCharType="end"/>
      </w:r>
      <w:r w:rsidR="0012050C">
        <w:fldChar w:fldCharType="separate"/>
      </w:r>
      <w:r w:rsidR="000C6DAC">
        <w:rPr>
          <w:noProof/>
        </w:rPr>
        <w:t>(da Silva et al., 2004; Alves dos Reis et al., 2010; Sharma et al., 2011; Lahouar et al., 2015)</w:t>
      </w:r>
      <w:r w:rsidR="0012050C">
        <w:fldChar w:fldCharType="end"/>
      </w:r>
      <w:r w:rsidR="00303BD4" w:rsidRPr="00316518">
        <w:t>.</w:t>
      </w:r>
      <w:r w:rsidRPr="00316518">
        <w:t xml:space="preserve"> </w:t>
      </w:r>
      <w:r w:rsidR="00365017">
        <w:t>A</w:t>
      </w:r>
      <w:r w:rsidR="005D1403">
        <w:t xml:space="preserve"> number of </w:t>
      </w:r>
      <w:r w:rsidR="005D1403" w:rsidRPr="0044430D">
        <w:rPr>
          <w:i/>
        </w:rPr>
        <w:t>Fusarium</w:t>
      </w:r>
      <w:r w:rsidR="005D1403">
        <w:t xml:space="preserve"> species associated with sorghum </w:t>
      </w:r>
      <w:r w:rsidR="00365017">
        <w:t xml:space="preserve">belong to the </w:t>
      </w:r>
      <w:proofErr w:type="spellStart"/>
      <w:r w:rsidR="00365017" w:rsidRPr="00602FA4">
        <w:rPr>
          <w:i/>
        </w:rPr>
        <w:t>Gibberella</w:t>
      </w:r>
      <w:proofErr w:type="spellEnd"/>
      <w:r w:rsidR="00365017" w:rsidRPr="00602FA4">
        <w:rPr>
          <w:i/>
        </w:rPr>
        <w:t xml:space="preserve"> </w:t>
      </w:r>
      <w:proofErr w:type="spellStart"/>
      <w:r w:rsidR="00365017" w:rsidRPr="00602FA4">
        <w:rPr>
          <w:i/>
        </w:rPr>
        <w:t>fujikuroi</w:t>
      </w:r>
      <w:proofErr w:type="spellEnd"/>
      <w:r w:rsidR="00365017">
        <w:t xml:space="preserve"> species complex </w:t>
      </w:r>
      <w:r w:rsidR="00365017" w:rsidRPr="00365017">
        <w:t>(</w:t>
      </w:r>
      <w:r w:rsidR="00365017">
        <w:t xml:space="preserve">e.g. </w:t>
      </w:r>
      <w:r w:rsidR="00365017" w:rsidRPr="00602FA4">
        <w:rPr>
          <w:i/>
        </w:rPr>
        <w:t xml:space="preserve">F. </w:t>
      </w:r>
      <w:proofErr w:type="spellStart"/>
      <w:r w:rsidR="00365017" w:rsidRPr="00602FA4">
        <w:rPr>
          <w:i/>
        </w:rPr>
        <w:t>verticillioides</w:t>
      </w:r>
      <w:proofErr w:type="spellEnd"/>
      <w:r w:rsidR="00365017" w:rsidRPr="00365017">
        <w:t xml:space="preserve">, </w:t>
      </w:r>
      <w:r w:rsidR="00365017" w:rsidRPr="00602FA4">
        <w:rPr>
          <w:i/>
        </w:rPr>
        <w:t xml:space="preserve">F. </w:t>
      </w:r>
      <w:proofErr w:type="spellStart"/>
      <w:r w:rsidR="00365017" w:rsidRPr="00602FA4">
        <w:rPr>
          <w:i/>
        </w:rPr>
        <w:t>thapsinum</w:t>
      </w:r>
      <w:proofErr w:type="spellEnd"/>
      <w:r w:rsidR="00365017" w:rsidRPr="00365017">
        <w:t xml:space="preserve">, </w:t>
      </w:r>
      <w:r w:rsidR="00365017" w:rsidRPr="00602FA4">
        <w:rPr>
          <w:i/>
        </w:rPr>
        <w:t xml:space="preserve">F. </w:t>
      </w:r>
      <w:proofErr w:type="spellStart"/>
      <w:r w:rsidR="00365017" w:rsidRPr="00602FA4">
        <w:rPr>
          <w:i/>
        </w:rPr>
        <w:t>proliferatum</w:t>
      </w:r>
      <w:proofErr w:type="spellEnd"/>
      <w:r w:rsidR="00365017" w:rsidRPr="00365017">
        <w:t xml:space="preserve"> and </w:t>
      </w:r>
      <w:r w:rsidR="00365017" w:rsidRPr="00602FA4">
        <w:rPr>
          <w:i/>
        </w:rPr>
        <w:t xml:space="preserve">F. </w:t>
      </w:r>
      <w:proofErr w:type="spellStart"/>
      <w:r w:rsidR="00365017" w:rsidRPr="00602FA4">
        <w:rPr>
          <w:i/>
        </w:rPr>
        <w:t>pseudonygamai</w:t>
      </w:r>
      <w:proofErr w:type="spellEnd"/>
      <w:r w:rsidR="00365017" w:rsidRPr="00365017">
        <w:t>)</w:t>
      </w:r>
      <w:r w:rsidR="00365017">
        <w:t xml:space="preserve">. The </w:t>
      </w:r>
      <w:r w:rsidR="00365017" w:rsidRPr="00602FA4">
        <w:t xml:space="preserve">species of this section have the capacity to produce </w:t>
      </w:r>
      <w:r w:rsidR="00602FA4" w:rsidRPr="00602FA4">
        <w:t>FBs</w:t>
      </w:r>
      <w:r w:rsidR="00602FA4">
        <w:t xml:space="preserve">, </w:t>
      </w:r>
      <w:proofErr w:type="spellStart"/>
      <w:r w:rsidR="00602FA4">
        <w:t>moniliformin</w:t>
      </w:r>
      <w:proofErr w:type="spellEnd"/>
      <w:r w:rsidR="00602FA4">
        <w:t xml:space="preserve">, </w:t>
      </w:r>
      <w:proofErr w:type="spellStart"/>
      <w:r w:rsidR="00073DA1">
        <w:t>fusaric</w:t>
      </w:r>
      <w:proofErr w:type="spellEnd"/>
      <w:r w:rsidR="00073DA1">
        <w:t xml:space="preserve"> acid and</w:t>
      </w:r>
      <w:r w:rsidR="00365017" w:rsidRPr="00602FA4">
        <w:t xml:space="preserve"> </w:t>
      </w:r>
      <w:proofErr w:type="spellStart"/>
      <w:r w:rsidR="00365017" w:rsidRPr="00602FA4">
        <w:t>beuvericin</w:t>
      </w:r>
      <w:proofErr w:type="spellEnd"/>
      <w:r w:rsidR="00073DA1">
        <w:t xml:space="preserve"> (BEA)</w:t>
      </w:r>
      <w:r w:rsidR="00365017" w:rsidRPr="00602FA4">
        <w:t xml:space="preserve"> (Leslie et al., 2005). </w:t>
      </w:r>
    </w:p>
    <w:p w:rsidR="005D1403" w:rsidRDefault="00365017" w:rsidP="00484EEE">
      <w:pPr>
        <w:spacing w:after="0"/>
      </w:pPr>
      <w:r w:rsidRPr="00484EEE">
        <w:rPr>
          <w:i/>
        </w:rPr>
        <w:t>F</w:t>
      </w:r>
      <w:r w:rsidR="00484EEE" w:rsidRPr="00484EEE">
        <w:rPr>
          <w:i/>
        </w:rPr>
        <w:t xml:space="preserve">. </w:t>
      </w:r>
      <w:proofErr w:type="spellStart"/>
      <w:r w:rsidRPr="00484EEE">
        <w:rPr>
          <w:i/>
        </w:rPr>
        <w:t>thapsinum</w:t>
      </w:r>
      <w:proofErr w:type="spellEnd"/>
      <w:r w:rsidRPr="00602FA4">
        <w:t xml:space="preserve"> is th</w:t>
      </w:r>
      <w:r w:rsidR="00484EEE">
        <w:t xml:space="preserve">e predominant species in India </w:t>
      </w:r>
      <w:r w:rsidR="00484EEE">
        <w:fldChar w:fldCharType="begin"/>
      </w:r>
      <w:r w:rsidR="000C6DAC">
        <w:instrText xml:space="preserve"> ADDIN EN.CITE &lt;EndNote&gt;&lt;Cite&gt;&lt;Author&gt;Sharma&lt;/Author&gt;&lt;Year&gt;2011&lt;/Year&gt;&lt;RecNum&gt;467&lt;/RecNum&gt;&lt;DisplayText&gt;(Sharma et al., 2011)&lt;/DisplayText&gt;&lt;record&gt;&lt;rec-number&gt;467&lt;/rec-number&gt;&lt;foreign-keys&gt;&lt;key app="EN" db-id="d9a2dxs2mp90fser0xlv2wenwxrz2df9stvw" timestamp="1504536701"&gt;467&lt;/key&gt;&lt;/foreign-keys&gt;&lt;ref-type name="Journal Article"&gt;17&lt;/ref-type&gt;&lt;contributors&gt;&lt;authors&gt;&lt;author&gt;Sharma, Rajan&lt;/author&gt;&lt;author&gt;Thakur Ram, P.&lt;/author&gt;&lt;author&gt;Senthilvel, Senapathy&lt;/author&gt;&lt;author&gt;Nayak, Spurthi&lt;/author&gt;&lt;author&gt;Reddy, S. Veera&lt;/author&gt;&lt;author&gt;Rao Veeranki, Panduranga&lt;/author&gt;&lt;author&gt;Varshney Rajeev, K.&lt;/author&gt;&lt;/authors&gt;&lt;/contributors&gt;&lt;titles&gt;&lt;title&gt;Identification and characterization of toxigenic fusaria associated with sorghum grain mold complex in India&lt;/title&gt;&lt;secondary-title&gt;Mycopathologia&lt;/secondary-title&gt;&lt;/titles&gt;&lt;periodical&gt;&lt;full-title&gt;Mycopathologia&lt;/full-title&gt;&lt;/periodical&gt;&lt;pages&gt;223-30&lt;/pages&gt;&lt;volume&gt;171&lt;/volume&gt;&lt;number&gt;3&lt;/number&gt;&lt;dates&gt;&lt;year&gt;2011&lt;/year&gt;&lt;/dates&gt;&lt;urls&gt;&lt;/urls&gt;&lt;electronic-resource-num&gt;I http://dx.doi.org/10.1007/s11046-010-9354-x&lt;/electronic-resource-num&gt;&lt;language&gt;English&lt;/language&gt;&lt;/record&gt;&lt;/Cite&gt;&lt;/EndNote&gt;</w:instrText>
      </w:r>
      <w:r w:rsidR="00484EEE">
        <w:fldChar w:fldCharType="separate"/>
      </w:r>
      <w:r w:rsidR="00484EEE">
        <w:rPr>
          <w:noProof/>
        </w:rPr>
        <w:t>(Sharma et al., 2011)</w:t>
      </w:r>
      <w:r w:rsidR="00484EEE">
        <w:fldChar w:fldCharType="end"/>
      </w:r>
      <w:r w:rsidRPr="00602FA4">
        <w:t>, and</w:t>
      </w:r>
      <w:r w:rsidR="00484EEE">
        <w:t xml:space="preserve"> has been reported to be common </w:t>
      </w:r>
      <w:r w:rsidRPr="00602FA4">
        <w:t xml:space="preserve">in sorghum grain </w:t>
      </w:r>
      <w:r w:rsidR="00484EEE">
        <w:fldChar w:fldCharType="begin"/>
      </w:r>
      <w:r w:rsidR="000C6DAC">
        <w:instrText xml:space="preserve"> ADDIN EN.CITE &lt;EndNote&gt;&lt;Cite&gt;&lt;Author&gt;Leslie&lt;/Author&gt;&lt;Year&gt;2005&lt;/Year&gt;&lt;RecNum&gt;849&lt;/RecNum&gt;&lt;DisplayText&gt;(Leslie et al., 2005)&lt;/DisplayText&gt;&lt;record&gt;&lt;rec-number&gt;849&lt;/rec-number&gt;&lt;foreign-keys&gt;&lt;key app="EN" db-id="d9a2dxs2mp90fser0xlv2wenwxrz2df9stvw" timestamp="1560949181"&gt;849&lt;/key&gt;&lt;/foreign-keys&gt;&lt;ref-type name="Journal Article"&gt;17&lt;/ref-type&gt;&lt;contributors&gt;&lt;authors&gt;&lt;author&gt;Leslie, J. F.&lt;/author&gt;&lt;author&gt;Zeller, K. A.&lt;/author&gt;&lt;author&gt;Lamprecht, S. C.&lt;/author&gt;&lt;author&gt;Rheeder, J. P.&lt;/author&gt;&lt;author&gt;Marasas, W. F. O.&lt;/author&gt;&lt;/authors&gt;&lt;/contributors&gt;&lt;titles&gt;&lt;title&gt;Toxicity, pathogenicity, and genetic differentiation of five species of Fusarium from sorghum and millet&lt;/title&gt;&lt;secondary-title&gt;Phytopathology&lt;/secondary-title&gt;&lt;/titles&gt;&lt;periodical&gt;&lt;full-title&gt;Phytopathology&lt;/full-title&gt;&lt;/periodical&gt;&lt;pages&gt;275-283&lt;/pages&gt;&lt;volume&gt;95&lt;/volume&gt;&lt;dates&gt;&lt;year&gt;2005&lt;/year&gt;&lt;/dates&gt;&lt;urls&gt;&lt;/urls&gt;&lt;/record&gt;&lt;/Cite&gt;&lt;/EndNote&gt;</w:instrText>
      </w:r>
      <w:r w:rsidR="00484EEE">
        <w:fldChar w:fldCharType="separate"/>
      </w:r>
      <w:r w:rsidR="000C6DAC">
        <w:rPr>
          <w:noProof/>
        </w:rPr>
        <w:t>(Leslie et al., 2005)</w:t>
      </w:r>
      <w:r w:rsidR="00484EEE">
        <w:fldChar w:fldCharType="end"/>
      </w:r>
      <w:r w:rsidRPr="00602FA4">
        <w:t>.</w:t>
      </w:r>
      <w:r w:rsidR="00484EEE">
        <w:t xml:space="preserve"> </w:t>
      </w:r>
      <w:r w:rsidR="0044430D">
        <w:fldChar w:fldCharType="begin"/>
      </w:r>
      <w:r w:rsidR="00281601">
        <w:instrText xml:space="preserve"> ADDIN EN.CITE &lt;EndNote&gt;&lt;Cite&gt;&lt;Author&gt;Lahouar&lt;/Author&gt;&lt;Year&gt;2015&lt;/Year&gt;&lt;RecNum&gt;156&lt;/RecNum&gt;&lt;DisplayText&gt;(Lahouar et al., 2015)&lt;/DisplayText&gt;&lt;record&gt;&lt;rec-number&gt;156&lt;/rec-number&gt;&lt;foreign-keys&gt;&lt;key app="EN" db-id="d9a2dxs2mp90fser0xlv2wenwxrz2df9stvw" timestamp="1504536701"&gt;156&lt;/key&gt;&lt;/foreign-keys&gt;&lt;ref-type name="Journal Article"&gt;17&lt;/ref-type&gt;&lt;contributors&gt;&lt;authors&gt;&lt;author&gt;Lahouar, A.&lt;/author&gt;&lt;author&gt;Crespo-Sempere, A.&lt;/author&gt;&lt;author&gt;Marin, S.&lt;/author&gt;&lt;author&gt;Said, S.&lt;/author&gt;&lt;author&gt;Sanchis, V.&lt;/author&gt;&lt;/authors&gt;&lt;/contributors&gt;&lt;titles&gt;&lt;title&gt;Toxigenic molds in Tunisian and Egyptian sorghum for human consumption&lt;/title&gt;&lt;secondary-title&gt;Journal of Stored Products Research&lt;/secondary-title&gt;&lt;/titles&gt;&lt;periodical&gt;&lt;full-title&gt;Journal of Stored Products Research&lt;/full-title&gt;&lt;/periodical&gt;&lt;pages&gt;57-62&lt;/pages&gt;&lt;volume&gt;63&lt;/volume&gt;&lt;dates&gt;&lt;year&gt;2015&lt;/year&gt;&lt;/dates&gt;&lt;urls&gt;&lt;/urls&gt;&lt;research-notes&gt;TS4&lt;/research-notes&gt;&lt;language&gt;English&lt;/language&gt;&lt;/record&gt;&lt;/Cite&gt;&lt;/EndNote&gt;</w:instrText>
      </w:r>
      <w:r w:rsidR="0044430D">
        <w:fldChar w:fldCharType="separate"/>
      </w:r>
      <w:r w:rsidR="00281601">
        <w:rPr>
          <w:noProof/>
        </w:rPr>
        <w:t>(Lahouar et al., 2015)</w:t>
      </w:r>
      <w:r w:rsidR="0044430D">
        <w:fldChar w:fldCharType="end"/>
      </w:r>
      <w:r w:rsidR="0044430D">
        <w:t xml:space="preserve"> found </w:t>
      </w:r>
      <w:r w:rsidR="00484EEE">
        <w:t xml:space="preserve">in </w:t>
      </w:r>
      <w:r w:rsidR="00484EEE" w:rsidRPr="00484EEE">
        <w:t>Tunisian and Egyptian sorghum</w:t>
      </w:r>
      <w:r w:rsidR="00484EEE">
        <w:t xml:space="preserve"> </w:t>
      </w:r>
      <w:r w:rsidR="0044430D">
        <w:t xml:space="preserve">50 isolates of </w:t>
      </w:r>
      <w:r w:rsidR="0044430D" w:rsidRPr="0044430D">
        <w:rPr>
          <w:i/>
        </w:rPr>
        <w:t>Fusarium</w:t>
      </w:r>
      <w:r w:rsidR="0044430D">
        <w:t xml:space="preserve"> mainly </w:t>
      </w:r>
      <w:r w:rsidR="00A53686">
        <w:t xml:space="preserve">belonging to </w:t>
      </w:r>
      <w:r w:rsidR="0044430D">
        <w:t xml:space="preserve">the </w:t>
      </w:r>
      <w:r w:rsidR="0044430D" w:rsidRPr="0044430D">
        <w:rPr>
          <w:i/>
        </w:rPr>
        <w:t xml:space="preserve">F. </w:t>
      </w:r>
      <w:proofErr w:type="spellStart"/>
      <w:r w:rsidR="0044430D" w:rsidRPr="0044430D">
        <w:rPr>
          <w:i/>
        </w:rPr>
        <w:t>equiseti</w:t>
      </w:r>
      <w:proofErr w:type="spellEnd"/>
      <w:r w:rsidR="0044430D">
        <w:t xml:space="preserve"> complex with capacity to produce detectable levels of ZEN at concentrations ranging from 0.017 to 4.61 mg/kg. </w:t>
      </w:r>
    </w:p>
    <w:p w:rsidR="00C90200" w:rsidRDefault="003D3A22" w:rsidP="008204D3">
      <w:pPr>
        <w:rPr>
          <w:lang w:val="en-GB"/>
        </w:rPr>
      </w:pPr>
      <w:r>
        <w:rPr>
          <w:lang w:val="en-GB"/>
        </w:rPr>
        <w:t>A recent study describes the effect of a</w:t>
      </w:r>
      <w:r w:rsidRPr="00AF7678">
        <w:rPr>
          <w:vertAlign w:val="subscript"/>
          <w:lang w:val="en-GB"/>
        </w:rPr>
        <w:t>w</w:t>
      </w:r>
      <w:r>
        <w:rPr>
          <w:lang w:val="en-GB"/>
        </w:rPr>
        <w:t xml:space="preserve"> and temperature on </w:t>
      </w:r>
      <w:r w:rsidRPr="00AF7678">
        <w:rPr>
          <w:i/>
          <w:lang w:val="en-GB"/>
        </w:rPr>
        <w:t>in vitro</w:t>
      </w:r>
      <w:r>
        <w:rPr>
          <w:lang w:val="en-GB"/>
        </w:rPr>
        <w:t xml:space="preserve"> growth and ZEN production of </w:t>
      </w:r>
      <w:r w:rsidRPr="003D3A22">
        <w:rPr>
          <w:i/>
          <w:lang w:val="en-GB"/>
        </w:rPr>
        <w:t>F</w:t>
      </w:r>
      <w:r>
        <w:rPr>
          <w:i/>
          <w:lang w:val="en-GB"/>
        </w:rPr>
        <w:t>.</w:t>
      </w:r>
      <w:r w:rsidRPr="003D3A22">
        <w:rPr>
          <w:i/>
          <w:lang w:val="en-GB"/>
        </w:rPr>
        <w:t xml:space="preserve"> </w:t>
      </w:r>
      <w:proofErr w:type="spellStart"/>
      <w:r w:rsidRPr="003D3A22">
        <w:rPr>
          <w:i/>
          <w:lang w:val="en-GB"/>
        </w:rPr>
        <w:t>incarnatum</w:t>
      </w:r>
      <w:proofErr w:type="spellEnd"/>
      <w:r>
        <w:rPr>
          <w:i/>
          <w:lang w:val="en-GB"/>
        </w:rPr>
        <w:t xml:space="preserve"> </w:t>
      </w:r>
      <w:r>
        <w:rPr>
          <w:lang w:val="en-GB"/>
        </w:rPr>
        <w:t>strains isolated from Tunisian sorghum samples. The</w:t>
      </w:r>
      <w:r w:rsidR="00E46E56">
        <w:rPr>
          <w:lang w:val="en-GB"/>
        </w:rPr>
        <w:t xml:space="preserve"> useful</w:t>
      </w:r>
      <w:r>
        <w:rPr>
          <w:lang w:val="en-GB"/>
        </w:rPr>
        <w:t xml:space="preserve"> </w:t>
      </w:r>
      <w:r w:rsidR="00E46E56">
        <w:rPr>
          <w:lang w:val="en-GB"/>
        </w:rPr>
        <w:t>a</w:t>
      </w:r>
      <w:r w:rsidR="00E46E56" w:rsidRPr="00AF7678">
        <w:rPr>
          <w:vertAlign w:val="subscript"/>
          <w:lang w:val="en-GB"/>
        </w:rPr>
        <w:t>w</w:t>
      </w:r>
      <w:r w:rsidR="00E46E56" w:rsidDel="00885383">
        <w:rPr>
          <w:lang w:val="en-GB"/>
        </w:rPr>
        <w:t xml:space="preserve"> </w:t>
      </w:r>
      <w:r>
        <w:rPr>
          <w:lang w:val="en-GB"/>
        </w:rPr>
        <w:t xml:space="preserve">range was 0.91-0.99 and the maximum growth </w:t>
      </w:r>
      <w:r w:rsidR="00B360E1">
        <w:rPr>
          <w:lang w:val="en-GB"/>
        </w:rPr>
        <w:t xml:space="preserve">rates </w:t>
      </w:r>
      <w:r>
        <w:rPr>
          <w:lang w:val="en-GB"/>
        </w:rPr>
        <w:t>were observed at 25</w:t>
      </w:r>
      <w:r w:rsidR="00F4326C" w:rsidRPr="00AF7678">
        <w:rPr>
          <w:lang w:val="en-GB"/>
        </w:rPr>
        <w:t xml:space="preserve"> °C</w:t>
      </w:r>
      <w:r>
        <w:rPr>
          <w:lang w:val="en-GB"/>
        </w:rPr>
        <w:t xml:space="preserve"> and 0.99</w:t>
      </w:r>
      <w:r w:rsidRPr="00AF7678">
        <w:rPr>
          <w:lang w:val="en-GB"/>
        </w:rPr>
        <w:t xml:space="preserve"> </w:t>
      </w:r>
      <w:r>
        <w:rPr>
          <w:lang w:val="en-GB"/>
        </w:rPr>
        <w:t>a</w:t>
      </w:r>
      <w:r w:rsidRPr="00AF7678">
        <w:rPr>
          <w:vertAlign w:val="subscript"/>
          <w:lang w:val="en-GB"/>
        </w:rPr>
        <w:t>w</w:t>
      </w:r>
      <w:r>
        <w:rPr>
          <w:vertAlign w:val="subscript"/>
          <w:lang w:val="en-GB"/>
        </w:rPr>
        <w:t xml:space="preserve">. </w:t>
      </w:r>
      <w:r w:rsidR="008204D3" w:rsidRPr="00C8096F">
        <w:rPr>
          <w:lang w:val="en-GB"/>
        </w:rPr>
        <w:t xml:space="preserve">On the contrary, </w:t>
      </w:r>
      <w:r w:rsidR="008204D3">
        <w:rPr>
          <w:lang w:val="en-GB"/>
        </w:rPr>
        <w:t xml:space="preserve">it was </w:t>
      </w:r>
      <w:r w:rsidR="008204D3" w:rsidRPr="008204D3">
        <w:rPr>
          <w:lang w:val="en-GB"/>
        </w:rPr>
        <w:t>not possible t</w:t>
      </w:r>
      <w:r w:rsidR="008204D3">
        <w:rPr>
          <w:lang w:val="en-GB"/>
        </w:rPr>
        <w:t xml:space="preserve">o define the optimal conditions </w:t>
      </w:r>
      <w:r w:rsidR="008204D3" w:rsidRPr="008204D3">
        <w:rPr>
          <w:lang w:val="en-GB"/>
        </w:rPr>
        <w:t xml:space="preserve">for </w:t>
      </w:r>
      <w:r w:rsidR="00484EEE">
        <w:rPr>
          <w:lang w:val="en-GB"/>
        </w:rPr>
        <w:t xml:space="preserve">ZEN </w:t>
      </w:r>
      <w:r w:rsidRPr="003D3A22">
        <w:rPr>
          <w:lang w:val="en-GB"/>
        </w:rPr>
        <w:t xml:space="preserve">production </w:t>
      </w:r>
      <w:r w:rsidR="00C8096F">
        <w:rPr>
          <w:lang w:val="en-GB"/>
        </w:rPr>
        <w:t>since they</w:t>
      </w:r>
      <w:r w:rsidR="008204D3">
        <w:rPr>
          <w:lang w:val="en-GB"/>
        </w:rPr>
        <w:t xml:space="preserve"> </w:t>
      </w:r>
      <w:r w:rsidRPr="003D3A22">
        <w:rPr>
          <w:lang w:val="en-GB"/>
        </w:rPr>
        <w:t>varied from</w:t>
      </w:r>
      <w:r>
        <w:rPr>
          <w:lang w:val="en-GB"/>
        </w:rPr>
        <w:t xml:space="preserve"> </w:t>
      </w:r>
      <w:r w:rsidRPr="003D3A22">
        <w:rPr>
          <w:lang w:val="en-GB"/>
        </w:rPr>
        <w:t>one isolate to another</w:t>
      </w:r>
      <w:r w:rsidR="00A22BF6">
        <w:rPr>
          <w:lang w:val="en-GB"/>
        </w:rPr>
        <w:t xml:space="preserve"> in terms of temperature and activity water</w:t>
      </w:r>
      <w:r w:rsidR="004F5842">
        <w:rPr>
          <w:lang w:val="en-GB"/>
        </w:rPr>
        <w:t xml:space="preserve">; the maximum ZEN concentration reported was </w:t>
      </w:r>
      <w:proofErr w:type="gramStart"/>
      <w:r w:rsidR="004F5842">
        <w:rPr>
          <w:lang w:val="en-GB"/>
        </w:rPr>
        <w:t>of 99.97 ng/g</w:t>
      </w:r>
      <w:proofErr w:type="gramEnd"/>
      <w:r w:rsidR="008204D3">
        <w:rPr>
          <w:lang w:val="en-GB"/>
        </w:rPr>
        <w:t xml:space="preserve">. The authors also </w:t>
      </w:r>
      <w:r w:rsidR="00C8096F">
        <w:rPr>
          <w:lang w:val="en-GB"/>
        </w:rPr>
        <w:t xml:space="preserve">states </w:t>
      </w:r>
      <w:r w:rsidR="008204D3">
        <w:rPr>
          <w:lang w:val="en-GB"/>
        </w:rPr>
        <w:t>that there was</w:t>
      </w:r>
      <w:r w:rsidR="008204D3" w:rsidRPr="008204D3">
        <w:rPr>
          <w:lang w:val="en-GB"/>
        </w:rPr>
        <w:t xml:space="preserve"> no co</w:t>
      </w:r>
      <w:r w:rsidR="008204D3">
        <w:rPr>
          <w:lang w:val="en-GB"/>
        </w:rPr>
        <w:t xml:space="preserve">rrelation between </w:t>
      </w:r>
      <w:r w:rsidR="00C8096F">
        <w:rPr>
          <w:lang w:val="en-GB"/>
        </w:rPr>
        <w:t xml:space="preserve">the </w:t>
      </w:r>
      <w:r w:rsidR="008204D3">
        <w:rPr>
          <w:lang w:val="en-GB"/>
        </w:rPr>
        <w:t xml:space="preserve">growth </w:t>
      </w:r>
      <w:r w:rsidR="00C8096F">
        <w:rPr>
          <w:lang w:val="en-GB"/>
        </w:rPr>
        <w:t xml:space="preserve">of </w:t>
      </w:r>
      <w:r w:rsidR="00C8096F" w:rsidRPr="008204D3">
        <w:rPr>
          <w:i/>
          <w:lang w:val="en-GB"/>
        </w:rPr>
        <w:t xml:space="preserve">F. </w:t>
      </w:r>
      <w:proofErr w:type="spellStart"/>
      <w:r w:rsidR="00C8096F" w:rsidRPr="008204D3">
        <w:rPr>
          <w:i/>
          <w:lang w:val="en-GB"/>
        </w:rPr>
        <w:t>incarnatum</w:t>
      </w:r>
      <w:proofErr w:type="spellEnd"/>
      <w:r w:rsidR="00C8096F">
        <w:rPr>
          <w:i/>
          <w:lang w:val="en-GB"/>
        </w:rPr>
        <w:t xml:space="preserve"> </w:t>
      </w:r>
      <w:r w:rsidR="008204D3">
        <w:rPr>
          <w:lang w:val="en-GB"/>
        </w:rPr>
        <w:t xml:space="preserve">and ZEN production </w:t>
      </w:r>
      <w:r>
        <w:rPr>
          <w:lang w:val="en-GB"/>
        </w:rPr>
        <w:fldChar w:fldCharType="begin"/>
      </w:r>
      <w:r w:rsidR="00D3366B">
        <w:rPr>
          <w:lang w:val="en-GB"/>
        </w:rPr>
        <w:instrText xml:space="preserve"> ADDIN EN.CITE &lt;EndNote&gt;&lt;Cite&gt;&lt;Author&gt;Lahouar&lt;/Author&gt;&lt;Year&gt;2017&lt;/Year&gt;&lt;RecNum&gt;17&lt;/RecNum&gt;&lt;DisplayText&gt;(Lahouar et al., 2017)&lt;/DisplayText&gt;&lt;record&gt;&lt;rec-number&gt;17&lt;/rec-number&gt;&lt;foreign-keys&gt;&lt;key app="EN" db-id="d9a2dxs2mp90fser0xlv2wenwxrz2df9stvw" timestamp="1504536701"&gt;17&lt;/key&gt;&lt;/foreign-keys&gt;&lt;ref-type name="Journal Article"&gt;17&lt;/ref-type&gt;&lt;contributors&gt;&lt;authors&gt;&lt;author&gt;Lahouar, A.&lt;/author&gt;&lt;author&gt;Marin, S.&lt;/author&gt;&lt;author&gt;Crespo-Sempere, A.&lt;/author&gt;&lt;author&gt;Sanchis, V.&lt;/author&gt;&lt;author&gt;Said, S.&lt;/author&gt;&lt;/authors&gt;&lt;/contributors&gt;&lt;titles&gt;&lt;title&gt;&lt;style face="normal" font="default" size="100%"&gt;Influence of temperature, water activity and incubation time on fungal growth and production of ochratoxin A and zearalenone by toxigenic &lt;/style&gt;&lt;style face="italic" font="default" size="100%"&gt;Aspergillus tubingensis &lt;/style&gt;&lt;style face="normal" font="default" size="100%"&gt;and &lt;/style&gt;&lt;style face="italic" font="default" size="100%"&gt;Fusarium incarnatum&lt;/style&gt;&lt;style face="normal" font="default" size="100%"&gt; isolates in sorghum seeds&lt;/style&gt;&lt;/title&gt;&lt;secondary-title&gt;International journal of food microbiology&lt;/secondary-title&gt;&lt;/titles&gt;&lt;periodical&gt;&lt;full-title&gt;International Journal Of Food Microbiology&lt;/full-title&gt;&lt;/periodical&gt;&lt;pages&gt;53-60&lt;/pages&gt;&lt;volume&gt;242&lt;/volume&gt;&lt;dates&gt;&lt;year&gt;2017&lt;/year&gt;&lt;/dates&gt;&lt;urls&gt;&lt;related-urls&gt;&lt;url&gt;&lt;style face="underline" font="default" size="100%"&gt;https://ac.els-cdn.com/S0168160516306171/1-s2.0-S0168160516306171-main.pdf?_tid=ef1fc664-342a-44ec-be4b-23146092d969&amp;amp;acdnat=1548248955_60876cae52bf2b442777f8a8a94d2f61&lt;/style&gt;&lt;/url&gt;&lt;/related-urls&gt;&lt;/urls&gt;&lt;electronic-resource-num&gt;10.1016/j.ijfoodmicro.2016.11.015&lt;/electronic-resource-num&gt;&lt;language&gt;English&lt;/language&gt;&lt;/record&gt;&lt;/Cite&gt;&lt;/EndNote&gt;</w:instrText>
      </w:r>
      <w:r>
        <w:rPr>
          <w:lang w:val="en-GB"/>
        </w:rPr>
        <w:fldChar w:fldCharType="separate"/>
      </w:r>
      <w:r w:rsidR="00D3366B">
        <w:rPr>
          <w:noProof/>
          <w:lang w:val="en-GB"/>
        </w:rPr>
        <w:t>(Lahouar et al., 2017)</w:t>
      </w:r>
      <w:r>
        <w:rPr>
          <w:lang w:val="en-GB"/>
        </w:rPr>
        <w:fldChar w:fldCharType="end"/>
      </w:r>
      <w:r>
        <w:rPr>
          <w:lang w:val="en-GB"/>
        </w:rPr>
        <w:t>.</w:t>
      </w:r>
      <w:r w:rsidR="00C90200">
        <w:rPr>
          <w:lang w:val="en-GB"/>
        </w:rPr>
        <w:t xml:space="preserve"> </w:t>
      </w:r>
    </w:p>
    <w:p w:rsidR="00593938" w:rsidRDefault="00DF3FE2" w:rsidP="0090697E">
      <w:pPr>
        <w:rPr>
          <w:b/>
          <w:color w:val="0070C0"/>
          <w:lang w:val="en-GB"/>
        </w:rPr>
      </w:pPr>
      <w:r>
        <w:rPr>
          <w:lang w:val="en-GB"/>
        </w:rPr>
        <w:t xml:space="preserve">According </w:t>
      </w:r>
      <w:r w:rsidRPr="00DF3FE2">
        <w:rPr>
          <w:lang w:val="en-GB"/>
        </w:rPr>
        <w:t xml:space="preserve">to </w:t>
      </w:r>
      <w:proofErr w:type="spellStart"/>
      <w:r w:rsidRPr="00DF3FE2">
        <w:rPr>
          <w:lang w:val="en-GB"/>
        </w:rPr>
        <w:t>Frederiksen</w:t>
      </w:r>
      <w:proofErr w:type="spellEnd"/>
      <w:r w:rsidRPr="00DF3FE2">
        <w:rPr>
          <w:lang w:val="en-GB"/>
        </w:rPr>
        <w:t xml:space="preserve"> et al</w:t>
      </w:r>
      <w:r w:rsidR="00F4326C" w:rsidRPr="00DF3FE2">
        <w:rPr>
          <w:lang w:val="en-GB"/>
        </w:rPr>
        <w:t>.</w:t>
      </w:r>
      <w:r w:rsidR="00DA1D7F">
        <w:rPr>
          <w:lang w:val="en-GB"/>
        </w:rPr>
        <w:t xml:space="preserve"> 1982</w:t>
      </w:r>
      <w:r w:rsidR="00F4326C">
        <w:rPr>
          <w:lang w:val="en-GB"/>
        </w:rPr>
        <w:t xml:space="preserve"> </w:t>
      </w:r>
      <w:r w:rsidRPr="00DF3FE2">
        <w:rPr>
          <w:lang w:val="en-GB"/>
        </w:rPr>
        <w:t xml:space="preserve">fungal </w:t>
      </w:r>
      <w:r>
        <w:rPr>
          <w:lang w:val="en-GB"/>
        </w:rPr>
        <w:t xml:space="preserve">contamination of sorghum grains </w:t>
      </w:r>
      <w:r w:rsidRPr="00DF3FE2">
        <w:rPr>
          <w:lang w:val="en-GB"/>
        </w:rPr>
        <w:t>probably starts in the apical po</w:t>
      </w:r>
      <w:r>
        <w:rPr>
          <w:lang w:val="en-GB"/>
        </w:rPr>
        <w:t xml:space="preserve">rtion of flower tissues such as </w:t>
      </w:r>
      <w:r w:rsidRPr="00DF3FE2">
        <w:rPr>
          <w:lang w:val="en-GB"/>
        </w:rPr>
        <w:t xml:space="preserve">glume, lemma and </w:t>
      </w:r>
      <w:proofErr w:type="spellStart"/>
      <w:r w:rsidRPr="00DF3FE2">
        <w:rPr>
          <w:lang w:val="en-GB"/>
        </w:rPr>
        <w:t>palea</w:t>
      </w:r>
      <w:proofErr w:type="spellEnd"/>
      <w:r w:rsidRPr="00DF3FE2">
        <w:rPr>
          <w:lang w:val="en-GB"/>
        </w:rPr>
        <w:t>, with p</w:t>
      </w:r>
      <w:r>
        <w:rPr>
          <w:lang w:val="en-GB"/>
        </w:rPr>
        <w:t xml:space="preserve">igmentation of these structures </w:t>
      </w:r>
      <w:r w:rsidRPr="00DF3FE2">
        <w:rPr>
          <w:lang w:val="en-GB"/>
        </w:rPr>
        <w:t>being the first visible symptom</w:t>
      </w:r>
      <w:r>
        <w:rPr>
          <w:lang w:val="en-GB"/>
        </w:rPr>
        <w:t xml:space="preserve">. Mycelial growth occurs in the </w:t>
      </w:r>
      <w:r w:rsidRPr="00DF3FE2">
        <w:rPr>
          <w:lang w:val="en-GB"/>
        </w:rPr>
        <w:t>flower tissue in the direction of th</w:t>
      </w:r>
      <w:r>
        <w:rPr>
          <w:lang w:val="en-GB"/>
        </w:rPr>
        <w:t xml:space="preserve">e base or in the spaces between </w:t>
      </w:r>
      <w:r w:rsidRPr="00DF3FE2">
        <w:rPr>
          <w:lang w:val="en-GB"/>
        </w:rPr>
        <w:t xml:space="preserve">tissues and may interfere with grain filling. </w:t>
      </w:r>
      <w:r>
        <w:rPr>
          <w:lang w:val="en-GB"/>
        </w:rPr>
        <w:t>T</w:t>
      </w:r>
      <w:r w:rsidRPr="00DF3FE2">
        <w:rPr>
          <w:lang w:val="en-GB"/>
        </w:rPr>
        <w:t>he detection of</w:t>
      </w:r>
      <w:r>
        <w:rPr>
          <w:lang w:val="en-GB"/>
        </w:rPr>
        <w:t xml:space="preserve"> </w:t>
      </w:r>
      <w:r w:rsidRPr="00582F9E">
        <w:rPr>
          <w:i/>
          <w:lang w:val="en-GB"/>
        </w:rPr>
        <w:t xml:space="preserve">F. </w:t>
      </w:r>
      <w:proofErr w:type="spellStart"/>
      <w:r w:rsidRPr="00582F9E">
        <w:rPr>
          <w:i/>
          <w:lang w:val="en-GB"/>
        </w:rPr>
        <w:t>verticillioides</w:t>
      </w:r>
      <w:proofErr w:type="spellEnd"/>
      <w:r>
        <w:rPr>
          <w:lang w:val="en-GB"/>
        </w:rPr>
        <w:t xml:space="preserve"> in soil and </w:t>
      </w:r>
      <w:r w:rsidRPr="00DF3FE2">
        <w:rPr>
          <w:lang w:val="en-GB"/>
        </w:rPr>
        <w:t xml:space="preserve">atmospheric air </w:t>
      </w:r>
      <w:r>
        <w:rPr>
          <w:lang w:val="en-GB"/>
        </w:rPr>
        <w:t xml:space="preserve">by few studies </w:t>
      </w:r>
      <w:r w:rsidRPr="00DF3FE2">
        <w:rPr>
          <w:lang w:val="en-GB"/>
        </w:rPr>
        <w:t>indicates that the</w:t>
      </w:r>
      <w:r>
        <w:rPr>
          <w:lang w:val="en-GB"/>
        </w:rPr>
        <w:t xml:space="preserve">se routes of contamination were </w:t>
      </w:r>
      <w:r w:rsidRPr="00DF3FE2">
        <w:rPr>
          <w:lang w:val="en-GB"/>
        </w:rPr>
        <w:t xml:space="preserve">responsible for the presence of the </w:t>
      </w:r>
      <w:r>
        <w:rPr>
          <w:lang w:val="en-GB"/>
        </w:rPr>
        <w:t xml:space="preserve">fungus in sorghum grains in the </w:t>
      </w:r>
      <w:r w:rsidRPr="00DF3FE2">
        <w:rPr>
          <w:lang w:val="en-GB"/>
        </w:rPr>
        <w:t>field</w:t>
      </w:r>
      <w:r w:rsidR="00593938">
        <w:rPr>
          <w:lang w:val="en-GB"/>
        </w:rPr>
        <w:t xml:space="preserve"> </w:t>
      </w:r>
      <w:r>
        <w:rPr>
          <w:lang w:val="en-GB"/>
        </w:rPr>
        <w:fldChar w:fldCharType="begin"/>
      </w:r>
      <w:r w:rsidR="00D3366B">
        <w:rPr>
          <w:lang w:val="en-GB"/>
        </w:rPr>
        <w:instrText xml:space="preserve"> ADDIN EN.CITE &lt;EndNote&gt;&lt;Cite&gt;&lt;Author&gt;Alves dos Reis&lt;/Author&gt;&lt;Year&gt;2010&lt;/Year&gt;&lt;RecNum&gt;508&lt;/RecNum&gt;&lt;DisplayText&gt;(Alves dos Reis et al., 2010)&lt;/DisplayText&gt;&lt;record&gt;&lt;rec-number&gt;508&lt;/rec-number&gt;&lt;foreign-keys&gt;&lt;key app="EN" db-id="d9a2dxs2mp90fser0xlv2wenwxrz2df9stvw" timestamp="1504536701"&gt;508&lt;/key&gt;&lt;/foreign-keys&gt;&lt;ref-type name="Journal Article"&gt;17&lt;/ref-type&gt;&lt;contributors&gt;&lt;authors&gt;&lt;author&gt;Alves dos Reis, T.&lt;/author&gt;&lt;author&gt;Zorzete, P.&lt;/author&gt;&lt;author&gt;Pozzi Claudia, R.&lt;/author&gt;&lt;author&gt;Nascimento da Silva, V.&lt;/author&gt;&lt;author&gt;Ortega, E.&lt;/author&gt;&lt;author&gt;Correa, B.&lt;/author&gt;&lt;/authors&gt;&lt;/contributors&gt;&lt;titles&gt;&lt;title&gt;Mycoflora and fumonisin contamination in Brazilian sorghum from sowing to harvest&lt;/title&gt;&lt;secondary-title&gt;Journal of the science of food and agriculture&lt;/secondary-title&gt;&lt;/titles&gt;&lt;periodical&gt;&lt;full-title&gt;Journal of the science of food and agriculture&lt;/full-title&gt;&lt;/periodical&gt;&lt;pages&gt;1445-51&lt;/pages&gt;&lt;volume&gt;90&lt;/volume&gt;&lt;number&gt;9&lt;/number&gt;&lt;dates&gt;&lt;year&gt;2010&lt;/year&gt;&lt;/dates&gt;&lt;urls&gt;&lt;related-urls&gt;&lt;url&gt;&lt;style face="underline" font="default" size="100%"&gt;https://onlinelibrary.wiley.com/doi/pdf/10.1002/jsfa.3962&lt;/style&gt;&lt;/url&gt;&lt;/related-urls&gt;&lt;/urls&gt;&lt;electronic-resource-num&gt;10.1002/jsfa.3962&lt;/electronic-resource-num&gt;&lt;research-notes&gt;TS4 excluded&lt;/research-notes&gt;&lt;language&gt;English&lt;/language&gt;&lt;/record&gt;&lt;/Cite&gt;&lt;/EndNote&gt;</w:instrText>
      </w:r>
      <w:r>
        <w:rPr>
          <w:lang w:val="en-GB"/>
        </w:rPr>
        <w:fldChar w:fldCharType="separate"/>
      </w:r>
      <w:r>
        <w:rPr>
          <w:noProof/>
          <w:lang w:val="en-GB"/>
        </w:rPr>
        <w:t>(Alves dos Reis et al., 2010)</w:t>
      </w:r>
      <w:r>
        <w:rPr>
          <w:lang w:val="en-GB"/>
        </w:rPr>
        <w:fldChar w:fldCharType="end"/>
      </w:r>
      <w:r w:rsidRPr="00DF3FE2">
        <w:rPr>
          <w:lang w:val="en-GB"/>
        </w:rPr>
        <w:t>.</w:t>
      </w:r>
      <w:r w:rsidRPr="00DF3FE2">
        <w:rPr>
          <w:b/>
          <w:color w:val="0070C0"/>
          <w:lang w:val="en-GB"/>
        </w:rPr>
        <w:t xml:space="preserve"> </w:t>
      </w:r>
    </w:p>
    <w:p w:rsidR="00430152" w:rsidRPr="00424BA6" w:rsidRDefault="00430152" w:rsidP="0090697E">
      <w:pPr>
        <w:rPr>
          <w:lang w:val="en-GB"/>
        </w:rPr>
      </w:pPr>
    </w:p>
    <w:p w:rsidR="00C90200" w:rsidRPr="00670AE1" w:rsidRDefault="00C90200" w:rsidP="005A2FAB">
      <w:pPr>
        <w:pStyle w:val="EFSAHeading3"/>
        <w:numPr>
          <w:ilvl w:val="1"/>
          <w:numId w:val="1"/>
        </w:numPr>
      </w:pPr>
      <w:bookmarkStart w:id="8" w:name="_Toc356083"/>
      <w:r>
        <w:t xml:space="preserve">Infection cycle </w:t>
      </w:r>
      <w:r w:rsidRPr="00C90200">
        <w:t xml:space="preserve">of </w:t>
      </w:r>
      <w:proofErr w:type="spellStart"/>
      <w:r w:rsidR="00424BA6" w:rsidRPr="00424BA6">
        <w:rPr>
          <w:i/>
        </w:rPr>
        <w:t>Claviceps</w:t>
      </w:r>
      <w:proofErr w:type="spellEnd"/>
      <w:r w:rsidR="00424BA6">
        <w:t xml:space="preserve"> </w:t>
      </w:r>
      <w:r w:rsidR="00424BA6" w:rsidRPr="00424BA6">
        <w:t xml:space="preserve"> </w:t>
      </w:r>
      <w:r w:rsidR="00424BA6">
        <w:t xml:space="preserve">spp. </w:t>
      </w:r>
      <w:r w:rsidRPr="00D9701A">
        <w:t xml:space="preserve">in </w:t>
      </w:r>
      <w:r>
        <w:t>sorghum</w:t>
      </w:r>
      <w:r w:rsidRPr="00D9701A">
        <w:t xml:space="preserve"> and plant pathogen interaction</w:t>
      </w:r>
      <w:bookmarkEnd w:id="8"/>
    </w:p>
    <w:p w:rsidR="00D23D40" w:rsidRDefault="00C90200" w:rsidP="00C90200">
      <w:pPr>
        <w:spacing w:after="0"/>
      </w:pPr>
      <w:r>
        <w:t>S</w:t>
      </w:r>
      <w:r w:rsidRPr="00463C11">
        <w:t xml:space="preserve">orghum ergot caused </w:t>
      </w:r>
      <w:r w:rsidRPr="00BE5958">
        <w:t xml:space="preserve">by </w:t>
      </w:r>
      <w:proofErr w:type="spellStart"/>
      <w:r w:rsidRPr="00BE5958">
        <w:rPr>
          <w:i/>
        </w:rPr>
        <w:t>Claviceps</w:t>
      </w:r>
      <w:proofErr w:type="spellEnd"/>
      <w:r w:rsidRPr="00BE5958">
        <w:rPr>
          <w:i/>
        </w:rPr>
        <w:t xml:space="preserve"> </w:t>
      </w:r>
      <w:proofErr w:type="spellStart"/>
      <w:r w:rsidRPr="00BE5958">
        <w:rPr>
          <w:i/>
        </w:rPr>
        <w:t>africana</w:t>
      </w:r>
      <w:proofErr w:type="spellEnd"/>
      <w:r w:rsidRPr="00463C11">
        <w:t xml:space="preserve"> </w:t>
      </w:r>
      <w:r>
        <w:t xml:space="preserve">is of particular concern in sorghum growing areas worldwide </w:t>
      </w:r>
      <w:r>
        <w:fldChar w:fldCharType="begin"/>
      </w:r>
      <w:r w:rsidR="00281601">
        <w:instrText xml:space="preserve"> ADDIN EN.CITE &lt;EndNote&gt;&lt;Cite&gt;&lt;Author&gt;EFSA&lt;/Author&gt;&lt;Year&gt;2012&lt;/Year&gt;&lt;RecNum&gt;854&lt;/RecNum&gt;&lt;DisplayText&gt;(EFSA, 2012)&lt;/DisplayText&gt;&lt;record&gt;&lt;rec-number&gt;854&lt;/rec-number&gt;&lt;foreign-keys&gt;&lt;key app="EN" db-id="d9a2dxs2mp90fser0xlv2wenwxrz2df9stvw" timestamp="1551186592"&gt;854&lt;/key&gt;&lt;/foreign-keys&gt;&lt;ref-type name="Journal Article"&gt;17&lt;/ref-type&gt;&lt;contributors&gt;&lt;authors&gt;&lt;author&gt;EFSA&lt;/author&gt;&lt;/authors&gt;&lt;/contributors&gt;&lt;titles&gt;&lt;title&gt;Scientific opinion on ergot alkaloids in food and feed&lt;/title&gt;&lt;secondary-title&gt;EFSA Journal&lt;/secondary-title&gt;&lt;/titles&gt;&lt;periodical&gt;&lt;full-title&gt;EFSA Journal&lt;/full-title&gt;&lt;/periodical&gt;&lt;pages&gt;2798&lt;/pages&gt;&lt;volume&gt;10&lt;/volume&gt;&lt;number&gt;7&lt;/number&gt;&lt;dates&gt;&lt;year&gt;2012&lt;/year&gt;&lt;/dates&gt;&lt;urls&gt;&lt;/urls&gt;&lt;/record&gt;&lt;/Cite&gt;&lt;/EndNote&gt;</w:instrText>
      </w:r>
      <w:r>
        <w:fldChar w:fldCharType="separate"/>
      </w:r>
      <w:r>
        <w:rPr>
          <w:noProof/>
        </w:rPr>
        <w:t>(EFSA, 2012)</w:t>
      </w:r>
      <w:r>
        <w:fldChar w:fldCharType="end"/>
      </w:r>
      <w:r w:rsidR="00424BA6">
        <w:t>.</w:t>
      </w:r>
      <w:r>
        <w:t xml:space="preserve"> Diseased sorghum with </w:t>
      </w:r>
      <w:r w:rsidRPr="003B78F9">
        <w:t xml:space="preserve">this </w:t>
      </w:r>
      <w:r w:rsidR="00E46E56" w:rsidRPr="003B78F9">
        <w:t>fung</w:t>
      </w:r>
      <w:r w:rsidR="00E46E56">
        <w:t xml:space="preserve">us </w:t>
      </w:r>
      <w:r>
        <w:t xml:space="preserve">can be contaminated with ergot alkaloids (EAs), of which the most prevalent was identified as </w:t>
      </w:r>
      <w:proofErr w:type="spellStart"/>
      <w:r>
        <w:t>dihydroergosine</w:t>
      </w:r>
      <w:proofErr w:type="spellEnd"/>
      <w:r w:rsidR="00217B7B">
        <w:t xml:space="preserve"> (DHES)</w:t>
      </w:r>
      <w:r>
        <w:t xml:space="preserve"> </w:t>
      </w:r>
      <w:r w:rsidR="00F70C45">
        <w:fldChar w:fldCharType="begin">
          <w:fldData xml:space="preserve">PEVuZE5vdGU+PENpdGU+PEF1dGhvcj5CbGFuZXk8L0F1dGhvcj48WWVhcj4yMDA2PC9ZZWFyPjxS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</w:fldData>
        </w:fldChar>
      </w:r>
      <w:r w:rsidR="000C6DAC">
        <w:instrText xml:space="preserve"> ADDIN EN.CITE </w:instrText>
      </w:r>
      <w:r w:rsidR="000C6DAC">
        <w:fldChar w:fldCharType="begin">
          <w:fldData xml:space="preserve">PEVuZE5vdGU+PENpdGU+PEF1dGhvcj5CbGFuZXk8L0F1dGhvcj48WWVhcj4yMDA2PC9ZZWFyPjxS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</w:fldData>
        </w:fldChar>
      </w:r>
      <w:r w:rsidR="000C6DAC">
        <w:instrText xml:space="preserve"> ADDIN EN.CITE.DATA </w:instrText>
      </w:r>
      <w:r w:rsidR="000C6DAC">
        <w:fldChar w:fldCharType="end"/>
      </w:r>
      <w:r w:rsidR="00F70C45">
        <w:fldChar w:fldCharType="separate"/>
      </w:r>
      <w:r w:rsidR="000C6DAC">
        <w:rPr>
          <w:noProof/>
        </w:rPr>
        <w:t>(Molloy et al., 2003; Blaney et al., 2006)</w:t>
      </w:r>
      <w:r w:rsidR="00F70C45">
        <w:fldChar w:fldCharType="end"/>
      </w:r>
      <w:r w:rsidR="00F70C45">
        <w:t xml:space="preserve">. </w:t>
      </w:r>
      <w:r w:rsidR="008A1B55">
        <w:t>Recently also</w:t>
      </w:r>
      <w:r>
        <w:t xml:space="preserve"> </w:t>
      </w:r>
      <w:proofErr w:type="spellStart"/>
      <w:r>
        <w:t>dihydroergotamine</w:t>
      </w:r>
      <w:proofErr w:type="spellEnd"/>
      <w:r>
        <w:t xml:space="preserve"> </w:t>
      </w:r>
      <w:r w:rsidR="00593554">
        <w:t>was</w:t>
      </w:r>
      <w:r>
        <w:t xml:space="preserve"> found as significant component within the </w:t>
      </w:r>
      <w:r w:rsidRPr="003B78F9">
        <w:rPr>
          <w:i/>
        </w:rPr>
        <w:t xml:space="preserve">C. </w:t>
      </w:r>
      <w:proofErr w:type="spellStart"/>
      <w:r w:rsidR="00E46E56">
        <w:rPr>
          <w:i/>
        </w:rPr>
        <w:t>a</w:t>
      </w:r>
      <w:r w:rsidRPr="003B78F9">
        <w:rPr>
          <w:i/>
        </w:rPr>
        <w:t>fricana</w:t>
      </w:r>
      <w:proofErr w:type="spellEnd"/>
      <w:r>
        <w:t xml:space="preserve"> </w:t>
      </w:r>
      <w:proofErr w:type="spellStart"/>
      <w:r w:rsidRPr="003B78F9">
        <w:t>sclerotia</w:t>
      </w:r>
      <w:proofErr w:type="spellEnd"/>
      <w:r w:rsidRPr="003B78F9">
        <w:t xml:space="preserve"> in </w:t>
      </w:r>
      <w:r>
        <w:t xml:space="preserve">Israeli </w:t>
      </w:r>
      <w:r w:rsidRPr="003B78F9">
        <w:t>sorghum</w:t>
      </w:r>
      <w:r w:rsidR="00424BA6">
        <w:t xml:space="preserve"> </w:t>
      </w:r>
      <w:r w:rsidR="00424BA6">
        <w:fldChar w:fldCharType="begin"/>
      </w:r>
      <w:r w:rsidR="00424BA6">
        <w:instrText xml:space="preserve"> ADDIN EN.CITE &lt;EndNote&gt;&lt;Cite&gt;&lt;Author&gt;Shimshoni&lt;/Author&gt;&lt;Year&gt;2017&lt;/Year&gt;&lt;RecNum&gt;851&lt;/RecNum&gt;&lt;DisplayText&gt;(Shimshoni et al., 2017)&lt;/DisplayText&gt;&lt;record&gt;&lt;rec-number&gt;851&lt;/rec-number&gt;&lt;foreign-keys&gt;&lt;key app="EN" db-id="d9a2dxs2mp90fser0xlv2wenwxrz2df9stvw" timestamp="1549365887"&gt;851&lt;/key&gt;&lt;/foreign-keys&gt;&lt;ref-type name="Journal Article"&gt;17&lt;/ref-type&gt;&lt;contributors&gt;&lt;authors&gt;&lt;author&gt;Shimshoni, J. A.&lt;/author&gt;&lt;author&gt;Cuneah, O.&lt;/author&gt;&lt;author&gt;Barel, S.&lt;/author&gt;&lt;author&gt;Sulyok, M.&lt;/author&gt;&lt;author&gt;Krska, R.&lt;/author&gt;&lt;author&gt;Sionov, E.&lt;/author&gt;&lt;author&gt;Meller Harel, Y.&lt;/author&gt;&lt;/authors&gt;&lt;/contributors&gt;&lt;titles&gt;&lt;title&gt;&lt;style face="normal" font="default" size="100%"&gt;Newly discovered ergot alkaloids in Sorghum ergot &lt;/style&gt;&lt;style face="italic" font="default" size="100%"&gt;Claviceps africana&lt;/style&gt;&lt;style face="normal" font="default" size="100%"&gt; occurring for the first time in Israel&lt;/style&gt;&lt;/title&gt;&lt;secondary-title&gt;Food Chemistry&lt;/secondary-title&gt;&lt;/titles&gt;&lt;periodical&gt;&lt;full-title&gt;Food Chemistry&lt;/full-title&gt;&lt;/periodical&gt;&lt;pages&gt;459-467&lt;/pages&gt;&lt;volume&gt;219&lt;/volume&gt;&lt;dates&gt;&lt;year&gt;2017&lt;/year&gt;&lt;/dates&gt;&lt;urls&gt;&lt;/urls&gt;&lt;electronic-resource-num&gt;10.1016/j.foodchem.2016.09.182&lt;/electronic-resource-num&gt;&lt;/record&gt;&lt;/Cite&gt;&lt;/EndNote&gt;</w:instrText>
      </w:r>
      <w:r w:rsidR="00424BA6">
        <w:fldChar w:fldCharType="separate"/>
      </w:r>
      <w:r w:rsidR="00424BA6">
        <w:rPr>
          <w:noProof/>
        </w:rPr>
        <w:t>(Shimshoni et al., 2017)</w:t>
      </w:r>
      <w:r w:rsidR="00424BA6">
        <w:fldChar w:fldCharType="end"/>
      </w:r>
      <w:r w:rsidRPr="003B78F9">
        <w:t xml:space="preserve">. </w:t>
      </w:r>
      <w:r w:rsidRPr="00702334">
        <w:t xml:space="preserve">Other species that infect sorghum include </w:t>
      </w:r>
      <w:r w:rsidRPr="00FD3335">
        <w:rPr>
          <w:i/>
        </w:rPr>
        <w:t>C.</w:t>
      </w:r>
      <w:r>
        <w:rPr>
          <w:i/>
        </w:rPr>
        <w:t xml:space="preserve"> </w:t>
      </w:r>
      <w:proofErr w:type="spellStart"/>
      <w:r w:rsidRPr="00FD3335">
        <w:rPr>
          <w:i/>
        </w:rPr>
        <w:t>sorghi</w:t>
      </w:r>
      <w:proofErr w:type="spellEnd"/>
      <w:r w:rsidRPr="00702334">
        <w:t xml:space="preserve"> and </w:t>
      </w:r>
      <w:r w:rsidRPr="00FD3335">
        <w:rPr>
          <w:i/>
        </w:rPr>
        <w:t xml:space="preserve">C. </w:t>
      </w:r>
      <w:proofErr w:type="spellStart"/>
      <w:r w:rsidRPr="00FD3335">
        <w:rPr>
          <w:i/>
        </w:rPr>
        <w:t>sorghicola</w:t>
      </w:r>
      <w:proofErr w:type="spellEnd"/>
      <w:r w:rsidRPr="00702334">
        <w:t xml:space="preserve"> </w:t>
      </w:r>
      <w:r>
        <w:fldChar w:fldCharType="begin"/>
      </w:r>
      <w:r w:rsidR="000C6DAC">
        <w:instrText xml:space="preserve"> ADDIN EN.CITE &lt;EndNote&gt;&lt;Cite&gt;&lt;Author&gt;Tooley&lt;/Author&gt;&lt;Year&gt;2010&lt;/Year&gt;&lt;RecNum&gt;524&lt;/RecNum&gt;&lt;DisplayText&gt;(Tooley et al., 2010)&lt;/DisplayText&gt;&lt;record&gt;&lt;rec-number&gt;524&lt;/rec-number&gt;&lt;foreign-keys&gt;&lt;key app="EN" db-id="d9a2dxs2mp90fser0xlv2wenwxrz2df9stvw" timestamp="1504536701"&gt;524&lt;/key&gt;&lt;/foreign-keys&gt;&lt;ref-type name="Journal Article"&gt;17&lt;/ref-type&gt;&lt;contributors&gt;&lt;authors&gt;&lt;author&gt;Tooley, P. W.&lt;/author&gt;&lt;author&gt;Carras, M. M.&lt;/author&gt;&lt;author&gt;Sechler, A.&lt;/author&gt;&lt;author&gt;Rajasab, A. H.&lt;/author&gt;&lt;/authors&gt;&lt;/contributors&gt;&lt;titles&gt;&lt;title&gt;Real-time PCR detection of sorghum ergot pathogens Claviceps africana , Claviceps sorghi and Claviceps sorghicola&lt;/title&gt;&lt;secondary-title&gt;Journal of Phytopathology&lt;/secondary-title&gt;&lt;/titles&gt;&lt;periodical&gt;&lt;full-title&gt;Journal of Phytopathology&lt;/full-title&gt;&lt;/periodical&gt;&lt;pages&gt;698-704&lt;/pages&gt;&lt;volume&gt;158&lt;/volume&gt;&lt;number&gt;10&lt;/number&gt;&lt;dates&gt;&lt;year&gt;2010&lt;/year&gt;&lt;/dates&gt;&lt;urls&gt;&lt;/urls&gt;&lt;language&gt;English&lt;/language&gt;&lt;/record&gt;&lt;/Cite&gt;&lt;/EndNote&gt;</w:instrText>
      </w:r>
      <w:r>
        <w:fldChar w:fldCharType="separate"/>
      </w:r>
      <w:r w:rsidR="000C6DAC">
        <w:rPr>
          <w:noProof/>
        </w:rPr>
        <w:t>(Tooley et al., 2010)</w:t>
      </w:r>
      <w:r>
        <w:fldChar w:fldCharType="end"/>
      </w:r>
      <w:r>
        <w:t>.</w:t>
      </w:r>
      <w:r w:rsidR="00FF75E7">
        <w:t xml:space="preserve"> </w:t>
      </w:r>
      <w:r w:rsidR="00FF75E7" w:rsidRPr="00FF75E7">
        <w:rPr>
          <w:i/>
        </w:rPr>
        <w:t xml:space="preserve">C. </w:t>
      </w:r>
      <w:proofErr w:type="spellStart"/>
      <w:r w:rsidR="00FF75E7" w:rsidRPr="00FF75E7">
        <w:rPr>
          <w:i/>
        </w:rPr>
        <w:t>africana</w:t>
      </w:r>
      <w:proofErr w:type="spellEnd"/>
      <w:r w:rsidR="00FF75E7">
        <w:t xml:space="preserve"> infects plants during flowering, particularly in cold weather, when it begins to replace the ovaries with dark mycel</w:t>
      </w:r>
      <w:r w:rsidR="00F70C45">
        <w:t xml:space="preserve">ial masses known as </w:t>
      </w:r>
      <w:proofErr w:type="spellStart"/>
      <w:r w:rsidR="00F70C45">
        <w:t>sclerotia</w:t>
      </w:r>
      <w:proofErr w:type="spellEnd"/>
      <w:r w:rsidR="00F70C45">
        <w:t xml:space="preserve">. </w:t>
      </w:r>
      <w:r w:rsidR="000C7242" w:rsidRPr="000C7242">
        <w:t xml:space="preserve">The disease cycle is thought to be completed with asexually produced conidia and asexual secondary airborne conidia. </w:t>
      </w:r>
      <w:r w:rsidR="008A1B55">
        <w:t>I</w:t>
      </w:r>
      <w:r w:rsidR="000C7242" w:rsidRPr="000C7242">
        <w:t xml:space="preserve">nsect transmission </w:t>
      </w:r>
      <w:r w:rsidR="000C7242">
        <w:t>seems to play</w:t>
      </w:r>
      <w:r w:rsidR="000C7242" w:rsidRPr="000C7242">
        <w:t xml:space="preserve"> no significant role in spreading sorghum ergot</w:t>
      </w:r>
      <w:r w:rsidR="000C7242">
        <w:t xml:space="preserve"> </w:t>
      </w:r>
      <w:r w:rsidR="000C7242">
        <w:fldChar w:fldCharType="begin"/>
      </w:r>
      <w:r w:rsidR="000C6DAC">
        <w:instrText xml:space="preserve"> ADDIN EN.CITE &lt;EndNote&gt;&lt;Cite&gt;&lt;Author&gt;Miedaner&lt;/Author&gt;&lt;Year&gt;2015&lt;/Year&gt;&lt;RecNum&gt;608&lt;/RecNum&gt;&lt;DisplayText&gt;(Miedaner and Geiger, 2015)&lt;/DisplayText&gt;&lt;record&gt;&lt;rec-number&gt;608&lt;/rec-number&gt;&lt;foreign-keys&gt;&lt;key app="EN" db-id="d9a2dxs2mp90fser0xlv2wenwxrz2df9stvw" timestamp="1504536815"&gt;608&lt;/key&gt;&lt;/foreign-keys&gt;&lt;ref-type name="Journal Article"&gt;17&lt;/ref-type&gt;&lt;contributors&gt;&lt;authors&gt;&lt;author&gt;Miedaner, Thomas&lt;/author&gt;&lt;author&gt;Geiger, Hartwig H.&lt;/author&gt;&lt;/authors&gt;&lt;/contributors&gt;&lt;titles&gt;&lt;title&gt;Biology, genetics, and management of ergot ( Claviceps spp.) in rye, sorghum , and pearl millet&lt;/title&gt;&lt;secondary-title&gt;Toxins&lt;/secondary-title&gt;&lt;/titles&gt;&lt;periodical&gt;&lt;full-title&gt;Toxins&lt;/full-title&gt;&lt;/periodical&gt;&lt;pages&gt;659-678&lt;/pages&gt;&lt;volume&gt;7&lt;/volume&gt;&lt;number&gt;3&lt;/number&gt;&lt;dates&gt;&lt;year&gt;2015&lt;/year&gt;&lt;/dates&gt;&lt;urls&gt;&lt;/urls&gt;&lt;electronic-resource-num&gt;I 10.3390/toxins7030659&lt;/electronic-resource-num&gt;&lt;research-notes&gt;claviceps&lt;/research-notes&gt;&lt;language&gt;English&lt;/language&gt;&lt;/record&gt;&lt;/Cite&gt;&lt;/EndNote&gt;</w:instrText>
      </w:r>
      <w:r w:rsidR="000C7242">
        <w:fldChar w:fldCharType="separate"/>
      </w:r>
      <w:r w:rsidR="000C6DAC">
        <w:rPr>
          <w:noProof/>
        </w:rPr>
        <w:t>(Miedaner and Geiger, 2015)</w:t>
      </w:r>
      <w:r w:rsidR="000C7242">
        <w:fldChar w:fldCharType="end"/>
      </w:r>
      <w:r w:rsidR="000C7242" w:rsidRPr="000C7242">
        <w:t>.</w:t>
      </w:r>
    </w:p>
    <w:p w:rsidR="004D5BA4" w:rsidRDefault="004D5BA4" w:rsidP="00C90200">
      <w:pPr>
        <w:spacing w:after="0"/>
      </w:pPr>
    </w:p>
    <w:p w:rsidR="00C90200" w:rsidRPr="00C90200" w:rsidRDefault="00C90200" w:rsidP="0090697E">
      <w:pPr>
        <w:rPr>
          <w:b/>
        </w:rPr>
      </w:pPr>
    </w:p>
    <w:p w:rsidR="00BB0335" w:rsidRPr="00F57C4C" w:rsidRDefault="00BB0335" w:rsidP="00BB0335">
      <w:pPr>
        <w:rPr>
          <w:sz w:val="18"/>
          <w:szCs w:val="18"/>
        </w:rPr>
      </w:pPr>
      <w:r w:rsidRPr="00F57C4C">
        <w:rPr>
          <w:b/>
          <w:bCs/>
          <w:sz w:val="18"/>
          <w:szCs w:val="18"/>
        </w:rPr>
        <w:t xml:space="preserve">Table </w:t>
      </w:r>
      <w:r w:rsidR="008A69F8">
        <w:rPr>
          <w:b/>
          <w:bCs/>
          <w:sz w:val="18"/>
          <w:szCs w:val="18"/>
        </w:rPr>
        <w:t>D</w:t>
      </w:r>
      <w:r w:rsidR="00F42B2D">
        <w:rPr>
          <w:b/>
          <w:bCs/>
          <w:sz w:val="18"/>
          <w:szCs w:val="18"/>
        </w:rPr>
        <w:t>.</w:t>
      </w:r>
      <w:r w:rsidRPr="00F57C4C">
        <w:rPr>
          <w:b/>
          <w:bCs/>
          <w:sz w:val="18"/>
          <w:szCs w:val="18"/>
        </w:rPr>
        <w:t xml:space="preserve">1. </w:t>
      </w:r>
      <w:r w:rsidRPr="00F57C4C">
        <w:rPr>
          <w:sz w:val="18"/>
          <w:szCs w:val="18"/>
        </w:rPr>
        <w:t xml:space="preserve">Studies on </w:t>
      </w:r>
      <w:proofErr w:type="spellStart"/>
      <w:r w:rsidR="00B262D2" w:rsidRPr="00F57C4C">
        <w:rPr>
          <w:sz w:val="18"/>
          <w:szCs w:val="18"/>
          <w:lang w:val="en-GB"/>
        </w:rPr>
        <w:t>mycotoxigenic</w:t>
      </w:r>
      <w:proofErr w:type="spellEnd"/>
      <w:r w:rsidR="00B262D2" w:rsidRPr="00F57C4C">
        <w:rPr>
          <w:sz w:val="18"/>
          <w:szCs w:val="18"/>
          <w:lang w:val="en-GB"/>
        </w:rPr>
        <w:t xml:space="preserve"> fungi</w:t>
      </w:r>
      <w:r w:rsidRPr="00F57C4C">
        <w:rPr>
          <w:sz w:val="18"/>
          <w:szCs w:val="18"/>
        </w:rPr>
        <w:t xml:space="preserve"> isolated from sorghum grains and the associated mycotoxins.</w:t>
      </w:r>
    </w:p>
    <w:tbl>
      <w:tblPr>
        <w:tblW w:w="5371" w:type="pct"/>
        <w:tblBorders>
          <w:top w:val="single" w:sz="12" w:space="0" w:color="000000"/>
          <w:bottom w:val="single" w:sz="12" w:space="0" w:color="000000"/>
          <w:insideH w:val="single" w:sz="4" w:space="0" w:color="D9D9D9" w:themeColor="background1" w:themeShade="D9"/>
          <w:insideV w:val="single" w:sz="4" w:space="0" w:color="D9D9D9" w:themeColor="background1" w:themeShade="D9"/>
        </w:tblBorders>
        <w:tblLayout w:type="fixed"/>
        <w:tblLook w:val="0000" w:firstRow="0" w:lastRow="0" w:firstColumn="0" w:lastColumn="0" w:noHBand="0" w:noVBand="0"/>
      </w:tblPr>
      <w:tblGrid>
        <w:gridCol w:w="1394"/>
        <w:gridCol w:w="1556"/>
        <w:gridCol w:w="1298"/>
        <w:gridCol w:w="1636"/>
        <w:gridCol w:w="53"/>
        <w:gridCol w:w="8"/>
        <w:gridCol w:w="1577"/>
        <w:gridCol w:w="1437"/>
        <w:gridCol w:w="1626"/>
      </w:tblGrid>
      <w:tr w:rsidR="00994F15" w:rsidRPr="00927A7E" w:rsidTr="00927A7E">
        <w:trPr>
          <w:trHeight w:val="401"/>
        </w:trPr>
        <w:tc>
          <w:tcPr>
            <w:tcW w:w="658" w:type="pct"/>
            <w:tcBorders>
              <w:top w:val="single" w:sz="12" w:space="0" w:color="000000"/>
              <w:bottom w:val="single" w:sz="12" w:space="0" w:color="auto"/>
            </w:tcBorders>
          </w:tcPr>
          <w:p w:rsidR="00B5485E" w:rsidRPr="00927A7E" w:rsidRDefault="00B5485E" w:rsidP="00927A7E">
            <w:pPr>
              <w:autoSpaceDE/>
              <w:autoSpaceDN/>
              <w:adjustRightInd/>
              <w:spacing w:after="0"/>
              <w:jc w:val="left"/>
              <w:rPr>
                <w:b/>
                <w:sz w:val="18"/>
                <w:szCs w:val="18"/>
                <w:lang w:val="en-GB"/>
              </w:rPr>
            </w:pPr>
            <w:r w:rsidRPr="00927A7E">
              <w:rPr>
                <w:b/>
                <w:sz w:val="18"/>
                <w:szCs w:val="18"/>
                <w:lang w:val="en-GB"/>
              </w:rPr>
              <w:t>Samples origin</w:t>
            </w:r>
          </w:p>
        </w:tc>
        <w:tc>
          <w:tcPr>
            <w:tcW w:w="735" w:type="pct"/>
            <w:tcBorders>
              <w:top w:val="single" w:sz="12" w:space="0" w:color="000000"/>
              <w:bottom w:val="single" w:sz="12" w:space="0" w:color="auto"/>
            </w:tcBorders>
          </w:tcPr>
          <w:p w:rsidR="00B5485E" w:rsidRPr="00927A7E" w:rsidRDefault="00B5485E" w:rsidP="00927A7E">
            <w:pPr>
              <w:autoSpaceDE/>
              <w:autoSpaceDN/>
              <w:adjustRightInd/>
              <w:spacing w:after="0"/>
              <w:jc w:val="left"/>
              <w:rPr>
                <w:b/>
                <w:sz w:val="18"/>
                <w:szCs w:val="18"/>
                <w:lang w:val="en-GB"/>
              </w:rPr>
            </w:pPr>
            <w:r w:rsidRPr="00927A7E">
              <w:rPr>
                <w:b/>
                <w:sz w:val="18"/>
                <w:szCs w:val="18"/>
                <w:lang w:val="en-GB"/>
              </w:rPr>
              <w:t>Fungi genera isolated</w:t>
            </w:r>
          </w:p>
        </w:tc>
        <w:tc>
          <w:tcPr>
            <w:tcW w:w="613" w:type="pct"/>
            <w:tcBorders>
              <w:top w:val="single" w:sz="12" w:space="0" w:color="000000"/>
              <w:bottom w:val="single" w:sz="12" w:space="0" w:color="auto"/>
            </w:tcBorders>
          </w:tcPr>
          <w:p w:rsidR="00B5485E" w:rsidRPr="00927A7E" w:rsidRDefault="00640CB6" w:rsidP="00927A7E">
            <w:pPr>
              <w:autoSpaceDE/>
              <w:autoSpaceDN/>
              <w:adjustRightInd/>
              <w:spacing w:after="0"/>
              <w:jc w:val="left"/>
              <w:rPr>
                <w:b/>
                <w:sz w:val="18"/>
                <w:szCs w:val="18"/>
                <w:lang w:val="en-GB"/>
              </w:rPr>
            </w:pPr>
            <w:r w:rsidRPr="00927A7E">
              <w:rPr>
                <w:b/>
                <w:sz w:val="18"/>
                <w:szCs w:val="18"/>
                <w:lang w:val="en-GB"/>
              </w:rPr>
              <w:t>Incidence</w:t>
            </w:r>
            <w:r w:rsidR="00B5485E" w:rsidRPr="00927A7E">
              <w:rPr>
                <w:b/>
                <w:sz w:val="18"/>
                <w:szCs w:val="18"/>
                <w:lang w:val="en-GB"/>
              </w:rPr>
              <w:t xml:space="preserve"> (%) </w:t>
            </w:r>
            <w:r w:rsidRPr="00927A7E">
              <w:rPr>
                <w:b/>
                <w:sz w:val="18"/>
                <w:szCs w:val="18"/>
                <w:lang w:val="en-GB"/>
              </w:rPr>
              <w:t>on</w:t>
            </w:r>
            <w:r w:rsidR="00B5485E" w:rsidRPr="00927A7E">
              <w:rPr>
                <w:b/>
                <w:sz w:val="18"/>
                <w:szCs w:val="18"/>
                <w:lang w:val="en-GB"/>
              </w:rPr>
              <w:t xml:space="preserve"> total fungi</w:t>
            </w:r>
          </w:p>
        </w:tc>
        <w:tc>
          <w:tcPr>
            <w:tcW w:w="802" w:type="pct"/>
            <w:gridSpan w:val="3"/>
            <w:tcBorders>
              <w:top w:val="single" w:sz="12" w:space="0" w:color="000000"/>
              <w:bottom w:val="single" w:sz="12" w:space="0" w:color="auto"/>
            </w:tcBorders>
            <w:shd w:val="clear" w:color="auto" w:fill="auto"/>
          </w:tcPr>
          <w:p w:rsidR="00B5485E" w:rsidRPr="00927A7E" w:rsidRDefault="00B5485E" w:rsidP="00927A7E">
            <w:pPr>
              <w:autoSpaceDE/>
              <w:autoSpaceDN/>
              <w:adjustRightInd/>
              <w:spacing w:after="0"/>
              <w:jc w:val="left"/>
              <w:rPr>
                <w:b/>
                <w:sz w:val="18"/>
                <w:szCs w:val="18"/>
                <w:lang w:val="en-GB"/>
              </w:rPr>
            </w:pPr>
            <w:r w:rsidRPr="00927A7E">
              <w:rPr>
                <w:b/>
                <w:sz w:val="18"/>
                <w:szCs w:val="18"/>
                <w:lang w:val="en-GB"/>
              </w:rPr>
              <w:t>Fungi species isolated</w:t>
            </w:r>
          </w:p>
        </w:tc>
        <w:tc>
          <w:tcPr>
            <w:tcW w:w="745" w:type="pct"/>
            <w:tcBorders>
              <w:top w:val="single" w:sz="12" w:space="0" w:color="000000"/>
              <w:bottom w:val="single" w:sz="12" w:space="0" w:color="auto"/>
            </w:tcBorders>
            <w:shd w:val="clear" w:color="auto" w:fill="auto"/>
          </w:tcPr>
          <w:p w:rsidR="00B5485E" w:rsidRPr="00927A7E" w:rsidRDefault="00640CB6" w:rsidP="00927A7E">
            <w:pPr>
              <w:autoSpaceDE/>
              <w:autoSpaceDN/>
              <w:adjustRightInd/>
              <w:spacing w:after="0"/>
              <w:jc w:val="left"/>
              <w:rPr>
                <w:b/>
                <w:sz w:val="18"/>
                <w:szCs w:val="18"/>
                <w:lang w:val="en-GB"/>
              </w:rPr>
            </w:pPr>
            <w:r w:rsidRPr="00927A7E">
              <w:rPr>
                <w:b/>
                <w:sz w:val="18"/>
                <w:szCs w:val="18"/>
                <w:lang w:val="en-GB"/>
              </w:rPr>
              <w:t>Incidence</w:t>
            </w:r>
            <w:r w:rsidR="00B5485E" w:rsidRPr="00927A7E">
              <w:rPr>
                <w:b/>
                <w:sz w:val="18"/>
                <w:szCs w:val="18"/>
                <w:lang w:val="en-GB"/>
              </w:rPr>
              <w:t xml:space="preserve"> (%) </w:t>
            </w:r>
            <w:r w:rsidR="00B27AB5" w:rsidRPr="00927A7E">
              <w:rPr>
                <w:b/>
                <w:sz w:val="18"/>
                <w:szCs w:val="18"/>
                <w:lang w:val="en-GB"/>
              </w:rPr>
              <w:t>of</w:t>
            </w:r>
            <w:r w:rsidR="00B5485E" w:rsidRPr="00927A7E">
              <w:rPr>
                <w:b/>
                <w:sz w:val="18"/>
                <w:szCs w:val="18"/>
                <w:lang w:val="en-GB"/>
              </w:rPr>
              <w:t xml:space="preserve"> </w:t>
            </w:r>
            <w:r w:rsidRPr="00927A7E">
              <w:rPr>
                <w:b/>
                <w:sz w:val="18"/>
                <w:szCs w:val="18"/>
                <w:lang w:val="en-GB"/>
              </w:rPr>
              <w:t xml:space="preserve">species in genus </w:t>
            </w:r>
          </w:p>
        </w:tc>
        <w:tc>
          <w:tcPr>
            <w:tcW w:w="679" w:type="pct"/>
            <w:tcBorders>
              <w:top w:val="single" w:sz="12" w:space="0" w:color="000000"/>
              <w:bottom w:val="single" w:sz="12" w:space="0" w:color="auto"/>
            </w:tcBorders>
          </w:tcPr>
          <w:p w:rsidR="00B5485E" w:rsidRPr="00927A7E" w:rsidRDefault="00B5485E" w:rsidP="00927A7E">
            <w:pPr>
              <w:autoSpaceDE/>
              <w:autoSpaceDN/>
              <w:adjustRightInd/>
              <w:spacing w:after="0"/>
              <w:jc w:val="left"/>
              <w:rPr>
                <w:b/>
                <w:sz w:val="18"/>
                <w:szCs w:val="18"/>
                <w:lang w:val="en-GB"/>
              </w:rPr>
            </w:pPr>
            <w:r w:rsidRPr="00927A7E">
              <w:rPr>
                <w:b/>
                <w:sz w:val="18"/>
                <w:szCs w:val="18"/>
                <w:lang w:val="en-GB"/>
              </w:rPr>
              <w:t>Mycotoxin (s)</w:t>
            </w:r>
          </w:p>
        </w:tc>
        <w:tc>
          <w:tcPr>
            <w:tcW w:w="768" w:type="pct"/>
            <w:tcBorders>
              <w:top w:val="single" w:sz="12" w:space="0" w:color="000000"/>
              <w:bottom w:val="single" w:sz="12" w:space="0" w:color="auto"/>
            </w:tcBorders>
            <w:shd w:val="clear" w:color="auto" w:fill="auto"/>
          </w:tcPr>
          <w:p w:rsidR="00B5485E" w:rsidRPr="00927A7E" w:rsidRDefault="00B5485E" w:rsidP="00927A7E">
            <w:pPr>
              <w:autoSpaceDE/>
              <w:autoSpaceDN/>
              <w:adjustRightInd/>
              <w:spacing w:after="0"/>
              <w:jc w:val="left"/>
              <w:rPr>
                <w:b/>
                <w:sz w:val="18"/>
                <w:szCs w:val="18"/>
                <w:lang w:val="en-GB"/>
              </w:rPr>
            </w:pPr>
            <w:r w:rsidRPr="00927A7E">
              <w:rPr>
                <w:b/>
                <w:sz w:val="18"/>
                <w:szCs w:val="18"/>
                <w:lang w:val="en-GB"/>
              </w:rPr>
              <w:t>Reference (s)</w:t>
            </w:r>
          </w:p>
        </w:tc>
      </w:tr>
      <w:tr w:rsidR="00994F15" w:rsidRPr="00927A7E" w:rsidTr="00927A7E">
        <w:trPr>
          <w:trHeight w:val="225"/>
        </w:trPr>
        <w:tc>
          <w:tcPr>
            <w:tcW w:w="658" w:type="pct"/>
            <w:vMerge w:val="restart"/>
            <w:tcBorders>
              <w:top w:val="single" w:sz="12" w:space="0" w:color="auto"/>
            </w:tcBorders>
          </w:tcPr>
          <w:p w:rsidR="00B5485E" w:rsidRPr="00927A7E" w:rsidRDefault="00B5485E" w:rsidP="00927A7E">
            <w:pPr>
              <w:autoSpaceDE/>
              <w:autoSpaceDN/>
              <w:adjustRightInd/>
              <w:spacing w:after="0"/>
              <w:jc w:val="left"/>
              <w:rPr>
                <w:sz w:val="18"/>
                <w:szCs w:val="18"/>
              </w:rPr>
            </w:pPr>
          </w:p>
          <w:p w:rsidR="00B5485E" w:rsidRPr="00927A7E" w:rsidRDefault="00B5485E" w:rsidP="00927A7E">
            <w:pPr>
              <w:autoSpaceDE/>
              <w:autoSpaceDN/>
              <w:adjustRightInd/>
              <w:spacing w:after="0"/>
              <w:jc w:val="left"/>
              <w:rPr>
                <w:sz w:val="18"/>
                <w:szCs w:val="18"/>
              </w:rPr>
            </w:pPr>
            <w:r w:rsidRPr="00927A7E">
              <w:rPr>
                <w:sz w:val="18"/>
                <w:szCs w:val="18"/>
              </w:rPr>
              <w:t>Saudi Arabia</w:t>
            </w:r>
          </w:p>
        </w:tc>
        <w:tc>
          <w:tcPr>
            <w:tcW w:w="735" w:type="pct"/>
            <w:vMerge w:val="restart"/>
            <w:tcBorders>
              <w:top w:val="single" w:sz="12" w:space="0" w:color="auto"/>
            </w:tcBorders>
          </w:tcPr>
          <w:p w:rsidR="00B5485E" w:rsidRPr="00927A7E" w:rsidRDefault="00F62116" w:rsidP="00927A7E">
            <w:pPr>
              <w:autoSpaceDE/>
              <w:autoSpaceDN/>
              <w:adjustRightInd/>
              <w:spacing w:after="0"/>
              <w:jc w:val="left"/>
              <w:rPr>
                <w:sz w:val="18"/>
                <w:szCs w:val="18"/>
              </w:rPr>
            </w:pPr>
            <w:r w:rsidRPr="00927A7E">
              <w:rPr>
                <w:i/>
                <w:sz w:val="18"/>
                <w:szCs w:val="18"/>
              </w:rPr>
              <w:t>Aspergillus</w:t>
            </w:r>
          </w:p>
        </w:tc>
        <w:tc>
          <w:tcPr>
            <w:tcW w:w="613" w:type="pct"/>
            <w:vMerge w:val="restart"/>
            <w:tcBorders>
              <w:top w:val="single" w:sz="12" w:space="0" w:color="auto"/>
            </w:tcBorders>
          </w:tcPr>
          <w:p w:rsidR="00B5485E" w:rsidRPr="00927A7E" w:rsidRDefault="00B5485E" w:rsidP="00927A7E">
            <w:pPr>
              <w:autoSpaceDE/>
              <w:autoSpaceDN/>
              <w:adjustRightInd/>
              <w:spacing w:after="0"/>
              <w:jc w:val="left"/>
              <w:rPr>
                <w:i/>
                <w:sz w:val="18"/>
                <w:szCs w:val="18"/>
              </w:rPr>
            </w:pPr>
            <w:r w:rsidRPr="00927A7E">
              <w:rPr>
                <w:sz w:val="18"/>
                <w:szCs w:val="18"/>
              </w:rPr>
              <w:t>32.49</w:t>
            </w:r>
          </w:p>
        </w:tc>
        <w:tc>
          <w:tcPr>
            <w:tcW w:w="802" w:type="pct"/>
            <w:gridSpan w:val="3"/>
            <w:tcBorders>
              <w:top w:val="single" w:sz="12" w:space="0" w:color="auto"/>
              <w:bottom w:val="single" w:sz="4" w:space="0" w:color="D9D9D9" w:themeColor="background1" w:themeShade="D9"/>
            </w:tcBorders>
            <w:shd w:val="clear" w:color="auto" w:fill="auto"/>
          </w:tcPr>
          <w:p w:rsidR="00B5485E" w:rsidRPr="00927A7E" w:rsidRDefault="00B5485E" w:rsidP="00927A7E">
            <w:pPr>
              <w:autoSpaceDE/>
              <w:autoSpaceDN/>
              <w:adjustRightInd/>
              <w:spacing w:after="0"/>
              <w:jc w:val="left"/>
              <w:rPr>
                <w:sz w:val="18"/>
                <w:szCs w:val="18"/>
              </w:rPr>
            </w:pPr>
            <w:r w:rsidRPr="00927A7E">
              <w:rPr>
                <w:i/>
                <w:sz w:val="18"/>
                <w:szCs w:val="18"/>
              </w:rPr>
              <w:t xml:space="preserve">A. </w:t>
            </w:r>
            <w:proofErr w:type="spellStart"/>
            <w:r w:rsidRPr="00927A7E">
              <w:rPr>
                <w:i/>
                <w:sz w:val="18"/>
                <w:szCs w:val="18"/>
              </w:rPr>
              <w:t>flavus</w:t>
            </w:r>
            <w:proofErr w:type="spellEnd"/>
            <w:r w:rsidRPr="00927A7E">
              <w:rPr>
                <w:sz w:val="18"/>
                <w:szCs w:val="18"/>
              </w:rPr>
              <w:t xml:space="preserve"> </w:t>
            </w:r>
          </w:p>
        </w:tc>
        <w:tc>
          <w:tcPr>
            <w:tcW w:w="745" w:type="pct"/>
            <w:tcBorders>
              <w:top w:val="single" w:sz="12" w:space="0" w:color="auto"/>
              <w:bottom w:val="single" w:sz="4" w:space="0" w:color="D9D9D9" w:themeColor="background1" w:themeShade="D9"/>
            </w:tcBorders>
            <w:shd w:val="clear" w:color="auto" w:fill="auto"/>
          </w:tcPr>
          <w:p w:rsidR="00B5485E" w:rsidRPr="00927A7E" w:rsidRDefault="00B5485E" w:rsidP="00927A7E">
            <w:pPr>
              <w:autoSpaceDE/>
              <w:autoSpaceDN/>
              <w:adjustRightInd/>
              <w:spacing w:after="0"/>
              <w:jc w:val="left"/>
              <w:rPr>
                <w:i/>
                <w:sz w:val="18"/>
                <w:szCs w:val="18"/>
              </w:rPr>
            </w:pPr>
            <w:r w:rsidRPr="00927A7E">
              <w:rPr>
                <w:sz w:val="18"/>
                <w:szCs w:val="18"/>
              </w:rPr>
              <w:t>54.73</w:t>
            </w:r>
          </w:p>
        </w:tc>
        <w:tc>
          <w:tcPr>
            <w:tcW w:w="679" w:type="pct"/>
            <w:vMerge w:val="restart"/>
            <w:tcBorders>
              <w:top w:val="single" w:sz="12" w:space="0" w:color="auto"/>
            </w:tcBorders>
          </w:tcPr>
          <w:p w:rsidR="00B5485E" w:rsidRPr="00927A7E" w:rsidRDefault="00B5485E" w:rsidP="00927A7E">
            <w:pPr>
              <w:autoSpaceDE/>
              <w:autoSpaceDN/>
              <w:adjustRightInd/>
              <w:spacing w:after="0"/>
              <w:jc w:val="left"/>
              <w:rPr>
                <w:sz w:val="18"/>
                <w:szCs w:val="18"/>
              </w:rPr>
            </w:pPr>
            <w:r w:rsidRPr="00927A7E">
              <w:rPr>
                <w:sz w:val="18"/>
                <w:szCs w:val="18"/>
              </w:rPr>
              <w:t>ND</w:t>
            </w:r>
          </w:p>
        </w:tc>
        <w:tc>
          <w:tcPr>
            <w:tcW w:w="768" w:type="pct"/>
            <w:vMerge w:val="restart"/>
            <w:tcBorders>
              <w:top w:val="single" w:sz="12" w:space="0" w:color="auto"/>
            </w:tcBorders>
            <w:shd w:val="clear" w:color="auto" w:fill="auto"/>
          </w:tcPr>
          <w:p w:rsidR="00B5485E" w:rsidRPr="00927A7E" w:rsidRDefault="00B5485E" w:rsidP="00927A7E">
            <w:pPr>
              <w:autoSpaceDE/>
              <w:autoSpaceDN/>
              <w:adjustRightInd/>
              <w:spacing w:after="0"/>
              <w:jc w:val="left"/>
              <w:rPr>
                <w:sz w:val="18"/>
                <w:szCs w:val="18"/>
              </w:rPr>
            </w:pPr>
            <w:r w:rsidRPr="00927A7E">
              <w:rPr>
                <w:sz w:val="18"/>
                <w:szCs w:val="18"/>
              </w:rPr>
              <w:fldChar w:fldCharType="begin"/>
            </w:r>
            <w:r w:rsidR="00D3366B" w:rsidRPr="00927A7E">
              <w:rPr>
                <w:sz w:val="18"/>
                <w:szCs w:val="18"/>
              </w:rPr>
              <w:instrText xml:space="preserve"> ADDIN EN.CITE &lt;EndNote&gt;&lt;Cite&gt;&lt;Author&gt;Mahmoud&lt;/Author&gt;&lt;Year&gt;2013&lt;/Year&gt;&lt;RecNum&gt;684&lt;/RecNum&gt;&lt;DisplayText&gt;(Mahmoud et al., 2013)&lt;/DisplayText&gt;&lt;record&gt;&lt;rec-number&gt;684&lt;/rec-number&gt;&lt;foreign-keys&gt;&lt;key app="EN" db-id="d9a2dxs2mp90fser0xlv2wenwxrz2df9stvw" timestamp="1504536815"&gt;684&lt;/key&gt;&lt;/foreign-keys&gt;&lt;ref-type name="Journal Article"&gt;17&lt;/ref-type&gt;&lt;contributors&gt;&lt;authors&gt;&lt;author&gt;Mahmoud, M. A.&lt;/author&gt;&lt;author&gt;Al-Othman, M. R.&lt;/author&gt;&lt;author&gt;Abd El-Aziz, A. R. M.&lt;/author&gt;&lt;/authors&gt;&lt;/contributors&gt;&lt;titles&gt;&lt;title&gt;Mycotoxigenic Fungi Contaminating Corn and Sorghum Grains in Saudi Arabia&lt;/title&gt;&lt;secondary-title&gt;Pakistan Journal of Botany&lt;/secondary-title&gt;&lt;/titles&gt;&lt;periodical&gt;&lt;full-title&gt;Pakistan Journal of Botany&lt;/full-title&gt;&lt;/periodical&gt;&lt;pages&gt;1831-1839&lt;/pages&gt;&lt;volume&gt;45&lt;/volume&gt;&lt;number&gt;5&lt;/number&gt;&lt;dates&gt;&lt;year&gt;2013&lt;/year&gt;&lt;/dates&gt;&lt;urls&gt;&lt;/urls&gt;&lt;research-notes&gt;yes&lt;/research-notes&gt;&lt;language&gt;English&lt;/language&gt;&lt;/record&gt;&lt;/Cite&gt;&lt;Cite&gt;&lt;Author&gt;Mahmoud&lt;/Author&gt;&lt;Year&gt;2013&lt;/Year&gt;&lt;RecNum&gt;684&lt;/RecNum&gt;&lt;record&gt;&lt;rec-number&gt;684&lt;/rec-number&gt;&lt;foreign-keys&gt;&lt;key app="EN" db-id="d9a2dxs2mp90fser0xlv2wenwxrz2df9stvw" timestamp="1504536815"&gt;684&lt;/key&gt;&lt;/foreign-keys&gt;&lt;ref-type name="Journal Article"&gt;17&lt;/ref-type&gt;&lt;contributors&gt;&lt;authors&gt;&lt;author&gt;Mahmoud, M. A.&lt;/author&gt;&lt;author&gt;Al-Othman, M. R.&lt;/author&gt;&lt;author&gt;Abd El-Aziz, A. R. M.&lt;/author&gt;&lt;/authors&gt;&lt;/contributors&gt;&lt;titles&gt;&lt;title&gt;Mycotoxigenic Fungi Contaminating Corn and Sorghum Grains in Saudi Arabia&lt;/title&gt;&lt;secondary-title&gt;Pakistan Journal of Botany&lt;/secondary-title&gt;&lt;/titles&gt;&lt;periodical&gt;&lt;full-title&gt;Pakistan Journal of Botany&lt;/full-title&gt;&lt;/periodical&gt;&lt;pages&gt;1831-1839&lt;/pages&gt;&lt;volume&gt;45&lt;/volume&gt;&lt;number&gt;5&lt;/number&gt;&lt;dates&gt;&lt;year&gt;2013&lt;/year&gt;&lt;/dates&gt;&lt;urls&gt;&lt;/urls&gt;&lt;research-notes&gt;yes&lt;/research-notes&gt;&lt;language&gt;English&lt;/language&gt;&lt;/record&gt;&lt;/Cite&gt;&lt;/EndNote&gt;</w:instrText>
            </w:r>
            <w:r w:rsidRPr="00927A7E">
              <w:rPr>
                <w:sz w:val="18"/>
                <w:szCs w:val="18"/>
              </w:rPr>
              <w:fldChar w:fldCharType="separate"/>
            </w:r>
            <w:r w:rsidRPr="00927A7E">
              <w:rPr>
                <w:noProof/>
                <w:sz w:val="18"/>
                <w:szCs w:val="18"/>
              </w:rPr>
              <w:t>(Mahmoud et al., 2013)</w:t>
            </w:r>
            <w:r w:rsidRPr="00927A7E">
              <w:rPr>
                <w:sz w:val="18"/>
                <w:szCs w:val="18"/>
              </w:rPr>
              <w:fldChar w:fldCharType="end"/>
            </w:r>
          </w:p>
        </w:tc>
      </w:tr>
      <w:tr w:rsidR="00994F15" w:rsidRPr="00927A7E" w:rsidTr="00927A7E">
        <w:trPr>
          <w:trHeight w:val="60"/>
        </w:trPr>
        <w:tc>
          <w:tcPr>
            <w:tcW w:w="658" w:type="pct"/>
            <w:vMerge/>
          </w:tcPr>
          <w:p w:rsidR="00B5485E" w:rsidRPr="00927A7E" w:rsidRDefault="00B5485E" w:rsidP="00927A7E">
            <w:pPr>
              <w:autoSpaceDE/>
              <w:autoSpaceDN/>
              <w:adjustRightInd/>
              <w:spacing w:after="0"/>
              <w:jc w:val="left"/>
              <w:rPr>
                <w:sz w:val="18"/>
                <w:szCs w:val="18"/>
              </w:rPr>
            </w:pPr>
          </w:p>
        </w:tc>
        <w:tc>
          <w:tcPr>
            <w:tcW w:w="735" w:type="pct"/>
            <w:vMerge/>
          </w:tcPr>
          <w:p w:rsidR="00B5485E" w:rsidRPr="00927A7E" w:rsidRDefault="00B5485E" w:rsidP="00927A7E">
            <w:pPr>
              <w:autoSpaceDE/>
              <w:autoSpaceDN/>
              <w:adjustRightInd/>
              <w:spacing w:after="0"/>
              <w:jc w:val="left"/>
              <w:rPr>
                <w:i/>
                <w:sz w:val="18"/>
                <w:szCs w:val="18"/>
              </w:rPr>
            </w:pPr>
          </w:p>
        </w:tc>
        <w:tc>
          <w:tcPr>
            <w:tcW w:w="613" w:type="pct"/>
            <w:vMerge/>
          </w:tcPr>
          <w:p w:rsidR="00B5485E" w:rsidRPr="00927A7E" w:rsidRDefault="00B5485E" w:rsidP="00927A7E">
            <w:pPr>
              <w:autoSpaceDE/>
              <w:autoSpaceDN/>
              <w:adjustRightInd/>
              <w:spacing w:after="0"/>
              <w:jc w:val="left"/>
              <w:rPr>
                <w:i/>
                <w:sz w:val="18"/>
                <w:szCs w:val="18"/>
              </w:rPr>
            </w:pPr>
          </w:p>
        </w:tc>
        <w:tc>
          <w:tcPr>
            <w:tcW w:w="802" w:type="pct"/>
            <w:gridSpan w:val="3"/>
            <w:tcBorders>
              <w:top w:val="single" w:sz="4" w:space="0" w:color="D9D9D9" w:themeColor="background1" w:themeShade="D9"/>
              <w:bottom w:val="single" w:sz="4" w:space="0" w:color="D9D9D9" w:themeColor="background1" w:themeShade="D9"/>
            </w:tcBorders>
            <w:shd w:val="clear" w:color="auto" w:fill="auto"/>
          </w:tcPr>
          <w:p w:rsidR="00B5485E" w:rsidRPr="00927A7E" w:rsidRDefault="00B5485E" w:rsidP="00927A7E">
            <w:pPr>
              <w:autoSpaceDE/>
              <w:autoSpaceDN/>
              <w:adjustRightInd/>
              <w:spacing w:after="0"/>
              <w:jc w:val="left"/>
              <w:rPr>
                <w:sz w:val="18"/>
                <w:szCs w:val="18"/>
              </w:rPr>
            </w:pPr>
            <w:r w:rsidRPr="00927A7E">
              <w:rPr>
                <w:i/>
                <w:sz w:val="18"/>
                <w:szCs w:val="18"/>
              </w:rPr>
              <w:t xml:space="preserve">A. </w:t>
            </w:r>
            <w:proofErr w:type="spellStart"/>
            <w:r w:rsidRPr="00927A7E">
              <w:rPr>
                <w:i/>
                <w:sz w:val="18"/>
                <w:szCs w:val="18"/>
              </w:rPr>
              <w:t>niger</w:t>
            </w:r>
            <w:proofErr w:type="spellEnd"/>
            <w:r w:rsidRPr="00927A7E">
              <w:rPr>
                <w:sz w:val="18"/>
                <w:szCs w:val="18"/>
              </w:rPr>
              <w:t xml:space="preserve"> </w:t>
            </w:r>
          </w:p>
        </w:tc>
        <w:tc>
          <w:tcPr>
            <w:tcW w:w="745" w:type="pct"/>
            <w:tcBorders>
              <w:top w:val="single" w:sz="4" w:space="0" w:color="D9D9D9" w:themeColor="background1" w:themeShade="D9"/>
              <w:bottom w:val="single" w:sz="4" w:space="0" w:color="D9D9D9" w:themeColor="background1" w:themeShade="D9"/>
            </w:tcBorders>
            <w:shd w:val="clear" w:color="auto" w:fill="auto"/>
          </w:tcPr>
          <w:p w:rsidR="00B5485E" w:rsidRPr="00927A7E" w:rsidRDefault="00B5485E" w:rsidP="00927A7E">
            <w:pPr>
              <w:autoSpaceDE/>
              <w:autoSpaceDN/>
              <w:adjustRightInd/>
              <w:spacing w:after="0"/>
              <w:jc w:val="left"/>
              <w:rPr>
                <w:i/>
                <w:sz w:val="18"/>
                <w:szCs w:val="18"/>
              </w:rPr>
            </w:pPr>
            <w:r w:rsidRPr="00927A7E">
              <w:rPr>
                <w:sz w:val="18"/>
                <w:szCs w:val="18"/>
              </w:rPr>
              <w:t>36.49</w:t>
            </w:r>
          </w:p>
        </w:tc>
        <w:tc>
          <w:tcPr>
            <w:tcW w:w="679" w:type="pct"/>
            <w:vMerge/>
          </w:tcPr>
          <w:p w:rsidR="00B5485E" w:rsidRPr="00927A7E" w:rsidRDefault="00B5485E" w:rsidP="00927A7E">
            <w:pPr>
              <w:autoSpaceDE/>
              <w:autoSpaceDN/>
              <w:adjustRightInd/>
              <w:spacing w:after="0"/>
              <w:jc w:val="left"/>
              <w:rPr>
                <w:sz w:val="18"/>
                <w:szCs w:val="18"/>
              </w:rPr>
            </w:pPr>
          </w:p>
        </w:tc>
        <w:tc>
          <w:tcPr>
            <w:tcW w:w="768" w:type="pct"/>
            <w:vMerge/>
            <w:shd w:val="clear" w:color="auto" w:fill="auto"/>
          </w:tcPr>
          <w:p w:rsidR="00B5485E" w:rsidRPr="00927A7E" w:rsidRDefault="00B5485E" w:rsidP="00927A7E">
            <w:pPr>
              <w:autoSpaceDE/>
              <w:autoSpaceDN/>
              <w:adjustRightInd/>
              <w:spacing w:after="0"/>
              <w:jc w:val="left"/>
              <w:rPr>
                <w:sz w:val="18"/>
                <w:szCs w:val="18"/>
              </w:rPr>
            </w:pPr>
          </w:p>
        </w:tc>
      </w:tr>
      <w:tr w:rsidR="00994F15" w:rsidRPr="00927A7E" w:rsidTr="00927A7E">
        <w:trPr>
          <w:trHeight w:val="225"/>
        </w:trPr>
        <w:tc>
          <w:tcPr>
            <w:tcW w:w="658" w:type="pct"/>
            <w:vMerge/>
          </w:tcPr>
          <w:p w:rsidR="00B5485E" w:rsidRPr="00927A7E" w:rsidRDefault="00B5485E" w:rsidP="00927A7E">
            <w:pPr>
              <w:autoSpaceDE/>
              <w:autoSpaceDN/>
              <w:adjustRightInd/>
              <w:spacing w:after="0"/>
              <w:jc w:val="left"/>
              <w:rPr>
                <w:sz w:val="18"/>
                <w:szCs w:val="18"/>
              </w:rPr>
            </w:pPr>
          </w:p>
        </w:tc>
        <w:tc>
          <w:tcPr>
            <w:tcW w:w="735" w:type="pct"/>
            <w:vMerge w:val="restart"/>
          </w:tcPr>
          <w:p w:rsidR="00B5485E" w:rsidRPr="00927A7E" w:rsidRDefault="00F62116" w:rsidP="00927A7E">
            <w:pPr>
              <w:autoSpaceDE/>
              <w:autoSpaceDN/>
              <w:adjustRightInd/>
              <w:spacing w:after="0"/>
              <w:jc w:val="left"/>
              <w:rPr>
                <w:i/>
                <w:sz w:val="18"/>
                <w:szCs w:val="18"/>
              </w:rPr>
            </w:pPr>
            <w:r w:rsidRPr="00927A7E">
              <w:rPr>
                <w:i/>
                <w:sz w:val="18"/>
                <w:szCs w:val="18"/>
              </w:rPr>
              <w:t>Fusarium</w:t>
            </w:r>
          </w:p>
        </w:tc>
        <w:tc>
          <w:tcPr>
            <w:tcW w:w="613" w:type="pct"/>
            <w:vMerge w:val="restart"/>
          </w:tcPr>
          <w:p w:rsidR="00B5485E" w:rsidRPr="00927A7E" w:rsidRDefault="00F62116" w:rsidP="00927A7E">
            <w:pPr>
              <w:autoSpaceDE/>
              <w:autoSpaceDN/>
              <w:adjustRightInd/>
              <w:spacing w:after="0"/>
              <w:jc w:val="left"/>
              <w:rPr>
                <w:i/>
                <w:sz w:val="18"/>
                <w:szCs w:val="18"/>
              </w:rPr>
            </w:pPr>
            <w:r w:rsidRPr="00927A7E">
              <w:rPr>
                <w:sz w:val="18"/>
                <w:szCs w:val="18"/>
              </w:rPr>
              <w:t>31.24</w:t>
            </w:r>
          </w:p>
        </w:tc>
        <w:tc>
          <w:tcPr>
            <w:tcW w:w="802" w:type="pct"/>
            <w:gridSpan w:val="3"/>
            <w:tcBorders>
              <w:top w:val="single" w:sz="4" w:space="0" w:color="D9D9D9" w:themeColor="background1" w:themeShade="D9"/>
              <w:bottom w:val="single" w:sz="4" w:space="0" w:color="D9D9D9" w:themeColor="background1" w:themeShade="D9"/>
            </w:tcBorders>
            <w:shd w:val="clear" w:color="auto" w:fill="auto"/>
          </w:tcPr>
          <w:p w:rsidR="00B5485E" w:rsidRPr="00927A7E" w:rsidRDefault="00B5485E" w:rsidP="00927A7E">
            <w:pPr>
              <w:autoSpaceDE/>
              <w:autoSpaceDN/>
              <w:adjustRightInd/>
              <w:spacing w:after="0"/>
              <w:jc w:val="left"/>
              <w:rPr>
                <w:i/>
                <w:sz w:val="18"/>
                <w:szCs w:val="18"/>
              </w:rPr>
            </w:pPr>
            <w:r w:rsidRPr="00927A7E">
              <w:rPr>
                <w:i/>
                <w:sz w:val="18"/>
                <w:szCs w:val="18"/>
              </w:rPr>
              <w:t>F.</w:t>
            </w:r>
            <w:ins w:id="9" w:author="Armando" w:date="2019-02-27T16:01:00Z">
              <w:r w:rsidR="00F4326C" w:rsidRPr="00927A7E">
                <w:rPr>
                  <w:i/>
                  <w:sz w:val="18"/>
                  <w:szCs w:val="18"/>
                </w:rPr>
                <w:t xml:space="preserve"> </w:t>
              </w:r>
            </w:ins>
            <w:proofErr w:type="spellStart"/>
            <w:r w:rsidRPr="00927A7E">
              <w:rPr>
                <w:i/>
                <w:sz w:val="18"/>
                <w:szCs w:val="18"/>
              </w:rPr>
              <w:t>verticillioides</w:t>
            </w:r>
            <w:proofErr w:type="spellEnd"/>
          </w:p>
        </w:tc>
        <w:tc>
          <w:tcPr>
            <w:tcW w:w="745" w:type="pct"/>
            <w:tcBorders>
              <w:top w:val="single" w:sz="4" w:space="0" w:color="D9D9D9" w:themeColor="background1" w:themeShade="D9"/>
              <w:bottom w:val="single" w:sz="4" w:space="0" w:color="D9D9D9" w:themeColor="background1" w:themeShade="D9"/>
            </w:tcBorders>
            <w:shd w:val="clear" w:color="auto" w:fill="auto"/>
          </w:tcPr>
          <w:p w:rsidR="00B5485E" w:rsidRPr="00927A7E" w:rsidRDefault="00B5485E" w:rsidP="00927A7E">
            <w:pPr>
              <w:autoSpaceDE/>
              <w:autoSpaceDN/>
              <w:adjustRightInd/>
              <w:spacing w:after="0"/>
              <w:jc w:val="left"/>
              <w:rPr>
                <w:sz w:val="18"/>
                <w:szCs w:val="18"/>
              </w:rPr>
            </w:pPr>
            <w:r w:rsidRPr="00927A7E">
              <w:rPr>
                <w:sz w:val="18"/>
                <w:szCs w:val="18"/>
              </w:rPr>
              <w:t>29.33</w:t>
            </w:r>
          </w:p>
        </w:tc>
        <w:tc>
          <w:tcPr>
            <w:tcW w:w="679" w:type="pct"/>
            <w:vMerge/>
          </w:tcPr>
          <w:p w:rsidR="00B5485E" w:rsidRPr="00927A7E" w:rsidRDefault="00B5485E" w:rsidP="00927A7E">
            <w:pPr>
              <w:autoSpaceDE/>
              <w:autoSpaceDN/>
              <w:adjustRightInd/>
              <w:spacing w:after="0"/>
              <w:jc w:val="left"/>
              <w:rPr>
                <w:sz w:val="18"/>
                <w:szCs w:val="18"/>
              </w:rPr>
            </w:pPr>
          </w:p>
        </w:tc>
        <w:tc>
          <w:tcPr>
            <w:tcW w:w="768" w:type="pct"/>
            <w:vMerge/>
            <w:shd w:val="clear" w:color="auto" w:fill="auto"/>
          </w:tcPr>
          <w:p w:rsidR="00B5485E" w:rsidRPr="00927A7E" w:rsidRDefault="00B5485E" w:rsidP="00927A7E">
            <w:pPr>
              <w:autoSpaceDE/>
              <w:autoSpaceDN/>
              <w:adjustRightInd/>
              <w:spacing w:after="0"/>
              <w:jc w:val="left"/>
              <w:rPr>
                <w:sz w:val="18"/>
                <w:szCs w:val="18"/>
              </w:rPr>
            </w:pPr>
          </w:p>
        </w:tc>
      </w:tr>
      <w:tr w:rsidR="00994F15" w:rsidRPr="00927A7E" w:rsidTr="00927A7E">
        <w:trPr>
          <w:trHeight w:val="225"/>
        </w:trPr>
        <w:tc>
          <w:tcPr>
            <w:tcW w:w="658" w:type="pct"/>
            <w:vMerge/>
          </w:tcPr>
          <w:p w:rsidR="00B5485E" w:rsidRPr="00927A7E" w:rsidRDefault="00B5485E" w:rsidP="00927A7E">
            <w:pPr>
              <w:autoSpaceDE/>
              <w:autoSpaceDN/>
              <w:adjustRightInd/>
              <w:spacing w:after="0"/>
              <w:jc w:val="left"/>
              <w:rPr>
                <w:sz w:val="18"/>
                <w:szCs w:val="18"/>
              </w:rPr>
            </w:pPr>
          </w:p>
        </w:tc>
        <w:tc>
          <w:tcPr>
            <w:tcW w:w="735" w:type="pct"/>
            <w:vMerge/>
          </w:tcPr>
          <w:p w:rsidR="00B5485E" w:rsidRPr="00927A7E" w:rsidRDefault="00B5485E" w:rsidP="00927A7E">
            <w:pPr>
              <w:autoSpaceDE/>
              <w:autoSpaceDN/>
              <w:adjustRightInd/>
              <w:spacing w:after="0"/>
              <w:jc w:val="left"/>
              <w:rPr>
                <w:i/>
                <w:sz w:val="18"/>
                <w:szCs w:val="18"/>
              </w:rPr>
            </w:pPr>
          </w:p>
        </w:tc>
        <w:tc>
          <w:tcPr>
            <w:tcW w:w="613" w:type="pct"/>
            <w:vMerge/>
          </w:tcPr>
          <w:p w:rsidR="00B5485E" w:rsidRPr="00927A7E" w:rsidRDefault="00B5485E" w:rsidP="00927A7E">
            <w:pPr>
              <w:autoSpaceDE/>
              <w:autoSpaceDN/>
              <w:adjustRightInd/>
              <w:spacing w:after="0"/>
              <w:jc w:val="left"/>
              <w:rPr>
                <w:i/>
                <w:sz w:val="18"/>
                <w:szCs w:val="18"/>
              </w:rPr>
            </w:pPr>
          </w:p>
        </w:tc>
        <w:tc>
          <w:tcPr>
            <w:tcW w:w="802" w:type="pct"/>
            <w:gridSpan w:val="3"/>
            <w:tcBorders>
              <w:top w:val="single" w:sz="4" w:space="0" w:color="D9D9D9" w:themeColor="background1" w:themeShade="D9"/>
              <w:bottom w:val="single" w:sz="4" w:space="0" w:color="D9D9D9" w:themeColor="background1" w:themeShade="D9"/>
            </w:tcBorders>
            <w:shd w:val="clear" w:color="auto" w:fill="auto"/>
          </w:tcPr>
          <w:p w:rsidR="00B5485E" w:rsidRPr="00927A7E" w:rsidRDefault="00B5485E" w:rsidP="00927A7E">
            <w:pPr>
              <w:autoSpaceDE/>
              <w:autoSpaceDN/>
              <w:adjustRightInd/>
              <w:spacing w:after="0"/>
              <w:jc w:val="left"/>
              <w:rPr>
                <w:i/>
                <w:sz w:val="18"/>
                <w:szCs w:val="18"/>
              </w:rPr>
            </w:pPr>
            <w:r w:rsidRPr="00927A7E">
              <w:rPr>
                <w:i/>
                <w:sz w:val="18"/>
                <w:szCs w:val="18"/>
                <w:lang w:val="it-IT"/>
              </w:rPr>
              <w:t xml:space="preserve">F. </w:t>
            </w:r>
            <w:proofErr w:type="spellStart"/>
            <w:r w:rsidRPr="00927A7E">
              <w:rPr>
                <w:i/>
                <w:sz w:val="18"/>
                <w:szCs w:val="18"/>
                <w:lang w:val="it-IT"/>
              </w:rPr>
              <w:t>oxysporum</w:t>
            </w:r>
            <w:proofErr w:type="spellEnd"/>
          </w:p>
        </w:tc>
        <w:tc>
          <w:tcPr>
            <w:tcW w:w="745" w:type="pct"/>
            <w:tcBorders>
              <w:top w:val="single" w:sz="4" w:space="0" w:color="D9D9D9" w:themeColor="background1" w:themeShade="D9"/>
              <w:bottom w:val="single" w:sz="4" w:space="0" w:color="D9D9D9" w:themeColor="background1" w:themeShade="D9"/>
            </w:tcBorders>
            <w:shd w:val="clear" w:color="auto" w:fill="auto"/>
          </w:tcPr>
          <w:p w:rsidR="00B5485E" w:rsidRPr="00927A7E" w:rsidRDefault="00B5485E" w:rsidP="00927A7E">
            <w:pPr>
              <w:autoSpaceDE/>
              <w:autoSpaceDN/>
              <w:adjustRightInd/>
              <w:spacing w:after="0"/>
              <w:jc w:val="left"/>
              <w:rPr>
                <w:sz w:val="18"/>
                <w:szCs w:val="18"/>
              </w:rPr>
            </w:pPr>
            <w:r w:rsidRPr="00927A7E">
              <w:rPr>
                <w:sz w:val="18"/>
                <w:szCs w:val="18"/>
              </w:rPr>
              <w:t>24</w:t>
            </w:r>
          </w:p>
        </w:tc>
        <w:tc>
          <w:tcPr>
            <w:tcW w:w="679" w:type="pct"/>
            <w:vMerge/>
          </w:tcPr>
          <w:p w:rsidR="00B5485E" w:rsidRPr="00927A7E" w:rsidRDefault="00B5485E" w:rsidP="00927A7E">
            <w:pPr>
              <w:autoSpaceDE/>
              <w:autoSpaceDN/>
              <w:adjustRightInd/>
              <w:spacing w:after="0"/>
              <w:jc w:val="left"/>
              <w:rPr>
                <w:sz w:val="18"/>
                <w:szCs w:val="18"/>
              </w:rPr>
            </w:pPr>
          </w:p>
        </w:tc>
        <w:tc>
          <w:tcPr>
            <w:tcW w:w="768" w:type="pct"/>
            <w:vMerge/>
            <w:shd w:val="clear" w:color="auto" w:fill="auto"/>
          </w:tcPr>
          <w:p w:rsidR="00B5485E" w:rsidRPr="00927A7E" w:rsidRDefault="00B5485E" w:rsidP="00927A7E">
            <w:pPr>
              <w:autoSpaceDE/>
              <w:autoSpaceDN/>
              <w:adjustRightInd/>
              <w:spacing w:after="0"/>
              <w:jc w:val="left"/>
              <w:rPr>
                <w:sz w:val="18"/>
                <w:szCs w:val="18"/>
              </w:rPr>
            </w:pPr>
          </w:p>
        </w:tc>
      </w:tr>
      <w:tr w:rsidR="00994F15" w:rsidRPr="00927A7E" w:rsidTr="00927A7E">
        <w:trPr>
          <w:trHeight w:val="225"/>
        </w:trPr>
        <w:tc>
          <w:tcPr>
            <w:tcW w:w="658" w:type="pct"/>
            <w:vMerge/>
          </w:tcPr>
          <w:p w:rsidR="00B5485E" w:rsidRPr="00927A7E" w:rsidRDefault="00B5485E" w:rsidP="00927A7E">
            <w:pPr>
              <w:autoSpaceDE/>
              <w:autoSpaceDN/>
              <w:adjustRightInd/>
              <w:spacing w:after="0"/>
              <w:jc w:val="left"/>
              <w:rPr>
                <w:sz w:val="18"/>
                <w:szCs w:val="18"/>
              </w:rPr>
            </w:pPr>
          </w:p>
        </w:tc>
        <w:tc>
          <w:tcPr>
            <w:tcW w:w="735" w:type="pct"/>
            <w:vMerge w:val="restart"/>
          </w:tcPr>
          <w:p w:rsidR="00B5485E" w:rsidRPr="00927A7E" w:rsidRDefault="00B5485E" w:rsidP="00927A7E">
            <w:pPr>
              <w:autoSpaceDE/>
              <w:autoSpaceDN/>
              <w:adjustRightInd/>
              <w:spacing w:after="0"/>
              <w:jc w:val="left"/>
              <w:rPr>
                <w:sz w:val="18"/>
                <w:szCs w:val="18"/>
              </w:rPr>
            </w:pPr>
            <w:proofErr w:type="spellStart"/>
            <w:r w:rsidRPr="00927A7E">
              <w:rPr>
                <w:i/>
                <w:sz w:val="18"/>
                <w:szCs w:val="18"/>
              </w:rPr>
              <w:t>Penicillium</w:t>
            </w:r>
            <w:proofErr w:type="spellEnd"/>
            <w:r w:rsidRPr="00927A7E">
              <w:rPr>
                <w:i/>
                <w:sz w:val="18"/>
                <w:szCs w:val="18"/>
              </w:rPr>
              <w:t xml:space="preserve">  </w:t>
            </w:r>
          </w:p>
          <w:p w:rsidR="00B5485E" w:rsidRPr="00927A7E" w:rsidRDefault="00B5485E" w:rsidP="00927A7E">
            <w:pPr>
              <w:autoSpaceDE/>
              <w:autoSpaceDN/>
              <w:adjustRightInd/>
              <w:spacing w:after="0"/>
              <w:jc w:val="left"/>
              <w:rPr>
                <w:i/>
                <w:sz w:val="18"/>
                <w:szCs w:val="18"/>
              </w:rPr>
            </w:pPr>
          </w:p>
        </w:tc>
        <w:tc>
          <w:tcPr>
            <w:tcW w:w="613" w:type="pct"/>
            <w:vMerge w:val="restart"/>
          </w:tcPr>
          <w:p w:rsidR="00B5485E" w:rsidRPr="00927A7E" w:rsidRDefault="00F62116" w:rsidP="00927A7E">
            <w:pPr>
              <w:autoSpaceDE/>
              <w:autoSpaceDN/>
              <w:adjustRightInd/>
              <w:spacing w:after="0"/>
              <w:jc w:val="left"/>
              <w:rPr>
                <w:i/>
                <w:sz w:val="18"/>
                <w:szCs w:val="18"/>
              </w:rPr>
            </w:pPr>
            <w:r w:rsidRPr="00927A7E">
              <w:rPr>
                <w:sz w:val="18"/>
                <w:szCs w:val="18"/>
              </w:rPr>
              <w:t>6.66</w:t>
            </w:r>
          </w:p>
        </w:tc>
        <w:tc>
          <w:tcPr>
            <w:tcW w:w="802" w:type="pct"/>
            <w:gridSpan w:val="3"/>
            <w:tcBorders>
              <w:top w:val="single" w:sz="4" w:space="0" w:color="D9D9D9" w:themeColor="background1" w:themeShade="D9"/>
              <w:bottom w:val="single" w:sz="4" w:space="0" w:color="D9D9D9" w:themeColor="background1" w:themeShade="D9"/>
            </w:tcBorders>
            <w:shd w:val="clear" w:color="auto" w:fill="auto"/>
          </w:tcPr>
          <w:p w:rsidR="00B5485E" w:rsidRPr="00927A7E" w:rsidRDefault="00B5485E" w:rsidP="00927A7E">
            <w:pPr>
              <w:autoSpaceDE/>
              <w:autoSpaceDN/>
              <w:adjustRightInd/>
              <w:spacing w:after="0"/>
              <w:jc w:val="left"/>
              <w:rPr>
                <w:i/>
                <w:sz w:val="18"/>
                <w:szCs w:val="18"/>
              </w:rPr>
            </w:pPr>
            <w:r w:rsidRPr="00927A7E">
              <w:rPr>
                <w:i/>
                <w:sz w:val="18"/>
                <w:szCs w:val="18"/>
                <w:lang w:val="it-IT"/>
              </w:rPr>
              <w:t>F. solani</w:t>
            </w:r>
            <w:r w:rsidRPr="00927A7E">
              <w:rPr>
                <w:sz w:val="18"/>
                <w:szCs w:val="18"/>
                <w:lang w:val="it-IT"/>
              </w:rPr>
              <w:t xml:space="preserve"> </w:t>
            </w:r>
          </w:p>
        </w:tc>
        <w:tc>
          <w:tcPr>
            <w:tcW w:w="745" w:type="pct"/>
            <w:tcBorders>
              <w:top w:val="single" w:sz="4" w:space="0" w:color="D9D9D9" w:themeColor="background1" w:themeShade="D9"/>
              <w:bottom w:val="single" w:sz="4" w:space="0" w:color="D9D9D9" w:themeColor="background1" w:themeShade="D9"/>
            </w:tcBorders>
            <w:shd w:val="clear" w:color="auto" w:fill="auto"/>
          </w:tcPr>
          <w:p w:rsidR="00B5485E" w:rsidRPr="00927A7E" w:rsidRDefault="00B5485E" w:rsidP="00927A7E">
            <w:pPr>
              <w:autoSpaceDE/>
              <w:autoSpaceDN/>
              <w:adjustRightInd/>
              <w:spacing w:after="0"/>
              <w:jc w:val="left"/>
              <w:rPr>
                <w:sz w:val="18"/>
                <w:szCs w:val="18"/>
              </w:rPr>
            </w:pPr>
            <w:r w:rsidRPr="00927A7E">
              <w:rPr>
                <w:sz w:val="18"/>
                <w:szCs w:val="18"/>
                <w:lang w:val="it-IT"/>
              </w:rPr>
              <w:t>22</w:t>
            </w:r>
          </w:p>
        </w:tc>
        <w:tc>
          <w:tcPr>
            <w:tcW w:w="679" w:type="pct"/>
            <w:vMerge/>
          </w:tcPr>
          <w:p w:rsidR="00B5485E" w:rsidRPr="00927A7E" w:rsidRDefault="00B5485E" w:rsidP="00927A7E">
            <w:pPr>
              <w:autoSpaceDE/>
              <w:autoSpaceDN/>
              <w:adjustRightInd/>
              <w:spacing w:after="0"/>
              <w:jc w:val="left"/>
              <w:rPr>
                <w:sz w:val="18"/>
                <w:szCs w:val="18"/>
              </w:rPr>
            </w:pPr>
          </w:p>
        </w:tc>
        <w:tc>
          <w:tcPr>
            <w:tcW w:w="768" w:type="pct"/>
            <w:vMerge/>
            <w:shd w:val="clear" w:color="auto" w:fill="auto"/>
          </w:tcPr>
          <w:p w:rsidR="00B5485E" w:rsidRPr="00927A7E" w:rsidRDefault="00B5485E" w:rsidP="00927A7E">
            <w:pPr>
              <w:autoSpaceDE/>
              <w:autoSpaceDN/>
              <w:adjustRightInd/>
              <w:spacing w:after="0"/>
              <w:jc w:val="left"/>
              <w:rPr>
                <w:sz w:val="18"/>
                <w:szCs w:val="18"/>
              </w:rPr>
            </w:pPr>
          </w:p>
        </w:tc>
      </w:tr>
      <w:tr w:rsidR="00994F15" w:rsidRPr="00927A7E" w:rsidTr="00927A7E">
        <w:trPr>
          <w:trHeight w:val="225"/>
        </w:trPr>
        <w:tc>
          <w:tcPr>
            <w:tcW w:w="658" w:type="pct"/>
            <w:vMerge/>
          </w:tcPr>
          <w:p w:rsidR="00B5485E" w:rsidRPr="00927A7E" w:rsidRDefault="00B5485E" w:rsidP="00927A7E">
            <w:pPr>
              <w:autoSpaceDE/>
              <w:autoSpaceDN/>
              <w:adjustRightInd/>
              <w:spacing w:after="0"/>
              <w:jc w:val="left"/>
              <w:rPr>
                <w:sz w:val="18"/>
                <w:szCs w:val="18"/>
              </w:rPr>
            </w:pPr>
          </w:p>
        </w:tc>
        <w:tc>
          <w:tcPr>
            <w:tcW w:w="735" w:type="pct"/>
            <w:vMerge/>
          </w:tcPr>
          <w:p w:rsidR="00B5485E" w:rsidRPr="00927A7E" w:rsidRDefault="00B5485E" w:rsidP="00927A7E">
            <w:pPr>
              <w:autoSpaceDE/>
              <w:autoSpaceDN/>
              <w:adjustRightInd/>
              <w:spacing w:after="0"/>
              <w:jc w:val="left"/>
              <w:rPr>
                <w:i/>
                <w:sz w:val="18"/>
                <w:szCs w:val="18"/>
              </w:rPr>
            </w:pPr>
          </w:p>
        </w:tc>
        <w:tc>
          <w:tcPr>
            <w:tcW w:w="613" w:type="pct"/>
            <w:vMerge/>
          </w:tcPr>
          <w:p w:rsidR="00B5485E" w:rsidRPr="00927A7E" w:rsidRDefault="00B5485E" w:rsidP="00927A7E">
            <w:pPr>
              <w:autoSpaceDE/>
              <w:autoSpaceDN/>
              <w:adjustRightInd/>
              <w:spacing w:after="0"/>
              <w:jc w:val="left"/>
              <w:rPr>
                <w:i/>
                <w:sz w:val="18"/>
                <w:szCs w:val="18"/>
              </w:rPr>
            </w:pPr>
          </w:p>
        </w:tc>
        <w:tc>
          <w:tcPr>
            <w:tcW w:w="802" w:type="pct"/>
            <w:gridSpan w:val="3"/>
            <w:tcBorders>
              <w:top w:val="single" w:sz="4" w:space="0" w:color="D9D9D9" w:themeColor="background1" w:themeShade="D9"/>
              <w:bottom w:val="single" w:sz="4" w:space="0" w:color="D9D9D9" w:themeColor="background1" w:themeShade="D9"/>
            </w:tcBorders>
            <w:shd w:val="clear" w:color="auto" w:fill="auto"/>
          </w:tcPr>
          <w:p w:rsidR="00B5485E" w:rsidRPr="00927A7E" w:rsidRDefault="00B5485E" w:rsidP="00927A7E">
            <w:pPr>
              <w:autoSpaceDE/>
              <w:autoSpaceDN/>
              <w:adjustRightInd/>
              <w:spacing w:after="0"/>
              <w:jc w:val="left"/>
              <w:rPr>
                <w:sz w:val="18"/>
                <w:szCs w:val="18"/>
                <w:lang w:val="it-IT"/>
              </w:rPr>
            </w:pPr>
            <w:r w:rsidRPr="00927A7E">
              <w:rPr>
                <w:i/>
                <w:sz w:val="18"/>
                <w:szCs w:val="18"/>
                <w:lang w:val="it-IT"/>
              </w:rPr>
              <w:t xml:space="preserve">F. </w:t>
            </w:r>
            <w:proofErr w:type="spellStart"/>
            <w:r w:rsidRPr="00927A7E">
              <w:rPr>
                <w:i/>
                <w:sz w:val="18"/>
                <w:szCs w:val="18"/>
                <w:lang w:val="it-IT"/>
              </w:rPr>
              <w:t>semitectum</w:t>
            </w:r>
            <w:proofErr w:type="spellEnd"/>
            <w:r w:rsidRPr="00927A7E">
              <w:rPr>
                <w:sz w:val="18"/>
                <w:szCs w:val="18"/>
                <w:lang w:val="it-IT"/>
              </w:rPr>
              <w:t xml:space="preserve"> </w:t>
            </w:r>
          </w:p>
        </w:tc>
        <w:tc>
          <w:tcPr>
            <w:tcW w:w="745" w:type="pct"/>
            <w:tcBorders>
              <w:top w:val="single" w:sz="4" w:space="0" w:color="D9D9D9" w:themeColor="background1" w:themeShade="D9"/>
              <w:bottom w:val="single" w:sz="4" w:space="0" w:color="D9D9D9" w:themeColor="background1" w:themeShade="D9"/>
            </w:tcBorders>
            <w:shd w:val="clear" w:color="auto" w:fill="auto"/>
          </w:tcPr>
          <w:p w:rsidR="00B5485E" w:rsidRPr="00927A7E" w:rsidRDefault="00B5485E" w:rsidP="00927A7E">
            <w:pPr>
              <w:autoSpaceDE/>
              <w:autoSpaceDN/>
              <w:adjustRightInd/>
              <w:spacing w:after="0"/>
              <w:jc w:val="left"/>
              <w:rPr>
                <w:sz w:val="18"/>
                <w:szCs w:val="18"/>
              </w:rPr>
            </w:pPr>
            <w:r w:rsidRPr="00927A7E">
              <w:rPr>
                <w:sz w:val="18"/>
                <w:szCs w:val="18"/>
                <w:lang w:val="it-IT"/>
              </w:rPr>
              <w:t>14</w:t>
            </w:r>
          </w:p>
        </w:tc>
        <w:tc>
          <w:tcPr>
            <w:tcW w:w="679" w:type="pct"/>
            <w:vMerge/>
          </w:tcPr>
          <w:p w:rsidR="00B5485E" w:rsidRPr="00927A7E" w:rsidRDefault="00B5485E" w:rsidP="00927A7E">
            <w:pPr>
              <w:autoSpaceDE/>
              <w:autoSpaceDN/>
              <w:adjustRightInd/>
              <w:spacing w:after="0"/>
              <w:jc w:val="left"/>
              <w:rPr>
                <w:sz w:val="18"/>
                <w:szCs w:val="18"/>
              </w:rPr>
            </w:pPr>
          </w:p>
        </w:tc>
        <w:tc>
          <w:tcPr>
            <w:tcW w:w="768" w:type="pct"/>
            <w:vMerge/>
            <w:shd w:val="clear" w:color="auto" w:fill="auto"/>
          </w:tcPr>
          <w:p w:rsidR="00B5485E" w:rsidRPr="00927A7E" w:rsidRDefault="00B5485E" w:rsidP="00927A7E">
            <w:pPr>
              <w:autoSpaceDE/>
              <w:autoSpaceDN/>
              <w:adjustRightInd/>
              <w:spacing w:after="0"/>
              <w:jc w:val="left"/>
              <w:rPr>
                <w:sz w:val="18"/>
                <w:szCs w:val="18"/>
              </w:rPr>
            </w:pPr>
          </w:p>
        </w:tc>
      </w:tr>
      <w:tr w:rsidR="00994F15" w:rsidRPr="00927A7E" w:rsidTr="00927A7E">
        <w:trPr>
          <w:trHeight w:val="225"/>
        </w:trPr>
        <w:tc>
          <w:tcPr>
            <w:tcW w:w="658" w:type="pct"/>
            <w:vMerge/>
          </w:tcPr>
          <w:p w:rsidR="00B5485E" w:rsidRPr="00927A7E" w:rsidRDefault="00B5485E" w:rsidP="00927A7E">
            <w:pPr>
              <w:autoSpaceDE/>
              <w:autoSpaceDN/>
              <w:adjustRightInd/>
              <w:spacing w:after="0"/>
              <w:jc w:val="left"/>
              <w:rPr>
                <w:sz w:val="18"/>
                <w:szCs w:val="18"/>
              </w:rPr>
            </w:pPr>
          </w:p>
        </w:tc>
        <w:tc>
          <w:tcPr>
            <w:tcW w:w="735" w:type="pct"/>
            <w:vMerge w:val="restart"/>
          </w:tcPr>
          <w:p w:rsidR="00B5485E" w:rsidRPr="00927A7E" w:rsidRDefault="00B5485E" w:rsidP="00927A7E">
            <w:pPr>
              <w:autoSpaceDE/>
              <w:autoSpaceDN/>
              <w:adjustRightInd/>
              <w:spacing w:after="0"/>
              <w:jc w:val="left"/>
              <w:rPr>
                <w:i/>
                <w:sz w:val="18"/>
                <w:szCs w:val="18"/>
              </w:rPr>
            </w:pPr>
            <w:proofErr w:type="spellStart"/>
            <w:r w:rsidRPr="00927A7E">
              <w:rPr>
                <w:i/>
                <w:sz w:val="18"/>
                <w:szCs w:val="18"/>
              </w:rPr>
              <w:t>Alternaria</w:t>
            </w:r>
            <w:proofErr w:type="spellEnd"/>
            <w:r w:rsidRPr="00927A7E">
              <w:rPr>
                <w:i/>
                <w:sz w:val="18"/>
                <w:szCs w:val="18"/>
              </w:rPr>
              <w:t xml:space="preserve"> </w:t>
            </w:r>
          </w:p>
        </w:tc>
        <w:tc>
          <w:tcPr>
            <w:tcW w:w="613" w:type="pct"/>
            <w:vMerge w:val="restart"/>
          </w:tcPr>
          <w:p w:rsidR="00B5485E" w:rsidRPr="00927A7E" w:rsidRDefault="00F62116" w:rsidP="00927A7E">
            <w:pPr>
              <w:autoSpaceDE/>
              <w:autoSpaceDN/>
              <w:adjustRightInd/>
              <w:spacing w:after="0"/>
              <w:jc w:val="left"/>
              <w:rPr>
                <w:i/>
                <w:sz w:val="18"/>
                <w:szCs w:val="18"/>
              </w:rPr>
            </w:pPr>
            <w:r w:rsidRPr="00927A7E">
              <w:rPr>
                <w:sz w:val="18"/>
                <w:szCs w:val="18"/>
              </w:rPr>
              <w:t>2.49</w:t>
            </w:r>
          </w:p>
        </w:tc>
        <w:tc>
          <w:tcPr>
            <w:tcW w:w="802" w:type="pct"/>
            <w:gridSpan w:val="3"/>
            <w:tcBorders>
              <w:top w:val="single" w:sz="4" w:space="0" w:color="D9D9D9" w:themeColor="background1" w:themeShade="D9"/>
              <w:bottom w:val="single" w:sz="4" w:space="0" w:color="D9D9D9" w:themeColor="background1" w:themeShade="D9"/>
            </w:tcBorders>
            <w:shd w:val="clear" w:color="auto" w:fill="auto"/>
          </w:tcPr>
          <w:p w:rsidR="00B5485E" w:rsidRPr="00927A7E" w:rsidRDefault="00B5485E" w:rsidP="00927A7E">
            <w:pPr>
              <w:autoSpaceDE/>
              <w:autoSpaceDN/>
              <w:adjustRightInd/>
              <w:spacing w:after="0"/>
              <w:jc w:val="left"/>
              <w:rPr>
                <w:i/>
                <w:sz w:val="18"/>
                <w:szCs w:val="18"/>
                <w:lang w:val="it-IT"/>
              </w:rPr>
            </w:pPr>
            <w:r w:rsidRPr="00927A7E">
              <w:rPr>
                <w:i/>
                <w:sz w:val="18"/>
                <w:szCs w:val="18"/>
                <w:lang w:val="it-IT"/>
              </w:rPr>
              <w:t xml:space="preserve">P. </w:t>
            </w:r>
            <w:proofErr w:type="spellStart"/>
            <w:r w:rsidRPr="00927A7E">
              <w:rPr>
                <w:i/>
                <w:sz w:val="18"/>
                <w:szCs w:val="18"/>
                <w:lang w:val="it-IT"/>
              </w:rPr>
              <w:t>citrinum</w:t>
            </w:r>
            <w:proofErr w:type="spellEnd"/>
            <w:r w:rsidRPr="00927A7E">
              <w:rPr>
                <w:i/>
                <w:sz w:val="18"/>
                <w:szCs w:val="18"/>
                <w:lang w:val="it-IT"/>
              </w:rPr>
              <w:t xml:space="preserve"> </w:t>
            </w:r>
          </w:p>
        </w:tc>
        <w:tc>
          <w:tcPr>
            <w:tcW w:w="745" w:type="pct"/>
            <w:tcBorders>
              <w:top w:val="single" w:sz="4" w:space="0" w:color="D9D9D9" w:themeColor="background1" w:themeShade="D9"/>
              <w:bottom w:val="single" w:sz="4" w:space="0" w:color="D9D9D9" w:themeColor="background1" w:themeShade="D9"/>
            </w:tcBorders>
            <w:shd w:val="clear" w:color="auto" w:fill="auto"/>
          </w:tcPr>
          <w:p w:rsidR="00B5485E" w:rsidRPr="00927A7E" w:rsidRDefault="00F62116" w:rsidP="00927A7E">
            <w:pPr>
              <w:autoSpaceDE/>
              <w:autoSpaceDN/>
              <w:adjustRightInd/>
              <w:spacing w:after="0"/>
              <w:jc w:val="left"/>
              <w:rPr>
                <w:sz w:val="18"/>
                <w:szCs w:val="18"/>
              </w:rPr>
            </w:pPr>
            <w:r w:rsidRPr="00927A7E">
              <w:rPr>
                <w:sz w:val="18"/>
                <w:szCs w:val="18"/>
              </w:rPr>
              <w:t>ND</w:t>
            </w:r>
          </w:p>
        </w:tc>
        <w:tc>
          <w:tcPr>
            <w:tcW w:w="679" w:type="pct"/>
            <w:vMerge/>
          </w:tcPr>
          <w:p w:rsidR="00B5485E" w:rsidRPr="00927A7E" w:rsidRDefault="00B5485E" w:rsidP="00927A7E">
            <w:pPr>
              <w:autoSpaceDE/>
              <w:autoSpaceDN/>
              <w:adjustRightInd/>
              <w:spacing w:after="0"/>
              <w:jc w:val="left"/>
              <w:rPr>
                <w:sz w:val="18"/>
                <w:szCs w:val="18"/>
              </w:rPr>
            </w:pPr>
          </w:p>
        </w:tc>
        <w:tc>
          <w:tcPr>
            <w:tcW w:w="768" w:type="pct"/>
            <w:vMerge/>
            <w:shd w:val="clear" w:color="auto" w:fill="auto"/>
          </w:tcPr>
          <w:p w:rsidR="00B5485E" w:rsidRPr="00927A7E" w:rsidRDefault="00B5485E" w:rsidP="00927A7E">
            <w:pPr>
              <w:autoSpaceDE/>
              <w:autoSpaceDN/>
              <w:adjustRightInd/>
              <w:spacing w:after="0"/>
              <w:jc w:val="left"/>
              <w:rPr>
                <w:sz w:val="18"/>
                <w:szCs w:val="18"/>
              </w:rPr>
            </w:pPr>
          </w:p>
        </w:tc>
      </w:tr>
      <w:tr w:rsidR="00994F15" w:rsidRPr="00927A7E" w:rsidTr="00927A7E">
        <w:trPr>
          <w:trHeight w:val="225"/>
        </w:trPr>
        <w:tc>
          <w:tcPr>
            <w:tcW w:w="658" w:type="pct"/>
            <w:vMerge/>
          </w:tcPr>
          <w:p w:rsidR="00B5485E" w:rsidRPr="00927A7E" w:rsidRDefault="00B5485E" w:rsidP="00927A7E">
            <w:pPr>
              <w:autoSpaceDE/>
              <w:autoSpaceDN/>
              <w:adjustRightInd/>
              <w:spacing w:after="0"/>
              <w:jc w:val="left"/>
              <w:rPr>
                <w:sz w:val="18"/>
                <w:szCs w:val="18"/>
              </w:rPr>
            </w:pPr>
          </w:p>
        </w:tc>
        <w:tc>
          <w:tcPr>
            <w:tcW w:w="735" w:type="pct"/>
            <w:vMerge/>
          </w:tcPr>
          <w:p w:rsidR="00B5485E" w:rsidRPr="00927A7E" w:rsidRDefault="00B5485E" w:rsidP="00927A7E">
            <w:pPr>
              <w:autoSpaceDE/>
              <w:autoSpaceDN/>
              <w:adjustRightInd/>
              <w:spacing w:after="0"/>
              <w:jc w:val="left"/>
              <w:rPr>
                <w:i/>
                <w:sz w:val="18"/>
                <w:szCs w:val="18"/>
              </w:rPr>
            </w:pPr>
          </w:p>
        </w:tc>
        <w:tc>
          <w:tcPr>
            <w:tcW w:w="613" w:type="pct"/>
            <w:vMerge/>
          </w:tcPr>
          <w:p w:rsidR="00B5485E" w:rsidRPr="00927A7E" w:rsidRDefault="00B5485E" w:rsidP="00927A7E">
            <w:pPr>
              <w:autoSpaceDE/>
              <w:autoSpaceDN/>
              <w:adjustRightInd/>
              <w:spacing w:after="0"/>
              <w:jc w:val="left"/>
              <w:rPr>
                <w:i/>
                <w:sz w:val="18"/>
                <w:szCs w:val="18"/>
              </w:rPr>
            </w:pPr>
          </w:p>
        </w:tc>
        <w:tc>
          <w:tcPr>
            <w:tcW w:w="802" w:type="pct"/>
            <w:gridSpan w:val="3"/>
            <w:tcBorders>
              <w:top w:val="single" w:sz="4" w:space="0" w:color="D9D9D9" w:themeColor="background1" w:themeShade="D9"/>
              <w:bottom w:val="single" w:sz="4" w:space="0" w:color="D9D9D9" w:themeColor="background1" w:themeShade="D9"/>
            </w:tcBorders>
            <w:shd w:val="clear" w:color="auto" w:fill="auto"/>
          </w:tcPr>
          <w:p w:rsidR="00B5485E" w:rsidRPr="00927A7E" w:rsidRDefault="00B5485E" w:rsidP="00927A7E">
            <w:pPr>
              <w:autoSpaceDE/>
              <w:autoSpaceDN/>
              <w:adjustRightInd/>
              <w:spacing w:after="0"/>
              <w:jc w:val="left"/>
              <w:rPr>
                <w:i/>
                <w:sz w:val="18"/>
                <w:szCs w:val="18"/>
                <w:lang w:val="it-IT"/>
              </w:rPr>
            </w:pPr>
            <w:r w:rsidRPr="00927A7E">
              <w:rPr>
                <w:i/>
                <w:sz w:val="18"/>
                <w:szCs w:val="18"/>
                <w:lang w:val="it-IT"/>
              </w:rPr>
              <w:t>A. alternata</w:t>
            </w:r>
          </w:p>
        </w:tc>
        <w:tc>
          <w:tcPr>
            <w:tcW w:w="745" w:type="pct"/>
            <w:tcBorders>
              <w:top w:val="single" w:sz="4" w:space="0" w:color="D9D9D9" w:themeColor="background1" w:themeShade="D9"/>
              <w:bottom w:val="single" w:sz="4" w:space="0" w:color="D9D9D9" w:themeColor="background1" w:themeShade="D9"/>
            </w:tcBorders>
            <w:shd w:val="clear" w:color="auto" w:fill="auto"/>
          </w:tcPr>
          <w:p w:rsidR="00B5485E" w:rsidRPr="00927A7E" w:rsidRDefault="00F62116" w:rsidP="00927A7E">
            <w:pPr>
              <w:autoSpaceDE/>
              <w:autoSpaceDN/>
              <w:adjustRightInd/>
              <w:spacing w:after="0"/>
              <w:jc w:val="left"/>
              <w:rPr>
                <w:sz w:val="18"/>
                <w:szCs w:val="18"/>
              </w:rPr>
            </w:pPr>
            <w:r w:rsidRPr="00927A7E">
              <w:rPr>
                <w:sz w:val="18"/>
                <w:szCs w:val="18"/>
              </w:rPr>
              <w:t>ND</w:t>
            </w:r>
          </w:p>
        </w:tc>
        <w:tc>
          <w:tcPr>
            <w:tcW w:w="679" w:type="pct"/>
            <w:vMerge/>
          </w:tcPr>
          <w:p w:rsidR="00B5485E" w:rsidRPr="00927A7E" w:rsidRDefault="00B5485E" w:rsidP="00927A7E">
            <w:pPr>
              <w:autoSpaceDE/>
              <w:autoSpaceDN/>
              <w:adjustRightInd/>
              <w:spacing w:after="0"/>
              <w:jc w:val="left"/>
              <w:rPr>
                <w:sz w:val="18"/>
                <w:szCs w:val="18"/>
              </w:rPr>
            </w:pPr>
          </w:p>
        </w:tc>
        <w:tc>
          <w:tcPr>
            <w:tcW w:w="768" w:type="pct"/>
            <w:vMerge/>
            <w:shd w:val="clear" w:color="auto" w:fill="auto"/>
          </w:tcPr>
          <w:p w:rsidR="00B5485E" w:rsidRPr="00927A7E" w:rsidRDefault="00B5485E" w:rsidP="00927A7E">
            <w:pPr>
              <w:autoSpaceDE/>
              <w:autoSpaceDN/>
              <w:adjustRightInd/>
              <w:spacing w:after="0"/>
              <w:jc w:val="left"/>
              <w:rPr>
                <w:sz w:val="18"/>
                <w:szCs w:val="18"/>
              </w:rPr>
            </w:pPr>
          </w:p>
        </w:tc>
      </w:tr>
      <w:tr w:rsidR="00994F15" w:rsidRPr="00927A7E" w:rsidTr="00927A7E">
        <w:trPr>
          <w:trHeight w:val="252"/>
        </w:trPr>
        <w:tc>
          <w:tcPr>
            <w:tcW w:w="658" w:type="pct"/>
            <w:vMerge w:val="restart"/>
          </w:tcPr>
          <w:p w:rsidR="00F62116" w:rsidRPr="00927A7E" w:rsidRDefault="00F62116" w:rsidP="00927A7E">
            <w:pPr>
              <w:autoSpaceDE/>
              <w:autoSpaceDN/>
              <w:adjustRightInd/>
              <w:spacing w:after="0"/>
              <w:jc w:val="left"/>
              <w:rPr>
                <w:sz w:val="18"/>
                <w:szCs w:val="18"/>
                <w:lang w:val="en-GB"/>
              </w:rPr>
            </w:pPr>
          </w:p>
          <w:p w:rsidR="00F62116" w:rsidRPr="00927A7E" w:rsidRDefault="00F62116" w:rsidP="00927A7E">
            <w:pPr>
              <w:autoSpaceDE/>
              <w:autoSpaceDN/>
              <w:adjustRightInd/>
              <w:spacing w:after="0"/>
              <w:jc w:val="left"/>
              <w:rPr>
                <w:sz w:val="18"/>
                <w:szCs w:val="18"/>
                <w:lang w:val="en-GB"/>
              </w:rPr>
            </w:pPr>
            <w:r w:rsidRPr="00927A7E">
              <w:rPr>
                <w:sz w:val="18"/>
                <w:szCs w:val="18"/>
              </w:rPr>
              <w:t>Saudi Arabia</w:t>
            </w:r>
          </w:p>
        </w:tc>
        <w:tc>
          <w:tcPr>
            <w:tcW w:w="735" w:type="pct"/>
          </w:tcPr>
          <w:p w:rsidR="00F62116" w:rsidRPr="00927A7E" w:rsidRDefault="00F62116" w:rsidP="00927A7E">
            <w:pPr>
              <w:autoSpaceDE/>
              <w:autoSpaceDN/>
              <w:adjustRightInd/>
              <w:spacing w:after="0"/>
              <w:jc w:val="left"/>
              <w:rPr>
                <w:sz w:val="18"/>
                <w:szCs w:val="18"/>
                <w:lang w:val="en-GB"/>
              </w:rPr>
            </w:pPr>
            <w:r w:rsidRPr="00927A7E">
              <w:rPr>
                <w:i/>
                <w:sz w:val="18"/>
                <w:szCs w:val="18"/>
              </w:rPr>
              <w:t>Aspergillus</w:t>
            </w:r>
            <w:r w:rsidRPr="00927A7E">
              <w:rPr>
                <w:sz w:val="18"/>
                <w:szCs w:val="18"/>
              </w:rPr>
              <w:t xml:space="preserve"> </w:t>
            </w:r>
          </w:p>
        </w:tc>
        <w:tc>
          <w:tcPr>
            <w:tcW w:w="613" w:type="pct"/>
          </w:tcPr>
          <w:p w:rsidR="00F62116" w:rsidRPr="00927A7E" w:rsidRDefault="00F62116" w:rsidP="00927A7E">
            <w:pPr>
              <w:autoSpaceDE/>
              <w:autoSpaceDN/>
              <w:adjustRightInd/>
              <w:spacing w:after="0"/>
              <w:jc w:val="left"/>
              <w:rPr>
                <w:sz w:val="18"/>
                <w:szCs w:val="18"/>
                <w:lang w:val="en-GB"/>
              </w:rPr>
            </w:pPr>
            <w:r w:rsidRPr="00927A7E">
              <w:rPr>
                <w:sz w:val="18"/>
                <w:szCs w:val="18"/>
              </w:rPr>
              <w:t>10.3</w:t>
            </w:r>
          </w:p>
        </w:tc>
        <w:tc>
          <w:tcPr>
            <w:tcW w:w="802" w:type="pct"/>
            <w:gridSpan w:val="3"/>
            <w:vMerge w:val="restart"/>
            <w:tcBorders>
              <w:top w:val="single" w:sz="4" w:space="0" w:color="D9D9D9" w:themeColor="background1" w:themeShade="D9"/>
            </w:tcBorders>
            <w:shd w:val="clear" w:color="auto" w:fill="auto"/>
          </w:tcPr>
          <w:p w:rsidR="00F62116" w:rsidRPr="00927A7E" w:rsidRDefault="00F62116" w:rsidP="00927A7E">
            <w:pPr>
              <w:autoSpaceDE/>
              <w:autoSpaceDN/>
              <w:adjustRightInd/>
              <w:spacing w:after="0"/>
              <w:jc w:val="left"/>
              <w:rPr>
                <w:sz w:val="18"/>
                <w:szCs w:val="18"/>
              </w:rPr>
            </w:pPr>
            <w:r w:rsidRPr="00927A7E">
              <w:rPr>
                <w:sz w:val="18"/>
                <w:szCs w:val="18"/>
                <w:lang w:val="en-GB"/>
              </w:rPr>
              <w:t>ND</w:t>
            </w:r>
          </w:p>
        </w:tc>
        <w:tc>
          <w:tcPr>
            <w:tcW w:w="745" w:type="pct"/>
            <w:vMerge w:val="restart"/>
            <w:tcBorders>
              <w:top w:val="single" w:sz="4" w:space="0" w:color="D9D9D9" w:themeColor="background1" w:themeShade="D9"/>
            </w:tcBorders>
            <w:shd w:val="clear" w:color="auto" w:fill="auto"/>
          </w:tcPr>
          <w:p w:rsidR="00F62116" w:rsidRPr="00927A7E" w:rsidRDefault="00F62116" w:rsidP="00927A7E">
            <w:pPr>
              <w:autoSpaceDE/>
              <w:autoSpaceDN/>
              <w:adjustRightInd/>
              <w:spacing w:after="0"/>
              <w:jc w:val="left"/>
              <w:rPr>
                <w:sz w:val="18"/>
                <w:szCs w:val="18"/>
                <w:lang w:val="en-GB"/>
              </w:rPr>
            </w:pPr>
            <w:r w:rsidRPr="00927A7E">
              <w:rPr>
                <w:sz w:val="18"/>
                <w:szCs w:val="18"/>
                <w:lang w:val="en-GB"/>
              </w:rPr>
              <w:t>ND</w:t>
            </w:r>
          </w:p>
        </w:tc>
        <w:tc>
          <w:tcPr>
            <w:tcW w:w="679" w:type="pct"/>
            <w:vMerge w:val="restart"/>
          </w:tcPr>
          <w:p w:rsidR="00F62116" w:rsidRPr="00927A7E" w:rsidRDefault="00F62116" w:rsidP="00927A7E">
            <w:pPr>
              <w:autoSpaceDE/>
              <w:autoSpaceDN/>
              <w:adjustRightInd/>
              <w:spacing w:after="0"/>
              <w:jc w:val="left"/>
              <w:rPr>
                <w:sz w:val="18"/>
                <w:szCs w:val="18"/>
                <w:lang w:val="en-GB"/>
              </w:rPr>
            </w:pPr>
            <w:r w:rsidRPr="00927A7E">
              <w:rPr>
                <w:sz w:val="18"/>
                <w:szCs w:val="18"/>
                <w:lang w:val="en-GB"/>
              </w:rPr>
              <w:t>AFs</w:t>
            </w:r>
          </w:p>
        </w:tc>
        <w:tc>
          <w:tcPr>
            <w:tcW w:w="768" w:type="pct"/>
            <w:vMerge w:val="restart"/>
            <w:shd w:val="clear" w:color="auto" w:fill="auto"/>
          </w:tcPr>
          <w:p w:rsidR="00F62116" w:rsidRPr="00927A7E" w:rsidRDefault="00F62116" w:rsidP="00927A7E">
            <w:pPr>
              <w:autoSpaceDE/>
              <w:autoSpaceDN/>
              <w:adjustRightInd/>
              <w:spacing w:after="0"/>
              <w:jc w:val="left"/>
              <w:rPr>
                <w:sz w:val="18"/>
                <w:szCs w:val="18"/>
                <w:lang w:val="en-GB"/>
              </w:rPr>
            </w:pPr>
            <w:r w:rsidRPr="00927A7E">
              <w:rPr>
                <w:sz w:val="18"/>
                <w:szCs w:val="18"/>
                <w:lang w:val="en-GB"/>
              </w:rPr>
              <w:fldChar w:fldCharType="begin"/>
            </w:r>
            <w:r w:rsidR="000C6DAC" w:rsidRPr="00927A7E">
              <w:rPr>
                <w:sz w:val="18"/>
                <w:szCs w:val="18"/>
                <w:lang w:val="en-GB"/>
              </w:rPr>
              <w:instrText xml:space="preserve"> ADDIN EN.CITE &lt;EndNote&gt;&lt;Cite&gt;&lt;Author&gt;Mahmoud&lt;/Author&gt;&lt;Year&gt;2014&lt;/Year&gt;&lt;RecNum&gt;172&lt;/RecNum&gt;&lt;DisplayText&gt;(Mahmoud et al., 2014)&lt;/DisplayText&gt;&lt;record&gt;&lt;rec-number&gt;172&lt;/rec-number&gt;&lt;foreign-keys&gt;&lt;key app="EN" db-id="d9a2dxs2mp90fser0xlv2wenwxrz2df9stvw" timestamp="1504536701"&gt;172&lt;/key&gt;&lt;/foreign-keys&gt;&lt;ref-type name="Journal Article"&gt;17&lt;/ref-type&gt;&lt;contributors&gt;&lt;authors&gt;&lt;author&gt;Mahmoud, M. A.&lt;/author&gt;&lt;author&gt;Al-Othman, M. R.&lt;/author&gt;&lt;author&gt;Abd El-Aziz, A. R. M.&lt;/author&gt;&lt;author&gt;Al-Wadai, A. S.&lt;/author&gt;&lt;/authors&gt;&lt;/contributors&gt;&lt;titles&gt;&lt;title&gt;Genetic characterization of Aspergillus flavus contamination of Sorghum grains using DNA marker&lt;/title&gt;&lt;secondary-title&gt;Journal of Pure and Applied Microbiology&lt;/secondary-title&gt;&lt;/titles&gt;&lt;periodical&gt;&lt;full-title&gt;Journal of Pure and Applied Microbiology&lt;/full-title&gt;&lt;/periodical&gt;&lt;pages&gt;3879-3890&lt;/pages&gt;&lt;volume&gt;8&lt;/volume&gt;&lt;number&gt;5&lt;/number&gt;&lt;dates&gt;&lt;year&gt;2014&lt;/year&gt;&lt;/dates&gt;&lt;urls&gt;&lt;/urls&gt;&lt;language&gt;English&lt;/language&gt;&lt;/record&gt;&lt;/Cite&gt;&lt;Cite&gt;&lt;Author&gt;Mahmoud&lt;/Author&gt;&lt;Year&gt;2014&lt;/Year&gt;&lt;RecNum&gt;172&lt;/RecNum&gt;&lt;record&gt;&lt;rec-number&gt;172&lt;/rec-number&gt;&lt;foreign-keys&gt;&lt;key app="EN" db-id="d9a2dxs2mp90fser0xlv2wenwxrz2df9stvw" timestamp="1504536701"&gt;172&lt;/key&gt;&lt;/foreign-keys&gt;&lt;ref-type name="Journal Article"&gt;17&lt;/ref-type&gt;&lt;contributors&gt;&lt;authors&gt;&lt;author&gt;Mahmoud, M. A.&lt;/author&gt;&lt;author&gt;Al-Othman, M. R.&lt;/author&gt;&lt;author&gt;Abd El-Aziz, A. R. M.&lt;/author&gt;&lt;author&gt;Al-Wadai, A. S.&lt;/author&gt;&lt;/authors&gt;&lt;/contributors&gt;&lt;titles&gt;&lt;title&gt;Genetic characterization of Aspergillus flavus contamination of Sorghum grains using DNA marker&lt;/title&gt;&lt;secondary-title&gt;Journal of Pure and Applied Microbiology&lt;/secondary-title&gt;&lt;/titles&gt;&lt;periodical&gt;&lt;full-title&gt;Journal of Pure and Applied Microbiology&lt;/full-title&gt;&lt;/periodical&gt;&lt;pages&gt;3879-3890&lt;/pages&gt;&lt;volume&gt;8&lt;/volume&gt;&lt;number&gt;5&lt;/number&gt;&lt;dates&gt;&lt;year&gt;2014&lt;/year&gt;&lt;/dates&gt;&lt;urls&gt;&lt;/urls&gt;&lt;language&gt;English&lt;/language&gt;&lt;/record&gt;&lt;/Cite&gt;&lt;/EndNote&gt;</w:instrText>
            </w:r>
            <w:r w:rsidRPr="00927A7E">
              <w:rPr>
                <w:sz w:val="18"/>
                <w:szCs w:val="18"/>
                <w:lang w:val="en-GB"/>
              </w:rPr>
              <w:fldChar w:fldCharType="separate"/>
            </w:r>
            <w:r w:rsidR="000C6DAC" w:rsidRPr="00927A7E">
              <w:rPr>
                <w:noProof/>
                <w:sz w:val="18"/>
                <w:szCs w:val="18"/>
                <w:lang w:val="en-GB"/>
              </w:rPr>
              <w:t>(Mahmoud et al., 2014)</w:t>
            </w:r>
            <w:r w:rsidRPr="00927A7E">
              <w:rPr>
                <w:sz w:val="18"/>
                <w:szCs w:val="18"/>
                <w:lang w:val="en-GB"/>
              </w:rPr>
              <w:fldChar w:fldCharType="end"/>
            </w:r>
          </w:p>
        </w:tc>
      </w:tr>
      <w:tr w:rsidR="00994F15" w:rsidRPr="00927A7E" w:rsidTr="00927A7E">
        <w:trPr>
          <w:trHeight w:val="250"/>
        </w:trPr>
        <w:tc>
          <w:tcPr>
            <w:tcW w:w="658" w:type="pct"/>
            <w:vMerge/>
          </w:tcPr>
          <w:p w:rsidR="00F62116" w:rsidRPr="00927A7E" w:rsidRDefault="00F62116" w:rsidP="00927A7E">
            <w:pPr>
              <w:autoSpaceDE/>
              <w:autoSpaceDN/>
              <w:adjustRightInd/>
              <w:spacing w:after="0"/>
              <w:jc w:val="left"/>
              <w:rPr>
                <w:sz w:val="18"/>
                <w:szCs w:val="18"/>
                <w:lang w:val="en-GB"/>
              </w:rPr>
            </w:pPr>
          </w:p>
        </w:tc>
        <w:tc>
          <w:tcPr>
            <w:tcW w:w="735" w:type="pct"/>
          </w:tcPr>
          <w:p w:rsidR="00F62116" w:rsidRPr="00927A7E" w:rsidRDefault="00F62116" w:rsidP="00927A7E">
            <w:pPr>
              <w:autoSpaceDE/>
              <w:autoSpaceDN/>
              <w:adjustRightInd/>
              <w:spacing w:after="0"/>
              <w:jc w:val="left"/>
              <w:rPr>
                <w:sz w:val="18"/>
                <w:szCs w:val="18"/>
              </w:rPr>
            </w:pPr>
            <w:proofErr w:type="spellStart"/>
            <w:r w:rsidRPr="00927A7E">
              <w:rPr>
                <w:i/>
                <w:sz w:val="18"/>
                <w:szCs w:val="18"/>
              </w:rPr>
              <w:t>Penicillium</w:t>
            </w:r>
            <w:proofErr w:type="spellEnd"/>
            <w:r w:rsidRPr="00927A7E">
              <w:rPr>
                <w:sz w:val="18"/>
                <w:szCs w:val="18"/>
              </w:rPr>
              <w:t xml:space="preserve"> </w:t>
            </w:r>
          </w:p>
        </w:tc>
        <w:tc>
          <w:tcPr>
            <w:tcW w:w="613" w:type="pct"/>
          </w:tcPr>
          <w:p w:rsidR="00F62116" w:rsidRPr="00927A7E" w:rsidRDefault="00F62116" w:rsidP="00927A7E">
            <w:pPr>
              <w:autoSpaceDE/>
              <w:autoSpaceDN/>
              <w:adjustRightInd/>
              <w:spacing w:after="0"/>
              <w:jc w:val="left"/>
              <w:rPr>
                <w:sz w:val="18"/>
                <w:szCs w:val="18"/>
                <w:lang w:val="en-GB"/>
              </w:rPr>
            </w:pPr>
            <w:r w:rsidRPr="00927A7E">
              <w:rPr>
                <w:sz w:val="18"/>
                <w:szCs w:val="18"/>
              </w:rPr>
              <w:t>9.8</w:t>
            </w:r>
          </w:p>
        </w:tc>
        <w:tc>
          <w:tcPr>
            <w:tcW w:w="802" w:type="pct"/>
            <w:gridSpan w:val="3"/>
            <w:vMerge/>
            <w:shd w:val="clear" w:color="auto" w:fill="auto"/>
          </w:tcPr>
          <w:p w:rsidR="00F62116" w:rsidRPr="00927A7E" w:rsidRDefault="00F62116" w:rsidP="00927A7E">
            <w:pPr>
              <w:autoSpaceDE/>
              <w:autoSpaceDN/>
              <w:adjustRightInd/>
              <w:spacing w:after="0"/>
              <w:jc w:val="left"/>
              <w:rPr>
                <w:sz w:val="18"/>
                <w:szCs w:val="18"/>
                <w:lang w:val="en-GB"/>
              </w:rPr>
            </w:pPr>
          </w:p>
        </w:tc>
        <w:tc>
          <w:tcPr>
            <w:tcW w:w="745" w:type="pct"/>
            <w:vMerge/>
            <w:shd w:val="clear" w:color="auto" w:fill="auto"/>
          </w:tcPr>
          <w:p w:rsidR="00F62116" w:rsidRPr="00927A7E" w:rsidRDefault="00F62116" w:rsidP="00927A7E">
            <w:pPr>
              <w:autoSpaceDE/>
              <w:autoSpaceDN/>
              <w:adjustRightInd/>
              <w:spacing w:after="0"/>
              <w:jc w:val="left"/>
              <w:rPr>
                <w:sz w:val="18"/>
                <w:szCs w:val="18"/>
                <w:lang w:val="en-GB"/>
              </w:rPr>
            </w:pPr>
          </w:p>
        </w:tc>
        <w:tc>
          <w:tcPr>
            <w:tcW w:w="679" w:type="pct"/>
            <w:vMerge/>
          </w:tcPr>
          <w:p w:rsidR="00F62116" w:rsidRPr="00927A7E" w:rsidRDefault="00F62116" w:rsidP="00927A7E">
            <w:pPr>
              <w:autoSpaceDE/>
              <w:autoSpaceDN/>
              <w:adjustRightInd/>
              <w:spacing w:after="0"/>
              <w:jc w:val="left"/>
              <w:rPr>
                <w:sz w:val="18"/>
                <w:szCs w:val="18"/>
                <w:lang w:val="en-GB"/>
              </w:rPr>
            </w:pPr>
          </w:p>
        </w:tc>
        <w:tc>
          <w:tcPr>
            <w:tcW w:w="768" w:type="pct"/>
            <w:vMerge/>
            <w:shd w:val="clear" w:color="auto" w:fill="auto"/>
          </w:tcPr>
          <w:p w:rsidR="00F62116" w:rsidRPr="00927A7E" w:rsidRDefault="00F62116" w:rsidP="00927A7E">
            <w:pPr>
              <w:autoSpaceDE/>
              <w:autoSpaceDN/>
              <w:adjustRightInd/>
              <w:spacing w:after="0"/>
              <w:jc w:val="left"/>
              <w:rPr>
                <w:sz w:val="18"/>
                <w:szCs w:val="18"/>
                <w:lang w:val="en-GB"/>
              </w:rPr>
            </w:pPr>
          </w:p>
        </w:tc>
      </w:tr>
      <w:tr w:rsidR="00994F15" w:rsidRPr="00927A7E" w:rsidTr="00927A7E">
        <w:trPr>
          <w:trHeight w:val="250"/>
        </w:trPr>
        <w:tc>
          <w:tcPr>
            <w:tcW w:w="658" w:type="pct"/>
            <w:vMerge/>
          </w:tcPr>
          <w:p w:rsidR="00F62116" w:rsidRPr="00927A7E" w:rsidRDefault="00F62116" w:rsidP="00927A7E">
            <w:pPr>
              <w:autoSpaceDE/>
              <w:autoSpaceDN/>
              <w:adjustRightInd/>
              <w:spacing w:after="0"/>
              <w:jc w:val="left"/>
              <w:rPr>
                <w:sz w:val="18"/>
                <w:szCs w:val="18"/>
                <w:lang w:val="en-GB"/>
              </w:rPr>
            </w:pPr>
          </w:p>
        </w:tc>
        <w:tc>
          <w:tcPr>
            <w:tcW w:w="735" w:type="pct"/>
          </w:tcPr>
          <w:p w:rsidR="00F62116" w:rsidRPr="00927A7E" w:rsidRDefault="00F62116" w:rsidP="00927A7E">
            <w:pPr>
              <w:autoSpaceDE/>
              <w:autoSpaceDN/>
              <w:adjustRightInd/>
              <w:spacing w:after="0"/>
              <w:jc w:val="left"/>
              <w:rPr>
                <w:sz w:val="18"/>
                <w:szCs w:val="18"/>
              </w:rPr>
            </w:pPr>
            <w:r w:rsidRPr="00927A7E">
              <w:rPr>
                <w:i/>
                <w:sz w:val="18"/>
                <w:szCs w:val="18"/>
              </w:rPr>
              <w:t>Fusarium</w:t>
            </w:r>
            <w:r w:rsidRPr="00927A7E">
              <w:rPr>
                <w:sz w:val="18"/>
                <w:szCs w:val="18"/>
              </w:rPr>
              <w:t xml:space="preserve"> </w:t>
            </w:r>
          </w:p>
        </w:tc>
        <w:tc>
          <w:tcPr>
            <w:tcW w:w="613" w:type="pct"/>
          </w:tcPr>
          <w:p w:rsidR="00F62116" w:rsidRPr="00927A7E" w:rsidRDefault="00F62116" w:rsidP="00927A7E">
            <w:pPr>
              <w:autoSpaceDE/>
              <w:autoSpaceDN/>
              <w:adjustRightInd/>
              <w:spacing w:after="0"/>
              <w:jc w:val="left"/>
              <w:rPr>
                <w:sz w:val="18"/>
                <w:szCs w:val="18"/>
                <w:lang w:val="en-GB"/>
              </w:rPr>
            </w:pPr>
            <w:r w:rsidRPr="00927A7E">
              <w:rPr>
                <w:sz w:val="18"/>
                <w:szCs w:val="18"/>
              </w:rPr>
              <w:t>9.5</w:t>
            </w:r>
          </w:p>
        </w:tc>
        <w:tc>
          <w:tcPr>
            <w:tcW w:w="802" w:type="pct"/>
            <w:gridSpan w:val="3"/>
            <w:vMerge/>
            <w:shd w:val="clear" w:color="auto" w:fill="auto"/>
          </w:tcPr>
          <w:p w:rsidR="00F62116" w:rsidRPr="00927A7E" w:rsidRDefault="00F62116" w:rsidP="00927A7E">
            <w:pPr>
              <w:autoSpaceDE/>
              <w:autoSpaceDN/>
              <w:adjustRightInd/>
              <w:spacing w:after="0"/>
              <w:jc w:val="left"/>
              <w:rPr>
                <w:sz w:val="18"/>
                <w:szCs w:val="18"/>
                <w:lang w:val="en-GB"/>
              </w:rPr>
            </w:pPr>
          </w:p>
        </w:tc>
        <w:tc>
          <w:tcPr>
            <w:tcW w:w="745" w:type="pct"/>
            <w:vMerge/>
            <w:shd w:val="clear" w:color="auto" w:fill="auto"/>
          </w:tcPr>
          <w:p w:rsidR="00F62116" w:rsidRPr="00927A7E" w:rsidRDefault="00F62116" w:rsidP="00927A7E">
            <w:pPr>
              <w:autoSpaceDE/>
              <w:autoSpaceDN/>
              <w:adjustRightInd/>
              <w:spacing w:after="0"/>
              <w:jc w:val="left"/>
              <w:rPr>
                <w:sz w:val="18"/>
                <w:szCs w:val="18"/>
                <w:lang w:val="en-GB"/>
              </w:rPr>
            </w:pPr>
          </w:p>
        </w:tc>
        <w:tc>
          <w:tcPr>
            <w:tcW w:w="679" w:type="pct"/>
            <w:vMerge/>
          </w:tcPr>
          <w:p w:rsidR="00F62116" w:rsidRPr="00927A7E" w:rsidRDefault="00F62116" w:rsidP="00927A7E">
            <w:pPr>
              <w:autoSpaceDE/>
              <w:autoSpaceDN/>
              <w:adjustRightInd/>
              <w:spacing w:after="0"/>
              <w:jc w:val="left"/>
              <w:rPr>
                <w:sz w:val="18"/>
                <w:szCs w:val="18"/>
                <w:lang w:val="en-GB"/>
              </w:rPr>
            </w:pPr>
          </w:p>
        </w:tc>
        <w:tc>
          <w:tcPr>
            <w:tcW w:w="768" w:type="pct"/>
            <w:vMerge/>
            <w:shd w:val="clear" w:color="auto" w:fill="auto"/>
          </w:tcPr>
          <w:p w:rsidR="00F62116" w:rsidRPr="00927A7E" w:rsidRDefault="00F62116" w:rsidP="00927A7E">
            <w:pPr>
              <w:autoSpaceDE/>
              <w:autoSpaceDN/>
              <w:adjustRightInd/>
              <w:spacing w:after="0"/>
              <w:jc w:val="left"/>
              <w:rPr>
                <w:sz w:val="18"/>
                <w:szCs w:val="18"/>
                <w:lang w:val="en-GB"/>
              </w:rPr>
            </w:pPr>
          </w:p>
        </w:tc>
      </w:tr>
      <w:tr w:rsidR="00994F15" w:rsidRPr="00927A7E" w:rsidTr="00927A7E">
        <w:trPr>
          <w:trHeight w:val="250"/>
        </w:trPr>
        <w:tc>
          <w:tcPr>
            <w:tcW w:w="658" w:type="pct"/>
            <w:vMerge/>
          </w:tcPr>
          <w:p w:rsidR="00F62116" w:rsidRPr="00927A7E" w:rsidRDefault="00F62116" w:rsidP="00927A7E">
            <w:pPr>
              <w:autoSpaceDE/>
              <w:autoSpaceDN/>
              <w:adjustRightInd/>
              <w:spacing w:after="0"/>
              <w:jc w:val="left"/>
              <w:rPr>
                <w:sz w:val="18"/>
                <w:szCs w:val="18"/>
                <w:lang w:val="en-GB"/>
              </w:rPr>
            </w:pPr>
          </w:p>
        </w:tc>
        <w:tc>
          <w:tcPr>
            <w:tcW w:w="735" w:type="pct"/>
          </w:tcPr>
          <w:p w:rsidR="00F62116" w:rsidRPr="00927A7E" w:rsidRDefault="00F62116" w:rsidP="00927A7E">
            <w:pPr>
              <w:autoSpaceDE/>
              <w:autoSpaceDN/>
              <w:adjustRightInd/>
              <w:spacing w:after="0"/>
              <w:jc w:val="left"/>
              <w:rPr>
                <w:i/>
                <w:sz w:val="18"/>
                <w:szCs w:val="18"/>
              </w:rPr>
            </w:pPr>
            <w:proofErr w:type="spellStart"/>
            <w:r w:rsidRPr="00927A7E">
              <w:rPr>
                <w:i/>
                <w:sz w:val="18"/>
                <w:szCs w:val="18"/>
              </w:rPr>
              <w:t>Alternaria</w:t>
            </w:r>
            <w:proofErr w:type="spellEnd"/>
            <w:r w:rsidRPr="00927A7E">
              <w:rPr>
                <w:i/>
                <w:sz w:val="18"/>
                <w:szCs w:val="18"/>
              </w:rPr>
              <w:t xml:space="preserve"> </w:t>
            </w:r>
          </w:p>
        </w:tc>
        <w:tc>
          <w:tcPr>
            <w:tcW w:w="613" w:type="pct"/>
          </w:tcPr>
          <w:p w:rsidR="00F62116" w:rsidRPr="00927A7E" w:rsidRDefault="00F62116" w:rsidP="00927A7E">
            <w:pPr>
              <w:autoSpaceDE/>
              <w:autoSpaceDN/>
              <w:adjustRightInd/>
              <w:spacing w:after="0"/>
              <w:jc w:val="left"/>
              <w:rPr>
                <w:sz w:val="18"/>
                <w:szCs w:val="18"/>
                <w:lang w:val="en-GB"/>
              </w:rPr>
            </w:pPr>
            <w:r w:rsidRPr="00927A7E">
              <w:rPr>
                <w:sz w:val="18"/>
                <w:szCs w:val="18"/>
              </w:rPr>
              <w:t>7.7</w:t>
            </w:r>
          </w:p>
        </w:tc>
        <w:tc>
          <w:tcPr>
            <w:tcW w:w="802" w:type="pct"/>
            <w:gridSpan w:val="3"/>
            <w:vMerge/>
            <w:shd w:val="clear" w:color="auto" w:fill="auto"/>
          </w:tcPr>
          <w:p w:rsidR="00F62116" w:rsidRPr="00927A7E" w:rsidRDefault="00F62116" w:rsidP="00927A7E">
            <w:pPr>
              <w:autoSpaceDE/>
              <w:autoSpaceDN/>
              <w:adjustRightInd/>
              <w:spacing w:after="0"/>
              <w:jc w:val="left"/>
              <w:rPr>
                <w:sz w:val="18"/>
                <w:szCs w:val="18"/>
                <w:lang w:val="en-GB"/>
              </w:rPr>
            </w:pPr>
          </w:p>
        </w:tc>
        <w:tc>
          <w:tcPr>
            <w:tcW w:w="745" w:type="pct"/>
            <w:vMerge/>
            <w:shd w:val="clear" w:color="auto" w:fill="auto"/>
          </w:tcPr>
          <w:p w:rsidR="00F62116" w:rsidRPr="00927A7E" w:rsidRDefault="00F62116" w:rsidP="00927A7E">
            <w:pPr>
              <w:autoSpaceDE/>
              <w:autoSpaceDN/>
              <w:adjustRightInd/>
              <w:spacing w:after="0"/>
              <w:jc w:val="left"/>
              <w:rPr>
                <w:sz w:val="18"/>
                <w:szCs w:val="18"/>
                <w:lang w:val="en-GB"/>
              </w:rPr>
            </w:pPr>
          </w:p>
        </w:tc>
        <w:tc>
          <w:tcPr>
            <w:tcW w:w="679" w:type="pct"/>
            <w:vMerge/>
          </w:tcPr>
          <w:p w:rsidR="00F62116" w:rsidRPr="00927A7E" w:rsidRDefault="00F62116" w:rsidP="00927A7E">
            <w:pPr>
              <w:autoSpaceDE/>
              <w:autoSpaceDN/>
              <w:adjustRightInd/>
              <w:spacing w:after="0"/>
              <w:jc w:val="left"/>
              <w:rPr>
                <w:sz w:val="18"/>
                <w:szCs w:val="18"/>
                <w:lang w:val="en-GB"/>
              </w:rPr>
            </w:pPr>
          </w:p>
        </w:tc>
        <w:tc>
          <w:tcPr>
            <w:tcW w:w="768" w:type="pct"/>
            <w:vMerge/>
            <w:shd w:val="clear" w:color="auto" w:fill="auto"/>
          </w:tcPr>
          <w:p w:rsidR="00F62116" w:rsidRPr="00927A7E" w:rsidRDefault="00F62116" w:rsidP="00927A7E">
            <w:pPr>
              <w:autoSpaceDE/>
              <w:autoSpaceDN/>
              <w:adjustRightInd/>
              <w:spacing w:after="0"/>
              <w:jc w:val="left"/>
              <w:rPr>
                <w:sz w:val="18"/>
                <w:szCs w:val="18"/>
                <w:lang w:val="en-GB"/>
              </w:rPr>
            </w:pPr>
          </w:p>
        </w:tc>
      </w:tr>
      <w:tr w:rsidR="00994F15" w:rsidRPr="00927A7E" w:rsidTr="00927A7E">
        <w:trPr>
          <w:trHeight w:val="306"/>
        </w:trPr>
        <w:tc>
          <w:tcPr>
            <w:tcW w:w="658" w:type="pct"/>
            <w:vMerge w:val="restart"/>
          </w:tcPr>
          <w:p w:rsidR="00F62116" w:rsidRPr="00927A7E" w:rsidRDefault="00F62116" w:rsidP="00927A7E">
            <w:pPr>
              <w:autoSpaceDE/>
              <w:autoSpaceDN/>
              <w:adjustRightInd/>
              <w:spacing w:after="0"/>
              <w:jc w:val="left"/>
              <w:rPr>
                <w:sz w:val="18"/>
                <w:szCs w:val="18"/>
                <w:lang w:val="en-GB"/>
              </w:rPr>
            </w:pPr>
          </w:p>
          <w:p w:rsidR="00F62116" w:rsidRPr="00927A7E" w:rsidRDefault="00F62116" w:rsidP="00927A7E">
            <w:pPr>
              <w:autoSpaceDE/>
              <w:autoSpaceDN/>
              <w:adjustRightInd/>
              <w:spacing w:after="0"/>
              <w:jc w:val="left"/>
              <w:rPr>
                <w:sz w:val="18"/>
                <w:szCs w:val="18"/>
                <w:lang w:val="en-GB"/>
              </w:rPr>
            </w:pPr>
            <w:r w:rsidRPr="00927A7E">
              <w:rPr>
                <w:sz w:val="18"/>
                <w:szCs w:val="18"/>
              </w:rPr>
              <w:t>Saudi Arabia</w:t>
            </w:r>
          </w:p>
        </w:tc>
        <w:tc>
          <w:tcPr>
            <w:tcW w:w="735" w:type="pct"/>
          </w:tcPr>
          <w:p w:rsidR="00F62116" w:rsidRPr="00927A7E" w:rsidRDefault="00F62116" w:rsidP="00927A7E">
            <w:pPr>
              <w:autoSpaceDE/>
              <w:autoSpaceDN/>
              <w:adjustRightInd/>
              <w:spacing w:after="0"/>
              <w:jc w:val="left"/>
              <w:rPr>
                <w:i/>
                <w:sz w:val="18"/>
                <w:szCs w:val="18"/>
              </w:rPr>
            </w:pPr>
            <w:r w:rsidRPr="00927A7E">
              <w:rPr>
                <w:i/>
                <w:sz w:val="18"/>
                <w:szCs w:val="18"/>
              </w:rPr>
              <w:t>Aspergillus</w:t>
            </w:r>
          </w:p>
        </w:tc>
        <w:tc>
          <w:tcPr>
            <w:tcW w:w="613" w:type="pct"/>
          </w:tcPr>
          <w:p w:rsidR="00F62116" w:rsidRPr="00927A7E" w:rsidRDefault="00F62116" w:rsidP="00927A7E">
            <w:pPr>
              <w:autoSpaceDE/>
              <w:autoSpaceDN/>
              <w:adjustRightInd/>
              <w:spacing w:after="0"/>
              <w:jc w:val="left"/>
              <w:rPr>
                <w:sz w:val="18"/>
                <w:szCs w:val="18"/>
                <w:lang w:val="en-GB"/>
              </w:rPr>
            </w:pPr>
            <w:r w:rsidRPr="00927A7E">
              <w:rPr>
                <w:sz w:val="18"/>
                <w:szCs w:val="18"/>
                <w:lang w:val="en-GB"/>
              </w:rPr>
              <w:t>ND</w:t>
            </w:r>
          </w:p>
        </w:tc>
        <w:tc>
          <w:tcPr>
            <w:tcW w:w="802" w:type="pct"/>
            <w:gridSpan w:val="3"/>
            <w:shd w:val="clear" w:color="auto" w:fill="auto"/>
          </w:tcPr>
          <w:p w:rsidR="00F62116" w:rsidRPr="00927A7E" w:rsidRDefault="00F62116" w:rsidP="00927A7E">
            <w:pPr>
              <w:autoSpaceDE/>
              <w:autoSpaceDN/>
              <w:adjustRightInd/>
              <w:spacing w:after="0"/>
              <w:jc w:val="left"/>
              <w:rPr>
                <w:i/>
                <w:sz w:val="18"/>
                <w:szCs w:val="18"/>
              </w:rPr>
            </w:pPr>
            <w:r w:rsidRPr="00927A7E">
              <w:rPr>
                <w:i/>
                <w:sz w:val="18"/>
                <w:szCs w:val="18"/>
              </w:rPr>
              <w:t xml:space="preserve">A. </w:t>
            </w:r>
            <w:proofErr w:type="spellStart"/>
            <w:r w:rsidRPr="00927A7E">
              <w:rPr>
                <w:i/>
                <w:sz w:val="18"/>
                <w:szCs w:val="18"/>
              </w:rPr>
              <w:t>niger</w:t>
            </w:r>
            <w:proofErr w:type="spellEnd"/>
            <w:r w:rsidRPr="00927A7E">
              <w:rPr>
                <w:i/>
                <w:sz w:val="18"/>
                <w:szCs w:val="18"/>
              </w:rPr>
              <w:t xml:space="preserve">  </w:t>
            </w:r>
          </w:p>
        </w:tc>
        <w:tc>
          <w:tcPr>
            <w:tcW w:w="745" w:type="pct"/>
            <w:shd w:val="clear" w:color="auto" w:fill="auto"/>
          </w:tcPr>
          <w:p w:rsidR="00F62116" w:rsidRPr="00927A7E" w:rsidRDefault="00F62116" w:rsidP="00927A7E">
            <w:pPr>
              <w:autoSpaceDE/>
              <w:autoSpaceDN/>
              <w:adjustRightInd/>
              <w:spacing w:after="0"/>
              <w:jc w:val="left"/>
              <w:rPr>
                <w:sz w:val="18"/>
                <w:szCs w:val="18"/>
              </w:rPr>
            </w:pPr>
            <w:r w:rsidRPr="00927A7E">
              <w:rPr>
                <w:sz w:val="18"/>
                <w:szCs w:val="18"/>
              </w:rPr>
              <w:t>28.47</w:t>
            </w:r>
          </w:p>
        </w:tc>
        <w:tc>
          <w:tcPr>
            <w:tcW w:w="679" w:type="pct"/>
            <w:vMerge w:val="restart"/>
          </w:tcPr>
          <w:p w:rsidR="00F62116" w:rsidRPr="00927A7E" w:rsidRDefault="00F62116" w:rsidP="00927A7E">
            <w:pPr>
              <w:autoSpaceDE/>
              <w:autoSpaceDN/>
              <w:adjustRightInd/>
              <w:spacing w:after="0"/>
              <w:jc w:val="left"/>
              <w:rPr>
                <w:sz w:val="18"/>
                <w:szCs w:val="18"/>
                <w:lang w:val="en-GB"/>
              </w:rPr>
            </w:pPr>
            <w:r w:rsidRPr="00927A7E">
              <w:rPr>
                <w:sz w:val="18"/>
                <w:szCs w:val="18"/>
                <w:lang w:val="en-GB"/>
              </w:rPr>
              <w:t xml:space="preserve">AFBs </w:t>
            </w:r>
          </w:p>
          <w:p w:rsidR="00F62116" w:rsidRPr="00927A7E" w:rsidRDefault="00F62116" w:rsidP="00927A7E">
            <w:pPr>
              <w:autoSpaceDE/>
              <w:autoSpaceDN/>
              <w:adjustRightInd/>
              <w:spacing w:after="0"/>
              <w:jc w:val="left"/>
              <w:rPr>
                <w:sz w:val="18"/>
                <w:szCs w:val="18"/>
                <w:lang w:val="en-GB"/>
              </w:rPr>
            </w:pPr>
            <w:r w:rsidRPr="00927A7E">
              <w:rPr>
                <w:sz w:val="18"/>
                <w:szCs w:val="18"/>
                <w:lang w:val="en-GB"/>
              </w:rPr>
              <w:t>AFGs</w:t>
            </w:r>
          </w:p>
          <w:p w:rsidR="00F62116" w:rsidRPr="00927A7E" w:rsidRDefault="00F62116" w:rsidP="00927A7E">
            <w:pPr>
              <w:autoSpaceDE/>
              <w:autoSpaceDN/>
              <w:adjustRightInd/>
              <w:spacing w:after="0"/>
              <w:jc w:val="left"/>
              <w:rPr>
                <w:sz w:val="18"/>
                <w:szCs w:val="18"/>
                <w:lang w:val="en-GB"/>
              </w:rPr>
            </w:pPr>
            <w:r w:rsidRPr="00927A7E">
              <w:rPr>
                <w:sz w:val="18"/>
                <w:szCs w:val="18"/>
                <w:lang w:val="en-GB"/>
              </w:rPr>
              <w:t>FBs</w:t>
            </w:r>
          </w:p>
          <w:p w:rsidR="00F62116" w:rsidRPr="00927A7E" w:rsidRDefault="00F62116" w:rsidP="00927A7E">
            <w:pPr>
              <w:autoSpaceDE/>
              <w:autoSpaceDN/>
              <w:adjustRightInd/>
              <w:spacing w:after="0"/>
              <w:jc w:val="left"/>
              <w:rPr>
                <w:sz w:val="18"/>
                <w:szCs w:val="18"/>
                <w:lang w:val="en-GB"/>
              </w:rPr>
            </w:pPr>
            <w:r w:rsidRPr="00927A7E">
              <w:rPr>
                <w:sz w:val="18"/>
                <w:szCs w:val="18"/>
                <w:lang w:val="en-GB"/>
              </w:rPr>
              <w:t>ZEN</w:t>
            </w:r>
          </w:p>
          <w:p w:rsidR="00F62116" w:rsidRPr="00927A7E" w:rsidRDefault="00F62116" w:rsidP="00927A7E">
            <w:pPr>
              <w:autoSpaceDE/>
              <w:autoSpaceDN/>
              <w:adjustRightInd/>
              <w:spacing w:after="0"/>
              <w:jc w:val="left"/>
              <w:rPr>
                <w:sz w:val="18"/>
                <w:szCs w:val="18"/>
                <w:lang w:val="en-GB"/>
              </w:rPr>
            </w:pPr>
            <w:proofErr w:type="spellStart"/>
            <w:r w:rsidRPr="00927A7E">
              <w:rPr>
                <w:sz w:val="18"/>
                <w:szCs w:val="18"/>
                <w:lang w:val="en-GB"/>
              </w:rPr>
              <w:t>Altenuene</w:t>
            </w:r>
            <w:proofErr w:type="spellEnd"/>
          </w:p>
        </w:tc>
        <w:tc>
          <w:tcPr>
            <w:tcW w:w="768" w:type="pct"/>
            <w:vMerge w:val="restart"/>
            <w:shd w:val="clear" w:color="auto" w:fill="auto"/>
          </w:tcPr>
          <w:p w:rsidR="00F62116" w:rsidRPr="00927A7E" w:rsidRDefault="00F62116" w:rsidP="00927A7E">
            <w:pPr>
              <w:autoSpaceDE/>
              <w:autoSpaceDN/>
              <w:adjustRightInd/>
              <w:spacing w:after="0"/>
              <w:jc w:val="left"/>
              <w:rPr>
                <w:sz w:val="18"/>
                <w:szCs w:val="18"/>
                <w:lang w:val="en-GB"/>
              </w:rPr>
            </w:pPr>
            <w:r w:rsidRPr="00927A7E">
              <w:rPr>
                <w:sz w:val="18"/>
                <w:szCs w:val="18"/>
                <w:lang w:val="en-GB"/>
              </w:rPr>
              <w:fldChar w:fldCharType="begin"/>
            </w:r>
            <w:r w:rsidR="00D3366B" w:rsidRPr="00927A7E">
              <w:rPr>
                <w:sz w:val="18"/>
                <w:szCs w:val="18"/>
                <w:lang w:val="en-GB"/>
              </w:rPr>
              <w:instrText xml:space="preserve"> ADDIN EN.CITE &lt;EndNote&gt;&lt;Cite&gt;&lt;Author&gt;Yassin&lt;/Author&gt;&lt;Year&gt;2010&lt;/Year&gt;&lt;RecNum&gt;697&lt;/RecNum&gt;&lt;DisplayText&gt;(Yassin et al., 2010)&lt;/DisplayText&gt;&lt;record&gt;&lt;rec-number&gt;697&lt;/rec-number&gt;&lt;foreign-keys&gt;&lt;key app="EN" db-id="d9a2dxs2mp90fser0xlv2wenwxrz2df9stvw" timestamp="1504536815"&gt;697&lt;/key&gt;&lt;/foreign-keys&gt;&lt;ref-type name="Journal Article"&gt;17&lt;/ref-type&gt;&lt;contributors&gt;&lt;authors&gt;&lt;author&gt;Yassin, M. A.&lt;/author&gt;&lt;author&gt;El-Samawaty, A.R.&lt;/author&gt;&lt;author&gt;Bahkali, A.&lt;/author&gt;&lt;author&gt;Moslem, M.&lt;/author&gt;&lt;author&gt;Abd-Elsalam, K.A.&lt;/author&gt;&lt;author&gt;Hyde, K. D.&lt;/author&gt;&lt;/authors&gt;&lt;/contributors&gt;&lt;titles&gt;&lt;title&gt;Mycotoxin-producing fungi occurring in sorghum grains from Saudi Arabia&lt;/title&gt;&lt;secondary-title&gt;Fungal Diversity&lt;/secondary-title&gt;&lt;/titles&gt;&lt;periodical&gt;&lt;full-title&gt;Fungal Diversity&lt;/full-title&gt;&lt;/periodical&gt;&lt;pages&gt;45-52&lt;/pages&gt;&lt;volume&gt;44&lt;/volume&gt;&lt;number&gt;1&lt;/number&gt;&lt;dates&gt;&lt;year&gt;2010&lt;/year&gt;&lt;/dates&gt;&lt;isbn&gt;1560-2745&lt;/isbn&gt;&lt;urls&gt;&lt;/urls&gt;&lt;electronic-resource-num&gt;10.1007/s13225-010-0058-9&lt;/electronic-resource-num&gt;&lt;research-notes&gt;yes&lt;/research-notes&gt;&lt;language&gt;English&lt;/language&gt;&lt;/record&gt;&lt;/Cite&gt;&lt;/EndNote&gt;</w:instrText>
            </w:r>
            <w:r w:rsidRPr="00927A7E">
              <w:rPr>
                <w:sz w:val="18"/>
                <w:szCs w:val="18"/>
                <w:lang w:val="en-GB"/>
              </w:rPr>
              <w:fldChar w:fldCharType="separate"/>
            </w:r>
            <w:r w:rsidRPr="00927A7E">
              <w:rPr>
                <w:noProof/>
                <w:sz w:val="18"/>
                <w:szCs w:val="18"/>
                <w:lang w:val="en-GB"/>
              </w:rPr>
              <w:t>(Yassin et al., 2010)</w:t>
            </w:r>
            <w:r w:rsidRPr="00927A7E">
              <w:rPr>
                <w:sz w:val="18"/>
                <w:szCs w:val="18"/>
                <w:lang w:val="en-GB"/>
              </w:rPr>
              <w:fldChar w:fldCharType="end"/>
            </w:r>
          </w:p>
        </w:tc>
      </w:tr>
      <w:tr w:rsidR="00994F15" w:rsidRPr="00927A7E" w:rsidTr="00927A7E">
        <w:trPr>
          <w:trHeight w:val="303"/>
        </w:trPr>
        <w:tc>
          <w:tcPr>
            <w:tcW w:w="658" w:type="pct"/>
            <w:vMerge/>
          </w:tcPr>
          <w:p w:rsidR="00F62116" w:rsidRPr="00927A7E" w:rsidRDefault="00F62116" w:rsidP="00927A7E">
            <w:pPr>
              <w:autoSpaceDE/>
              <w:autoSpaceDN/>
              <w:adjustRightInd/>
              <w:spacing w:after="0"/>
              <w:jc w:val="left"/>
              <w:rPr>
                <w:sz w:val="18"/>
                <w:szCs w:val="18"/>
                <w:lang w:val="en-GB"/>
              </w:rPr>
            </w:pPr>
          </w:p>
        </w:tc>
        <w:tc>
          <w:tcPr>
            <w:tcW w:w="735" w:type="pct"/>
          </w:tcPr>
          <w:p w:rsidR="00F62116" w:rsidRPr="00927A7E" w:rsidRDefault="00F62116" w:rsidP="00927A7E">
            <w:pPr>
              <w:autoSpaceDE/>
              <w:autoSpaceDN/>
              <w:adjustRightInd/>
              <w:spacing w:after="0"/>
              <w:jc w:val="left"/>
              <w:rPr>
                <w:i/>
                <w:sz w:val="18"/>
                <w:szCs w:val="18"/>
                <w:lang w:val="en-GB"/>
              </w:rPr>
            </w:pPr>
            <w:r w:rsidRPr="00927A7E">
              <w:rPr>
                <w:i/>
                <w:sz w:val="18"/>
                <w:szCs w:val="18"/>
                <w:lang w:val="en-GB"/>
              </w:rPr>
              <w:t xml:space="preserve">Fusarium </w:t>
            </w:r>
          </w:p>
        </w:tc>
        <w:tc>
          <w:tcPr>
            <w:tcW w:w="613" w:type="pct"/>
          </w:tcPr>
          <w:p w:rsidR="00F62116" w:rsidRPr="00927A7E" w:rsidRDefault="00F62116" w:rsidP="00927A7E">
            <w:pPr>
              <w:autoSpaceDE/>
              <w:autoSpaceDN/>
              <w:adjustRightInd/>
              <w:spacing w:after="0"/>
              <w:jc w:val="left"/>
              <w:rPr>
                <w:sz w:val="18"/>
                <w:szCs w:val="18"/>
                <w:lang w:val="en-GB"/>
              </w:rPr>
            </w:pPr>
            <w:r w:rsidRPr="00927A7E">
              <w:rPr>
                <w:sz w:val="18"/>
                <w:szCs w:val="18"/>
                <w:lang w:val="en-GB"/>
              </w:rPr>
              <w:t>ND</w:t>
            </w:r>
          </w:p>
        </w:tc>
        <w:tc>
          <w:tcPr>
            <w:tcW w:w="802" w:type="pct"/>
            <w:gridSpan w:val="3"/>
            <w:shd w:val="clear" w:color="auto" w:fill="auto"/>
          </w:tcPr>
          <w:p w:rsidR="00F62116" w:rsidRPr="00927A7E" w:rsidRDefault="00F62116" w:rsidP="00927A7E">
            <w:pPr>
              <w:autoSpaceDE/>
              <w:autoSpaceDN/>
              <w:adjustRightInd/>
              <w:spacing w:after="0"/>
              <w:jc w:val="left"/>
              <w:rPr>
                <w:sz w:val="18"/>
                <w:szCs w:val="18"/>
              </w:rPr>
            </w:pPr>
            <w:r w:rsidRPr="00927A7E">
              <w:rPr>
                <w:i/>
                <w:sz w:val="18"/>
                <w:szCs w:val="18"/>
              </w:rPr>
              <w:t xml:space="preserve">F. </w:t>
            </w:r>
            <w:proofErr w:type="spellStart"/>
            <w:r w:rsidRPr="00927A7E">
              <w:rPr>
                <w:i/>
                <w:sz w:val="18"/>
                <w:szCs w:val="18"/>
              </w:rPr>
              <w:t>verticillioides</w:t>
            </w:r>
            <w:proofErr w:type="spellEnd"/>
            <w:r w:rsidRPr="00927A7E">
              <w:rPr>
                <w:sz w:val="18"/>
                <w:szCs w:val="18"/>
              </w:rPr>
              <w:t xml:space="preserve">  </w:t>
            </w:r>
          </w:p>
        </w:tc>
        <w:tc>
          <w:tcPr>
            <w:tcW w:w="745" w:type="pct"/>
            <w:shd w:val="clear" w:color="auto" w:fill="auto"/>
          </w:tcPr>
          <w:p w:rsidR="00F62116" w:rsidRPr="00927A7E" w:rsidRDefault="00F62116" w:rsidP="00927A7E">
            <w:pPr>
              <w:autoSpaceDE/>
              <w:autoSpaceDN/>
              <w:adjustRightInd/>
              <w:spacing w:after="0"/>
              <w:jc w:val="left"/>
              <w:rPr>
                <w:i/>
                <w:sz w:val="18"/>
                <w:szCs w:val="18"/>
              </w:rPr>
            </w:pPr>
            <w:r w:rsidRPr="00927A7E">
              <w:rPr>
                <w:sz w:val="18"/>
                <w:szCs w:val="18"/>
              </w:rPr>
              <w:t>0.78</w:t>
            </w:r>
          </w:p>
        </w:tc>
        <w:tc>
          <w:tcPr>
            <w:tcW w:w="679" w:type="pct"/>
            <w:vMerge/>
          </w:tcPr>
          <w:p w:rsidR="00F62116" w:rsidRPr="00927A7E" w:rsidRDefault="00F62116" w:rsidP="00927A7E">
            <w:pPr>
              <w:autoSpaceDE/>
              <w:autoSpaceDN/>
              <w:adjustRightInd/>
              <w:spacing w:after="0"/>
              <w:jc w:val="left"/>
              <w:rPr>
                <w:sz w:val="18"/>
                <w:szCs w:val="18"/>
                <w:lang w:val="en-GB"/>
              </w:rPr>
            </w:pPr>
          </w:p>
        </w:tc>
        <w:tc>
          <w:tcPr>
            <w:tcW w:w="768" w:type="pct"/>
            <w:vMerge/>
            <w:shd w:val="clear" w:color="auto" w:fill="auto"/>
          </w:tcPr>
          <w:p w:rsidR="00F62116" w:rsidRPr="00927A7E" w:rsidRDefault="00F62116" w:rsidP="00927A7E">
            <w:pPr>
              <w:autoSpaceDE/>
              <w:autoSpaceDN/>
              <w:adjustRightInd/>
              <w:spacing w:after="0"/>
              <w:jc w:val="left"/>
              <w:rPr>
                <w:sz w:val="18"/>
                <w:szCs w:val="18"/>
                <w:lang w:val="en-GB"/>
              </w:rPr>
            </w:pPr>
          </w:p>
        </w:tc>
      </w:tr>
      <w:tr w:rsidR="00994F15" w:rsidRPr="00927A7E" w:rsidTr="00927A7E">
        <w:trPr>
          <w:trHeight w:val="303"/>
        </w:trPr>
        <w:tc>
          <w:tcPr>
            <w:tcW w:w="658" w:type="pct"/>
            <w:vMerge/>
          </w:tcPr>
          <w:p w:rsidR="00F62116" w:rsidRPr="00927A7E" w:rsidRDefault="00F62116" w:rsidP="00927A7E">
            <w:pPr>
              <w:autoSpaceDE/>
              <w:autoSpaceDN/>
              <w:adjustRightInd/>
              <w:spacing w:after="0"/>
              <w:jc w:val="left"/>
              <w:rPr>
                <w:sz w:val="18"/>
                <w:szCs w:val="18"/>
                <w:lang w:val="en-GB"/>
              </w:rPr>
            </w:pPr>
          </w:p>
        </w:tc>
        <w:tc>
          <w:tcPr>
            <w:tcW w:w="735" w:type="pct"/>
          </w:tcPr>
          <w:p w:rsidR="00F62116" w:rsidRPr="00927A7E" w:rsidRDefault="00F62116" w:rsidP="00927A7E">
            <w:pPr>
              <w:autoSpaceDE/>
              <w:autoSpaceDN/>
              <w:adjustRightInd/>
              <w:spacing w:after="0"/>
              <w:jc w:val="left"/>
              <w:rPr>
                <w:i/>
                <w:sz w:val="18"/>
                <w:szCs w:val="18"/>
                <w:lang w:val="en-GB"/>
              </w:rPr>
            </w:pPr>
            <w:proofErr w:type="spellStart"/>
            <w:r w:rsidRPr="00927A7E">
              <w:rPr>
                <w:i/>
                <w:sz w:val="18"/>
                <w:szCs w:val="18"/>
                <w:lang w:val="en-GB"/>
              </w:rPr>
              <w:t>Penicillium</w:t>
            </w:r>
            <w:proofErr w:type="spellEnd"/>
          </w:p>
        </w:tc>
        <w:tc>
          <w:tcPr>
            <w:tcW w:w="613" w:type="pct"/>
          </w:tcPr>
          <w:p w:rsidR="00F62116" w:rsidRPr="00927A7E" w:rsidRDefault="00F62116" w:rsidP="00927A7E">
            <w:pPr>
              <w:autoSpaceDE/>
              <w:autoSpaceDN/>
              <w:adjustRightInd/>
              <w:spacing w:after="0"/>
              <w:jc w:val="left"/>
              <w:rPr>
                <w:sz w:val="18"/>
                <w:szCs w:val="18"/>
                <w:lang w:val="en-GB"/>
              </w:rPr>
            </w:pPr>
            <w:r w:rsidRPr="00927A7E">
              <w:rPr>
                <w:sz w:val="18"/>
                <w:szCs w:val="18"/>
                <w:lang w:val="en-GB"/>
              </w:rPr>
              <w:t>ND</w:t>
            </w:r>
          </w:p>
        </w:tc>
        <w:tc>
          <w:tcPr>
            <w:tcW w:w="802" w:type="pct"/>
            <w:gridSpan w:val="3"/>
            <w:shd w:val="clear" w:color="auto" w:fill="auto"/>
          </w:tcPr>
          <w:p w:rsidR="00F62116" w:rsidRPr="00927A7E" w:rsidRDefault="00F62116" w:rsidP="00927A7E">
            <w:pPr>
              <w:autoSpaceDE/>
              <w:autoSpaceDN/>
              <w:adjustRightInd/>
              <w:spacing w:after="0"/>
              <w:jc w:val="left"/>
              <w:rPr>
                <w:sz w:val="18"/>
                <w:szCs w:val="18"/>
              </w:rPr>
            </w:pPr>
            <w:r w:rsidRPr="00927A7E">
              <w:rPr>
                <w:i/>
                <w:sz w:val="18"/>
                <w:szCs w:val="18"/>
              </w:rPr>
              <w:t xml:space="preserve">F. </w:t>
            </w:r>
            <w:proofErr w:type="spellStart"/>
            <w:r w:rsidRPr="00927A7E">
              <w:rPr>
                <w:i/>
                <w:sz w:val="18"/>
                <w:szCs w:val="18"/>
              </w:rPr>
              <w:t>nygamai</w:t>
            </w:r>
            <w:proofErr w:type="spellEnd"/>
            <w:r w:rsidRPr="00927A7E">
              <w:rPr>
                <w:i/>
                <w:sz w:val="18"/>
                <w:szCs w:val="18"/>
              </w:rPr>
              <w:t xml:space="preserve"> </w:t>
            </w:r>
          </w:p>
        </w:tc>
        <w:tc>
          <w:tcPr>
            <w:tcW w:w="745" w:type="pct"/>
            <w:shd w:val="clear" w:color="auto" w:fill="auto"/>
          </w:tcPr>
          <w:p w:rsidR="00F62116" w:rsidRPr="00927A7E" w:rsidRDefault="00F62116" w:rsidP="00927A7E">
            <w:pPr>
              <w:autoSpaceDE/>
              <w:autoSpaceDN/>
              <w:adjustRightInd/>
              <w:spacing w:after="0"/>
              <w:jc w:val="left"/>
              <w:rPr>
                <w:i/>
                <w:sz w:val="18"/>
                <w:szCs w:val="18"/>
              </w:rPr>
            </w:pPr>
            <w:r w:rsidRPr="00927A7E">
              <w:rPr>
                <w:sz w:val="18"/>
                <w:szCs w:val="18"/>
              </w:rPr>
              <w:t>0.27</w:t>
            </w:r>
          </w:p>
        </w:tc>
        <w:tc>
          <w:tcPr>
            <w:tcW w:w="679" w:type="pct"/>
            <w:vMerge/>
          </w:tcPr>
          <w:p w:rsidR="00F62116" w:rsidRPr="00927A7E" w:rsidRDefault="00F62116" w:rsidP="00927A7E">
            <w:pPr>
              <w:autoSpaceDE/>
              <w:autoSpaceDN/>
              <w:adjustRightInd/>
              <w:spacing w:after="0"/>
              <w:jc w:val="left"/>
              <w:rPr>
                <w:sz w:val="18"/>
                <w:szCs w:val="18"/>
                <w:lang w:val="en-GB"/>
              </w:rPr>
            </w:pPr>
          </w:p>
        </w:tc>
        <w:tc>
          <w:tcPr>
            <w:tcW w:w="768" w:type="pct"/>
            <w:vMerge/>
            <w:shd w:val="clear" w:color="auto" w:fill="auto"/>
          </w:tcPr>
          <w:p w:rsidR="00F62116" w:rsidRPr="00927A7E" w:rsidRDefault="00F62116" w:rsidP="00927A7E">
            <w:pPr>
              <w:autoSpaceDE/>
              <w:autoSpaceDN/>
              <w:adjustRightInd/>
              <w:spacing w:after="0"/>
              <w:jc w:val="left"/>
              <w:rPr>
                <w:sz w:val="18"/>
                <w:szCs w:val="18"/>
                <w:lang w:val="en-GB"/>
              </w:rPr>
            </w:pPr>
          </w:p>
        </w:tc>
      </w:tr>
      <w:tr w:rsidR="00994F15" w:rsidRPr="00927A7E" w:rsidTr="00927A7E">
        <w:trPr>
          <w:trHeight w:val="303"/>
        </w:trPr>
        <w:tc>
          <w:tcPr>
            <w:tcW w:w="658" w:type="pct"/>
            <w:vMerge/>
          </w:tcPr>
          <w:p w:rsidR="00F62116" w:rsidRPr="00927A7E" w:rsidRDefault="00F62116" w:rsidP="00927A7E">
            <w:pPr>
              <w:autoSpaceDE/>
              <w:autoSpaceDN/>
              <w:adjustRightInd/>
              <w:spacing w:after="0"/>
              <w:jc w:val="left"/>
              <w:rPr>
                <w:sz w:val="18"/>
                <w:szCs w:val="18"/>
                <w:lang w:val="en-GB"/>
              </w:rPr>
            </w:pPr>
          </w:p>
        </w:tc>
        <w:tc>
          <w:tcPr>
            <w:tcW w:w="735" w:type="pct"/>
            <w:vMerge w:val="restart"/>
          </w:tcPr>
          <w:p w:rsidR="00F62116" w:rsidRPr="00927A7E" w:rsidRDefault="00F62116" w:rsidP="00927A7E">
            <w:pPr>
              <w:autoSpaceDE/>
              <w:autoSpaceDN/>
              <w:adjustRightInd/>
              <w:spacing w:after="0"/>
              <w:jc w:val="left"/>
              <w:rPr>
                <w:i/>
                <w:sz w:val="18"/>
                <w:szCs w:val="18"/>
                <w:lang w:val="en-GB"/>
              </w:rPr>
            </w:pPr>
            <w:proofErr w:type="spellStart"/>
            <w:r w:rsidRPr="00927A7E">
              <w:rPr>
                <w:i/>
                <w:sz w:val="18"/>
                <w:szCs w:val="18"/>
                <w:lang w:val="en-GB"/>
              </w:rPr>
              <w:t>Alternaria</w:t>
            </w:r>
            <w:proofErr w:type="spellEnd"/>
          </w:p>
        </w:tc>
        <w:tc>
          <w:tcPr>
            <w:tcW w:w="613" w:type="pct"/>
            <w:vMerge w:val="restart"/>
          </w:tcPr>
          <w:p w:rsidR="00F62116" w:rsidRPr="00927A7E" w:rsidRDefault="00F62116" w:rsidP="00927A7E">
            <w:pPr>
              <w:autoSpaceDE/>
              <w:autoSpaceDN/>
              <w:adjustRightInd/>
              <w:spacing w:after="0"/>
              <w:jc w:val="left"/>
              <w:rPr>
                <w:sz w:val="18"/>
                <w:szCs w:val="18"/>
                <w:lang w:val="en-GB"/>
              </w:rPr>
            </w:pPr>
            <w:r w:rsidRPr="00927A7E">
              <w:rPr>
                <w:sz w:val="18"/>
                <w:szCs w:val="18"/>
                <w:lang w:val="en-GB"/>
              </w:rPr>
              <w:t>ND</w:t>
            </w:r>
          </w:p>
        </w:tc>
        <w:tc>
          <w:tcPr>
            <w:tcW w:w="802" w:type="pct"/>
            <w:gridSpan w:val="3"/>
            <w:shd w:val="clear" w:color="auto" w:fill="auto"/>
          </w:tcPr>
          <w:p w:rsidR="00F62116" w:rsidRPr="00927A7E" w:rsidRDefault="00F62116" w:rsidP="00927A7E">
            <w:pPr>
              <w:autoSpaceDE/>
              <w:autoSpaceDN/>
              <w:adjustRightInd/>
              <w:spacing w:after="0"/>
              <w:jc w:val="left"/>
              <w:rPr>
                <w:i/>
                <w:sz w:val="18"/>
                <w:szCs w:val="18"/>
              </w:rPr>
            </w:pPr>
            <w:r w:rsidRPr="00927A7E">
              <w:rPr>
                <w:i/>
                <w:sz w:val="18"/>
                <w:szCs w:val="18"/>
              </w:rPr>
              <w:t xml:space="preserve">F. </w:t>
            </w:r>
            <w:proofErr w:type="spellStart"/>
            <w:r w:rsidRPr="00927A7E">
              <w:rPr>
                <w:i/>
                <w:sz w:val="18"/>
                <w:szCs w:val="18"/>
              </w:rPr>
              <w:t>semitectum</w:t>
            </w:r>
            <w:proofErr w:type="spellEnd"/>
            <w:r w:rsidRPr="00927A7E">
              <w:rPr>
                <w:sz w:val="18"/>
                <w:szCs w:val="18"/>
              </w:rPr>
              <w:t xml:space="preserve">  </w:t>
            </w:r>
          </w:p>
        </w:tc>
        <w:tc>
          <w:tcPr>
            <w:tcW w:w="745" w:type="pct"/>
            <w:shd w:val="clear" w:color="auto" w:fill="auto"/>
          </w:tcPr>
          <w:p w:rsidR="00F62116" w:rsidRPr="00927A7E" w:rsidRDefault="00F62116" w:rsidP="00927A7E">
            <w:pPr>
              <w:autoSpaceDE/>
              <w:autoSpaceDN/>
              <w:adjustRightInd/>
              <w:spacing w:after="0"/>
              <w:jc w:val="left"/>
              <w:rPr>
                <w:i/>
                <w:sz w:val="18"/>
                <w:szCs w:val="18"/>
              </w:rPr>
            </w:pPr>
            <w:r w:rsidRPr="00927A7E">
              <w:rPr>
                <w:sz w:val="18"/>
                <w:szCs w:val="18"/>
              </w:rPr>
              <w:t>0.78</w:t>
            </w:r>
          </w:p>
        </w:tc>
        <w:tc>
          <w:tcPr>
            <w:tcW w:w="679" w:type="pct"/>
            <w:vMerge/>
          </w:tcPr>
          <w:p w:rsidR="00F62116" w:rsidRPr="00927A7E" w:rsidRDefault="00F62116" w:rsidP="00927A7E">
            <w:pPr>
              <w:autoSpaceDE/>
              <w:autoSpaceDN/>
              <w:adjustRightInd/>
              <w:spacing w:after="0"/>
              <w:jc w:val="left"/>
              <w:rPr>
                <w:sz w:val="18"/>
                <w:szCs w:val="18"/>
                <w:lang w:val="en-GB"/>
              </w:rPr>
            </w:pPr>
          </w:p>
        </w:tc>
        <w:tc>
          <w:tcPr>
            <w:tcW w:w="768" w:type="pct"/>
            <w:vMerge/>
            <w:shd w:val="clear" w:color="auto" w:fill="auto"/>
          </w:tcPr>
          <w:p w:rsidR="00F62116" w:rsidRPr="00927A7E" w:rsidRDefault="00F62116" w:rsidP="00927A7E">
            <w:pPr>
              <w:autoSpaceDE/>
              <w:autoSpaceDN/>
              <w:adjustRightInd/>
              <w:spacing w:after="0"/>
              <w:jc w:val="left"/>
              <w:rPr>
                <w:sz w:val="18"/>
                <w:szCs w:val="18"/>
                <w:lang w:val="en-GB"/>
              </w:rPr>
            </w:pPr>
          </w:p>
        </w:tc>
      </w:tr>
      <w:tr w:rsidR="00994F15" w:rsidRPr="00927A7E" w:rsidTr="00927A7E">
        <w:trPr>
          <w:trHeight w:val="303"/>
        </w:trPr>
        <w:tc>
          <w:tcPr>
            <w:tcW w:w="658" w:type="pct"/>
            <w:vMerge/>
          </w:tcPr>
          <w:p w:rsidR="00F62116" w:rsidRPr="00927A7E" w:rsidRDefault="00F62116" w:rsidP="00927A7E">
            <w:pPr>
              <w:autoSpaceDE/>
              <w:autoSpaceDN/>
              <w:adjustRightInd/>
              <w:spacing w:after="0"/>
              <w:jc w:val="left"/>
              <w:rPr>
                <w:sz w:val="18"/>
                <w:szCs w:val="18"/>
                <w:lang w:val="en-GB"/>
              </w:rPr>
            </w:pPr>
          </w:p>
        </w:tc>
        <w:tc>
          <w:tcPr>
            <w:tcW w:w="735" w:type="pct"/>
            <w:vMerge/>
          </w:tcPr>
          <w:p w:rsidR="00F62116" w:rsidRPr="00927A7E" w:rsidRDefault="00F62116" w:rsidP="00927A7E">
            <w:pPr>
              <w:autoSpaceDE/>
              <w:autoSpaceDN/>
              <w:adjustRightInd/>
              <w:spacing w:after="0"/>
              <w:jc w:val="left"/>
              <w:rPr>
                <w:i/>
                <w:sz w:val="18"/>
                <w:szCs w:val="18"/>
                <w:lang w:val="en-GB"/>
              </w:rPr>
            </w:pPr>
          </w:p>
        </w:tc>
        <w:tc>
          <w:tcPr>
            <w:tcW w:w="613" w:type="pct"/>
            <w:vMerge/>
          </w:tcPr>
          <w:p w:rsidR="00F62116" w:rsidRPr="00927A7E" w:rsidRDefault="00F62116" w:rsidP="00927A7E">
            <w:pPr>
              <w:autoSpaceDE/>
              <w:autoSpaceDN/>
              <w:adjustRightInd/>
              <w:spacing w:after="0"/>
              <w:jc w:val="left"/>
              <w:rPr>
                <w:sz w:val="18"/>
                <w:szCs w:val="18"/>
                <w:lang w:val="en-GB"/>
              </w:rPr>
            </w:pPr>
          </w:p>
        </w:tc>
        <w:tc>
          <w:tcPr>
            <w:tcW w:w="802" w:type="pct"/>
            <w:gridSpan w:val="3"/>
            <w:shd w:val="clear" w:color="auto" w:fill="auto"/>
          </w:tcPr>
          <w:p w:rsidR="00F62116" w:rsidRPr="00927A7E" w:rsidRDefault="00F62116" w:rsidP="00927A7E">
            <w:pPr>
              <w:autoSpaceDE/>
              <w:autoSpaceDN/>
              <w:adjustRightInd/>
              <w:spacing w:after="0"/>
              <w:jc w:val="left"/>
              <w:rPr>
                <w:sz w:val="18"/>
                <w:szCs w:val="18"/>
              </w:rPr>
            </w:pPr>
            <w:r w:rsidRPr="00927A7E">
              <w:rPr>
                <w:i/>
                <w:sz w:val="18"/>
                <w:szCs w:val="18"/>
              </w:rPr>
              <w:t xml:space="preserve">P. </w:t>
            </w:r>
            <w:proofErr w:type="spellStart"/>
            <w:r w:rsidRPr="00927A7E">
              <w:rPr>
                <w:i/>
                <w:sz w:val="18"/>
                <w:szCs w:val="18"/>
              </w:rPr>
              <w:t>funiculosum</w:t>
            </w:r>
            <w:proofErr w:type="spellEnd"/>
            <w:r w:rsidRPr="00927A7E">
              <w:rPr>
                <w:i/>
                <w:sz w:val="18"/>
                <w:szCs w:val="18"/>
              </w:rPr>
              <w:t xml:space="preserve">  </w:t>
            </w:r>
          </w:p>
        </w:tc>
        <w:tc>
          <w:tcPr>
            <w:tcW w:w="745" w:type="pct"/>
            <w:shd w:val="clear" w:color="auto" w:fill="auto"/>
          </w:tcPr>
          <w:p w:rsidR="00F62116" w:rsidRPr="00927A7E" w:rsidRDefault="00F62116" w:rsidP="00927A7E">
            <w:pPr>
              <w:autoSpaceDE/>
              <w:autoSpaceDN/>
              <w:adjustRightInd/>
              <w:spacing w:after="0"/>
              <w:jc w:val="left"/>
              <w:rPr>
                <w:i/>
                <w:sz w:val="18"/>
                <w:szCs w:val="18"/>
              </w:rPr>
            </w:pPr>
            <w:r w:rsidRPr="00927A7E">
              <w:rPr>
                <w:sz w:val="18"/>
                <w:szCs w:val="18"/>
              </w:rPr>
              <w:t>9.55</w:t>
            </w:r>
          </w:p>
        </w:tc>
        <w:tc>
          <w:tcPr>
            <w:tcW w:w="679" w:type="pct"/>
            <w:vMerge/>
          </w:tcPr>
          <w:p w:rsidR="00F62116" w:rsidRPr="00927A7E" w:rsidRDefault="00F62116" w:rsidP="00927A7E">
            <w:pPr>
              <w:autoSpaceDE/>
              <w:autoSpaceDN/>
              <w:adjustRightInd/>
              <w:spacing w:after="0"/>
              <w:jc w:val="left"/>
              <w:rPr>
                <w:sz w:val="18"/>
                <w:szCs w:val="18"/>
                <w:lang w:val="en-GB"/>
              </w:rPr>
            </w:pPr>
          </w:p>
        </w:tc>
        <w:tc>
          <w:tcPr>
            <w:tcW w:w="768" w:type="pct"/>
            <w:vMerge/>
            <w:shd w:val="clear" w:color="auto" w:fill="auto"/>
          </w:tcPr>
          <w:p w:rsidR="00F62116" w:rsidRPr="00927A7E" w:rsidRDefault="00F62116" w:rsidP="00927A7E">
            <w:pPr>
              <w:autoSpaceDE/>
              <w:autoSpaceDN/>
              <w:adjustRightInd/>
              <w:spacing w:after="0"/>
              <w:jc w:val="left"/>
              <w:rPr>
                <w:sz w:val="18"/>
                <w:szCs w:val="18"/>
                <w:lang w:val="en-GB"/>
              </w:rPr>
            </w:pPr>
          </w:p>
        </w:tc>
      </w:tr>
      <w:tr w:rsidR="00994F15" w:rsidRPr="00927A7E" w:rsidTr="00927A7E">
        <w:trPr>
          <w:trHeight w:val="227"/>
        </w:trPr>
        <w:tc>
          <w:tcPr>
            <w:tcW w:w="658" w:type="pct"/>
            <w:vMerge w:val="restart"/>
          </w:tcPr>
          <w:p w:rsidR="00B27AB5" w:rsidRPr="00927A7E" w:rsidRDefault="00B27AB5" w:rsidP="00927A7E">
            <w:pPr>
              <w:autoSpaceDE/>
              <w:autoSpaceDN/>
              <w:adjustRightInd/>
              <w:spacing w:after="0"/>
              <w:jc w:val="left"/>
              <w:rPr>
                <w:sz w:val="18"/>
                <w:szCs w:val="18"/>
                <w:lang w:val="en-GB"/>
              </w:rPr>
            </w:pPr>
            <w:r w:rsidRPr="00927A7E">
              <w:rPr>
                <w:sz w:val="18"/>
                <w:szCs w:val="18"/>
                <w:lang w:val="en-GB"/>
              </w:rPr>
              <w:t>Egypt</w:t>
            </w:r>
          </w:p>
          <w:p w:rsidR="00B27AB5" w:rsidRPr="00927A7E" w:rsidRDefault="00B27AB5" w:rsidP="00927A7E">
            <w:pPr>
              <w:autoSpaceDE/>
              <w:autoSpaceDN/>
              <w:adjustRightInd/>
              <w:spacing w:after="0"/>
              <w:jc w:val="left"/>
              <w:rPr>
                <w:sz w:val="18"/>
                <w:szCs w:val="18"/>
                <w:lang w:val="en-GB"/>
              </w:rPr>
            </w:pPr>
            <w:r w:rsidRPr="00927A7E">
              <w:rPr>
                <w:sz w:val="18"/>
                <w:szCs w:val="18"/>
                <w:lang w:val="en-GB"/>
              </w:rPr>
              <w:t>Tunisia</w:t>
            </w:r>
          </w:p>
        </w:tc>
        <w:tc>
          <w:tcPr>
            <w:tcW w:w="735" w:type="pct"/>
          </w:tcPr>
          <w:p w:rsidR="00B27AB5" w:rsidRPr="00927A7E" w:rsidRDefault="00B27AB5" w:rsidP="00927A7E">
            <w:pPr>
              <w:autoSpaceDE/>
              <w:autoSpaceDN/>
              <w:adjustRightInd/>
              <w:spacing w:after="0"/>
              <w:jc w:val="left"/>
              <w:rPr>
                <w:sz w:val="18"/>
                <w:szCs w:val="18"/>
              </w:rPr>
            </w:pPr>
            <w:r w:rsidRPr="00927A7E">
              <w:rPr>
                <w:i/>
                <w:sz w:val="18"/>
                <w:szCs w:val="18"/>
              </w:rPr>
              <w:t>Fusarium</w:t>
            </w:r>
            <w:r w:rsidRPr="00927A7E">
              <w:rPr>
                <w:sz w:val="18"/>
                <w:szCs w:val="18"/>
              </w:rPr>
              <w:t xml:space="preserve"> </w:t>
            </w:r>
          </w:p>
        </w:tc>
        <w:tc>
          <w:tcPr>
            <w:tcW w:w="613" w:type="pct"/>
          </w:tcPr>
          <w:p w:rsidR="00B27AB5" w:rsidRPr="00927A7E" w:rsidRDefault="00B27AB5" w:rsidP="00927A7E">
            <w:pPr>
              <w:autoSpaceDE/>
              <w:autoSpaceDN/>
              <w:adjustRightInd/>
              <w:spacing w:after="0"/>
              <w:jc w:val="left"/>
              <w:rPr>
                <w:sz w:val="18"/>
                <w:szCs w:val="18"/>
              </w:rPr>
            </w:pPr>
            <w:r w:rsidRPr="00927A7E">
              <w:rPr>
                <w:sz w:val="18"/>
                <w:szCs w:val="18"/>
              </w:rPr>
              <w:t>95.3</w:t>
            </w:r>
          </w:p>
        </w:tc>
        <w:tc>
          <w:tcPr>
            <w:tcW w:w="802" w:type="pct"/>
            <w:gridSpan w:val="3"/>
            <w:shd w:val="clear" w:color="auto" w:fill="auto"/>
          </w:tcPr>
          <w:p w:rsidR="00B27AB5" w:rsidRPr="00927A7E" w:rsidRDefault="00B27AB5" w:rsidP="00927A7E">
            <w:pPr>
              <w:autoSpaceDE/>
              <w:autoSpaceDN/>
              <w:adjustRightInd/>
              <w:spacing w:after="0"/>
              <w:jc w:val="left"/>
              <w:rPr>
                <w:sz w:val="18"/>
                <w:szCs w:val="18"/>
                <w:lang w:val="it-IT"/>
              </w:rPr>
            </w:pPr>
            <w:r w:rsidRPr="00927A7E">
              <w:rPr>
                <w:i/>
                <w:sz w:val="18"/>
                <w:szCs w:val="18"/>
                <w:lang w:val="it-IT"/>
              </w:rPr>
              <w:t xml:space="preserve">F. </w:t>
            </w:r>
            <w:proofErr w:type="spellStart"/>
            <w:r w:rsidRPr="00927A7E">
              <w:rPr>
                <w:i/>
                <w:sz w:val="18"/>
                <w:szCs w:val="18"/>
                <w:lang w:val="it-IT"/>
              </w:rPr>
              <w:t>incarnatum</w:t>
            </w:r>
            <w:proofErr w:type="spellEnd"/>
          </w:p>
        </w:tc>
        <w:tc>
          <w:tcPr>
            <w:tcW w:w="745" w:type="pct"/>
            <w:shd w:val="clear" w:color="auto" w:fill="auto"/>
          </w:tcPr>
          <w:p w:rsidR="00B27AB5" w:rsidRPr="00927A7E" w:rsidRDefault="00A53686" w:rsidP="00927A7E">
            <w:pPr>
              <w:autoSpaceDE/>
              <w:autoSpaceDN/>
              <w:adjustRightInd/>
              <w:spacing w:after="0"/>
              <w:jc w:val="left"/>
              <w:rPr>
                <w:sz w:val="18"/>
                <w:szCs w:val="18"/>
                <w:lang w:val="it-IT"/>
              </w:rPr>
            </w:pPr>
            <w:r w:rsidRPr="00927A7E">
              <w:rPr>
                <w:sz w:val="18"/>
                <w:szCs w:val="18"/>
                <w:lang w:val="it-IT"/>
              </w:rPr>
              <w:t>62.7</w:t>
            </w:r>
          </w:p>
        </w:tc>
        <w:tc>
          <w:tcPr>
            <w:tcW w:w="679" w:type="pct"/>
            <w:vMerge w:val="restart"/>
          </w:tcPr>
          <w:p w:rsidR="00B27AB5" w:rsidRPr="00927A7E" w:rsidRDefault="00B27AB5" w:rsidP="00927A7E">
            <w:pPr>
              <w:autoSpaceDE/>
              <w:autoSpaceDN/>
              <w:adjustRightInd/>
              <w:spacing w:after="0"/>
              <w:jc w:val="left"/>
              <w:rPr>
                <w:sz w:val="18"/>
                <w:szCs w:val="18"/>
                <w:lang w:val="en-GB"/>
              </w:rPr>
            </w:pPr>
            <w:r w:rsidRPr="00927A7E">
              <w:rPr>
                <w:sz w:val="18"/>
                <w:szCs w:val="18"/>
                <w:lang w:val="en-GB"/>
              </w:rPr>
              <w:t>AFs</w:t>
            </w:r>
          </w:p>
          <w:p w:rsidR="00B27AB5" w:rsidRPr="00927A7E" w:rsidRDefault="00B27AB5" w:rsidP="00927A7E">
            <w:pPr>
              <w:autoSpaceDE/>
              <w:autoSpaceDN/>
              <w:adjustRightInd/>
              <w:spacing w:after="0"/>
              <w:jc w:val="left"/>
              <w:rPr>
                <w:sz w:val="18"/>
                <w:szCs w:val="18"/>
                <w:lang w:val="en-GB"/>
              </w:rPr>
            </w:pPr>
            <w:r w:rsidRPr="00927A7E">
              <w:rPr>
                <w:sz w:val="18"/>
                <w:szCs w:val="18"/>
                <w:lang w:val="en-GB"/>
              </w:rPr>
              <w:t>OTA</w:t>
            </w:r>
          </w:p>
          <w:p w:rsidR="00B27AB5" w:rsidRPr="00927A7E" w:rsidRDefault="00B27AB5" w:rsidP="00927A7E">
            <w:pPr>
              <w:autoSpaceDE/>
              <w:autoSpaceDN/>
              <w:adjustRightInd/>
              <w:spacing w:after="0"/>
              <w:jc w:val="left"/>
              <w:rPr>
                <w:sz w:val="18"/>
                <w:szCs w:val="18"/>
                <w:lang w:val="en-GB"/>
              </w:rPr>
            </w:pPr>
            <w:r w:rsidRPr="00927A7E">
              <w:rPr>
                <w:sz w:val="18"/>
                <w:szCs w:val="18"/>
                <w:lang w:val="en-GB"/>
              </w:rPr>
              <w:t>ZEN</w:t>
            </w:r>
          </w:p>
        </w:tc>
        <w:tc>
          <w:tcPr>
            <w:tcW w:w="768" w:type="pct"/>
            <w:vMerge w:val="restart"/>
            <w:shd w:val="clear" w:color="auto" w:fill="auto"/>
          </w:tcPr>
          <w:p w:rsidR="00B27AB5" w:rsidRPr="00927A7E" w:rsidRDefault="00B27AB5" w:rsidP="00927A7E">
            <w:pPr>
              <w:autoSpaceDE/>
              <w:autoSpaceDN/>
              <w:adjustRightInd/>
              <w:spacing w:after="0"/>
              <w:jc w:val="left"/>
              <w:rPr>
                <w:sz w:val="18"/>
                <w:szCs w:val="18"/>
                <w:lang w:val="en-GB"/>
              </w:rPr>
            </w:pPr>
            <w:r w:rsidRPr="00927A7E">
              <w:rPr>
                <w:sz w:val="18"/>
                <w:szCs w:val="18"/>
                <w:lang w:val="en-GB"/>
              </w:rPr>
              <w:fldChar w:fldCharType="begin"/>
            </w:r>
            <w:r w:rsidR="00D3366B" w:rsidRPr="00927A7E">
              <w:rPr>
                <w:sz w:val="18"/>
                <w:szCs w:val="18"/>
                <w:lang w:val="en-GB"/>
              </w:rPr>
              <w:instrText xml:space="preserve"> ADDIN EN.CITE &lt;EndNote&gt;&lt;Cite&gt;&lt;Author&gt;Lahouar&lt;/Author&gt;&lt;Year&gt;2015&lt;/Year&gt;&lt;RecNum&gt;156&lt;/RecNum&gt;&lt;DisplayText&gt;(Lahouar et al., 2015)&lt;/DisplayText&gt;&lt;record&gt;&lt;rec-number&gt;156&lt;/rec-number&gt;&lt;foreign-keys&gt;&lt;key app="EN" db-id="d9a2dxs2mp90fser0xlv2wenwxrz2df9stvw" timestamp="1504536701"&gt;156&lt;/key&gt;&lt;/foreign-keys&gt;&lt;ref-type name="Journal Article"&gt;17&lt;/ref-type&gt;&lt;contributors&gt;&lt;authors&gt;&lt;author&gt;Lahouar, A.&lt;/author&gt;&lt;author&gt;Crespo-Sempere, A.&lt;/author&gt;&lt;author&gt;Marin, S.&lt;/author&gt;&lt;author&gt;Said, S.&lt;/author&gt;&lt;author&gt;Sanchis, V.&lt;/author&gt;&lt;/authors&gt;&lt;/contributors&gt;&lt;titles&gt;&lt;title&gt;Toxigenic molds in Tunisian and Egyptian sorghum for human consumption&lt;/title&gt;&lt;secondary-title&gt;Journal of Stored Products Research&lt;/secondary-title&gt;&lt;/titles&gt;&lt;periodical&gt;&lt;full-title&gt;Journal of Stored Products Research&lt;/full-title&gt;&lt;/periodical&gt;&lt;pages&gt;57-62&lt;/pages&gt;&lt;volume&gt;63&lt;/volume&gt;&lt;dates&gt;&lt;year&gt;2015&lt;/year&gt;&lt;/dates&gt;&lt;urls&gt;&lt;/urls&gt;&lt;research-notes&gt;TS4&lt;/research-notes&gt;&lt;language&gt;English&lt;/language&gt;&lt;/record&gt;&lt;/Cite&gt;&lt;Cite&gt;&lt;Author&gt;Lahouar&lt;/Author&gt;&lt;Year&gt;2015&lt;/Year&gt;&lt;RecNum&gt;156&lt;/RecNum&gt;&lt;record&gt;&lt;rec-number&gt;156&lt;/rec-number&gt;&lt;foreign-keys&gt;&lt;key app="EN" db-id="d9a2dxs2mp90fser0xlv2wenwxrz2df9stvw" timestamp="1504536701"&gt;156&lt;/key&gt;&lt;/foreign-keys&gt;&lt;ref-type name="Journal Article"&gt;17&lt;/ref-type&gt;&lt;contributors&gt;&lt;authors&gt;&lt;author&gt;Lahouar, A.&lt;/author&gt;&lt;author&gt;Crespo-Sempere, A.&lt;/author&gt;&lt;author&gt;Marin, S.&lt;/author&gt;&lt;author&gt;Said, S.&lt;/author&gt;&lt;author&gt;Sanchis, V.&lt;/author&gt;&lt;/authors&gt;&lt;/contributors&gt;&lt;titles&gt;&lt;title&gt;Toxigenic molds in Tunisian and Egyptian sorghum for human consumption&lt;/title&gt;&lt;secondary-title&gt;Journal of Stored Products Research&lt;/secondary-title&gt;&lt;/titles&gt;&lt;periodical&gt;&lt;full-title&gt;Journal of Stored Products Research&lt;/full-title&gt;&lt;/periodical&gt;&lt;pages&gt;57-62&lt;/pages&gt;&lt;volume&gt;63&lt;/volume&gt;&lt;dates&gt;&lt;year&gt;2015&lt;/year&gt;&lt;/dates&gt;&lt;urls&gt;&lt;/urls&gt;&lt;research-notes&gt;TS4&lt;/research-notes&gt;&lt;language&gt;English&lt;/language&gt;&lt;/record&gt;&lt;/Cite&gt;&lt;/EndNote&gt;</w:instrText>
            </w:r>
            <w:r w:rsidRPr="00927A7E">
              <w:rPr>
                <w:sz w:val="18"/>
                <w:szCs w:val="18"/>
                <w:lang w:val="en-GB"/>
              </w:rPr>
              <w:fldChar w:fldCharType="separate"/>
            </w:r>
            <w:r w:rsidR="00D3366B" w:rsidRPr="00927A7E">
              <w:rPr>
                <w:noProof/>
                <w:sz w:val="18"/>
                <w:szCs w:val="18"/>
                <w:lang w:val="en-GB"/>
              </w:rPr>
              <w:t>(Lahouar et al., 2015)</w:t>
            </w:r>
            <w:r w:rsidRPr="00927A7E">
              <w:rPr>
                <w:sz w:val="18"/>
                <w:szCs w:val="18"/>
                <w:lang w:val="en-GB"/>
              </w:rPr>
              <w:fldChar w:fldCharType="end"/>
            </w:r>
          </w:p>
        </w:tc>
      </w:tr>
      <w:tr w:rsidR="00994F15" w:rsidRPr="00927A7E" w:rsidTr="00927A7E">
        <w:trPr>
          <w:trHeight w:val="221"/>
        </w:trPr>
        <w:tc>
          <w:tcPr>
            <w:tcW w:w="658" w:type="pct"/>
            <w:vMerge/>
          </w:tcPr>
          <w:p w:rsidR="00B27AB5" w:rsidRPr="00927A7E" w:rsidRDefault="00B27AB5" w:rsidP="00927A7E">
            <w:pPr>
              <w:autoSpaceDE/>
              <w:autoSpaceDN/>
              <w:adjustRightInd/>
              <w:spacing w:after="0"/>
              <w:jc w:val="left"/>
              <w:rPr>
                <w:sz w:val="18"/>
                <w:szCs w:val="18"/>
                <w:lang w:val="en-GB"/>
              </w:rPr>
            </w:pPr>
          </w:p>
        </w:tc>
        <w:tc>
          <w:tcPr>
            <w:tcW w:w="735" w:type="pct"/>
          </w:tcPr>
          <w:p w:rsidR="00B27AB5" w:rsidRPr="00927A7E" w:rsidRDefault="00B27AB5" w:rsidP="00927A7E">
            <w:pPr>
              <w:autoSpaceDE/>
              <w:autoSpaceDN/>
              <w:adjustRightInd/>
              <w:spacing w:after="0"/>
              <w:jc w:val="left"/>
              <w:rPr>
                <w:i/>
                <w:sz w:val="18"/>
                <w:szCs w:val="18"/>
              </w:rPr>
            </w:pPr>
            <w:r w:rsidRPr="00927A7E">
              <w:rPr>
                <w:i/>
                <w:sz w:val="18"/>
                <w:szCs w:val="18"/>
              </w:rPr>
              <w:t>Aspergillus</w:t>
            </w:r>
            <w:r w:rsidRPr="00927A7E">
              <w:rPr>
                <w:sz w:val="18"/>
                <w:szCs w:val="18"/>
              </w:rPr>
              <w:t xml:space="preserve"> </w:t>
            </w:r>
          </w:p>
        </w:tc>
        <w:tc>
          <w:tcPr>
            <w:tcW w:w="613" w:type="pct"/>
          </w:tcPr>
          <w:p w:rsidR="00B27AB5" w:rsidRPr="00927A7E" w:rsidRDefault="00B27AB5" w:rsidP="00927A7E">
            <w:pPr>
              <w:autoSpaceDE/>
              <w:autoSpaceDN/>
              <w:adjustRightInd/>
              <w:spacing w:after="0"/>
              <w:jc w:val="left"/>
              <w:rPr>
                <w:i/>
                <w:sz w:val="18"/>
                <w:szCs w:val="18"/>
              </w:rPr>
            </w:pPr>
            <w:r w:rsidRPr="00927A7E">
              <w:rPr>
                <w:sz w:val="18"/>
                <w:szCs w:val="18"/>
              </w:rPr>
              <w:t>87.5</w:t>
            </w:r>
          </w:p>
        </w:tc>
        <w:tc>
          <w:tcPr>
            <w:tcW w:w="802" w:type="pct"/>
            <w:gridSpan w:val="3"/>
            <w:shd w:val="clear" w:color="auto" w:fill="auto"/>
          </w:tcPr>
          <w:p w:rsidR="00B27AB5" w:rsidRPr="00927A7E" w:rsidRDefault="00B27AB5" w:rsidP="00927A7E">
            <w:pPr>
              <w:autoSpaceDE/>
              <w:autoSpaceDN/>
              <w:adjustRightInd/>
              <w:spacing w:after="0"/>
              <w:jc w:val="left"/>
              <w:rPr>
                <w:i/>
                <w:sz w:val="18"/>
                <w:szCs w:val="18"/>
              </w:rPr>
            </w:pPr>
            <w:r w:rsidRPr="00927A7E">
              <w:rPr>
                <w:i/>
                <w:sz w:val="18"/>
                <w:szCs w:val="18"/>
              </w:rPr>
              <w:t>F.</w:t>
            </w:r>
            <w:ins w:id="10" w:author="Armando" w:date="2019-02-27T16:00:00Z">
              <w:r w:rsidR="00F4326C" w:rsidRPr="00927A7E">
                <w:rPr>
                  <w:i/>
                  <w:sz w:val="18"/>
                  <w:szCs w:val="18"/>
                </w:rPr>
                <w:t xml:space="preserve"> </w:t>
              </w:r>
            </w:ins>
            <w:proofErr w:type="spellStart"/>
            <w:r w:rsidRPr="00927A7E">
              <w:rPr>
                <w:i/>
                <w:sz w:val="18"/>
                <w:szCs w:val="18"/>
              </w:rPr>
              <w:t>verticillioides</w:t>
            </w:r>
            <w:proofErr w:type="spellEnd"/>
          </w:p>
        </w:tc>
        <w:tc>
          <w:tcPr>
            <w:tcW w:w="745" w:type="pct"/>
            <w:shd w:val="clear" w:color="auto" w:fill="auto"/>
          </w:tcPr>
          <w:p w:rsidR="00B27AB5" w:rsidRPr="00927A7E" w:rsidRDefault="00A53686" w:rsidP="00927A7E">
            <w:pPr>
              <w:autoSpaceDE/>
              <w:autoSpaceDN/>
              <w:adjustRightInd/>
              <w:spacing w:after="0"/>
              <w:jc w:val="left"/>
              <w:rPr>
                <w:sz w:val="18"/>
                <w:szCs w:val="18"/>
                <w:lang w:val="it-IT"/>
              </w:rPr>
            </w:pPr>
            <w:r w:rsidRPr="00927A7E">
              <w:rPr>
                <w:sz w:val="18"/>
                <w:szCs w:val="18"/>
                <w:lang w:val="it-IT"/>
              </w:rPr>
              <w:t>6.8</w:t>
            </w:r>
          </w:p>
        </w:tc>
        <w:tc>
          <w:tcPr>
            <w:tcW w:w="679" w:type="pct"/>
            <w:vMerge/>
          </w:tcPr>
          <w:p w:rsidR="00B27AB5" w:rsidRPr="00927A7E" w:rsidRDefault="00B27AB5" w:rsidP="00927A7E">
            <w:pPr>
              <w:autoSpaceDE/>
              <w:autoSpaceDN/>
              <w:adjustRightInd/>
              <w:spacing w:after="0"/>
              <w:jc w:val="left"/>
              <w:rPr>
                <w:sz w:val="18"/>
                <w:szCs w:val="18"/>
                <w:lang w:val="en-GB"/>
              </w:rPr>
            </w:pPr>
          </w:p>
        </w:tc>
        <w:tc>
          <w:tcPr>
            <w:tcW w:w="768" w:type="pct"/>
            <w:vMerge/>
            <w:shd w:val="clear" w:color="auto" w:fill="auto"/>
          </w:tcPr>
          <w:p w:rsidR="00B27AB5" w:rsidRPr="00927A7E" w:rsidRDefault="00B27AB5" w:rsidP="00927A7E">
            <w:pPr>
              <w:autoSpaceDE/>
              <w:autoSpaceDN/>
              <w:adjustRightInd/>
              <w:spacing w:after="0"/>
              <w:jc w:val="left"/>
              <w:rPr>
                <w:sz w:val="18"/>
                <w:szCs w:val="18"/>
                <w:lang w:val="en-GB"/>
              </w:rPr>
            </w:pPr>
          </w:p>
        </w:tc>
      </w:tr>
      <w:tr w:rsidR="00994F15" w:rsidRPr="00927A7E" w:rsidTr="00927A7E">
        <w:trPr>
          <w:trHeight w:val="221"/>
        </w:trPr>
        <w:tc>
          <w:tcPr>
            <w:tcW w:w="658" w:type="pct"/>
            <w:vMerge/>
          </w:tcPr>
          <w:p w:rsidR="00B27AB5" w:rsidRPr="00927A7E" w:rsidRDefault="00B27AB5" w:rsidP="00927A7E">
            <w:pPr>
              <w:autoSpaceDE/>
              <w:autoSpaceDN/>
              <w:adjustRightInd/>
              <w:spacing w:after="0"/>
              <w:jc w:val="left"/>
              <w:rPr>
                <w:sz w:val="18"/>
                <w:szCs w:val="18"/>
                <w:lang w:val="en-GB"/>
              </w:rPr>
            </w:pPr>
          </w:p>
        </w:tc>
        <w:tc>
          <w:tcPr>
            <w:tcW w:w="735" w:type="pct"/>
          </w:tcPr>
          <w:p w:rsidR="00B27AB5" w:rsidRPr="00927A7E" w:rsidRDefault="00B27AB5" w:rsidP="00927A7E">
            <w:pPr>
              <w:autoSpaceDE/>
              <w:autoSpaceDN/>
              <w:adjustRightInd/>
              <w:spacing w:after="0"/>
              <w:jc w:val="left"/>
              <w:rPr>
                <w:sz w:val="18"/>
                <w:szCs w:val="18"/>
              </w:rPr>
            </w:pPr>
            <w:proofErr w:type="spellStart"/>
            <w:r w:rsidRPr="00927A7E">
              <w:rPr>
                <w:i/>
                <w:sz w:val="18"/>
                <w:szCs w:val="18"/>
              </w:rPr>
              <w:t>Alternaria</w:t>
            </w:r>
            <w:proofErr w:type="spellEnd"/>
            <w:r w:rsidRPr="00927A7E">
              <w:rPr>
                <w:sz w:val="18"/>
                <w:szCs w:val="18"/>
              </w:rPr>
              <w:t xml:space="preserve"> </w:t>
            </w:r>
          </w:p>
        </w:tc>
        <w:tc>
          <w:tcPr>
            <w:tcW w:w="613" w:type="pct"/>
          </w:tcPr>
          <w:p w:rsidR="00B27AB5" w:rsidRPr="00927A7E" w:rsidRDefault="00B27AB5" w:rsidP="00927A7E">
            <w:pPr>
              <w:autoSpaceDE/>
              <w:autoSpaceDN/>
              <w:adjustRightInd/>
              <w:spacing w:after="0"/>
              <w:jc w:val="left"/>
              <w:rPr>
                <w:i/>
                <w:sz w:val="18"/>
                <w:szCs w:val="18"/>
              </w:rPr>
            </w:pPr>
            <w:r w:rsidRPr="00927A7E">
              <w:rPr>
                <w:sz w:val="18"/>
                <w:szCs w:val="18"/>
              </w:rPr>
              <w:t>81.2</w:t>
            </w:r>
          </w:p>
        </w:tc>
        <w:tc>
          <w:tcPr>
            <w:tcW w:w="802" w:type="pct"/>
            <w:gridSpan w:val="3"/>
            <w:shd w:val="clear" w:color="auto" w:fill="auto"/>
          </w:tcPr>
          <w:p w:rsidR="00B27AB5" w:rsidRPr="00927A7E" w:rsidRDefault="00B27AB5" w:rsidP="00927A7E">
            <w:pPr>
              <w:autoSpaceDE/>
              <w:autoSpaceDN/>
              <w:adjustRightInd/>
              <w:spacing w:after="0"/>
              <w:jc w:val="left"/>
              <w:rPr>
                <w:i/>
                <w:sz w:val="18"/>
                <w:szCs w:val="18"/>
              </w:rPr>
            </w:pPr>
            <w:r w:rsidRPr="00927A7E">
              <w:rPr>
                <w:i/>
                <w:sz w:val="18"/>
                <w:szCs w:val="18"/>
              </w:rPr>
              <w:t xml:space="preserve">F. </w:t>
            </w:r>
            <w:proofErr w:type="spellStart"/>
            <w:r w:rsidRPr="00927A7E">
              <w:rPr>
                <w:i/>
                <w:sz w:val="18"/>
                <w:szCs w:val="18"/>
              </w:rPr>
              <w:t>thapsinum</w:t>
            </w:r>
            <w:proofErr w:type="spellEnd"/>
          </w:p>
        </w:tc>
        <w:tc>
          <w:tcPr>
            <w:tcW w:w="745" w:type="pct"/>
            <w:shd w:val="clear" w:color="auto" w:fill="auto"/>
          </w:tcPr>
          <w:p w:rsidR="00B27AB5" w:rsidRPr="00927A7E" w:rsidRDefault="00A53686" w:rsidP="00927A7E">
            <w:pPr>
              <w:autoSpaceDE/>
              <w:autoSpaceDN/>
              <w:adjustRightInd/>
              <w:spacing w:after="0"/>
              <w:jc w:val="left"/>
              <w:rPr>
                <w:sz w:val="18"/>
                <w:szCs w:val="18"/>
                <w:lang w:val="it-IT"/>
              </w:rPr>
            </w:pPr>
            <w:r w:rsidRPr="00927A7E">
              <w:rPr>
                <w:sz w:val="18"/>
                <w:szCs w:val="18"/>
                <w:lang w:val="it-IT"/>
              </w:rPr>
              <w:t>3.4</w:t>
            </w:r>
          </w:p>
        </w:tc>
        <w:tc>
          <w:tcPr>
            <w:tcW w:w="679" w:type="pct"/>
            <w:vMerge/>
          </w:tcPr>
          <w:p w:rsidR="00B27AB5" w:rsidRPr="00927A7E" w:rsidRDefault="00B27AB5" w:rsidP="00927A7E">
            <w:pPr>
              <w:autoSpaceDE/>
              <w:autoSpaceDN/>
              <w:adjustRightInd/>
              <w:spacing w:after="0"/>
              <w:jc w:val="left"/>
              <w:rPr>
                <w:sz w:val="18"/>
                <w:szCs w:val="18"/>
                <w:lang w:val="en-GB"/>
              </w:rPr>
            </w:pPr>
          </w:p>
        </w:tc>
        <w:tc>
          <w:tcPr>
            <w:tcW w:w="768" w:type="pct"/>
            <w:vMerge/>
            <w:shd w:val="clear" w:color="auto" w:fill="auto"/>
          </w:tcPr>
          <w:p w:rsidR="00B27AB5" w:rsidRPr="00927A7E" w:rsidRDefault="00B27AB5" w:rsidP="00927A7E">
            <w:pPr>
              <w:autoSpaceDE/>
              <w:autoSpaceDN/>
              <w:adjustRightInd/>
              <w:spacing w:after="0"/>
              <w:jc w:val="left"/>
              <w:rPr>
                <w:sz w:val="18"/>
                <w:szCs w:val="18"/>
                <w:lang w:val="en-GB"/>
              </w:rPr>
            </w:pPr>
          </w:p>
        </w:tc>
      </w:tr>
      <w:tr w:rsidR="00994F15" w:rsidRPr="00927A7E" w:rsidTr="00927A7E">
        <w:trPr>
          <w:trHeight w:val="221"/>
        </w:trPr>
        <w:tc>
          <w:tcPr>
            <w:tcW w:w="658" w:type="pct"/>
            <w:vMerge/>
          </w:tcPr>
          <w:p w:rsidR="00B27AB5" w:rsidRPr="00927A7E" w:rsidRDefault="00B27AB5" w:rsidP="00927A7E">
            <w:pPr>
              <w:autoSpaceDE/>
              <w:autoSpaceDN/>
              <w:adjustRightInd/>
              <w:spacing w:after="0"/>
              <w:jc w:val="left"/>
              <w:rPr>
                <w:sz w:val="18"/>
                <w:szCs w:val="18"/>
                <w:lang w:val="en-GB"/>
              </w:rPr>
            </w:pPr>
          </w:p>
        </w:tc>
        <w:tc>
          <w:tcPr>
            <w:tcW w:w="735" w:type="pct"/>
            <w:vMerge w:val="restart"/>
          </w:tcPr>
          <w:p w:rsidR="00B27AB5" w:rsidRPr="00927A7E" w:rsidRDefault="00B27AB5" w:rsidP="00927A7E">
            <w:pPr>
              <w:autoSpaceDE/>
              <w:autoSpaceDN/>
              <w:adjustRightInd/>
              <w:spacing w:after="0"/>
              <w:jc w:val="left"/>
              <w:rPr>
                <w:i/>
                <w:sz w:val="18"/>
                <w:szCs w:val="18"/>
              </w:rPr>
            </w:pPr>
            <w:proofErr w:type="spellStart"/>
            <w:r w:rsidRPr="00927A7E">
              <w:rPr>
                <w:i/>
                <w:sz w:val="18"/>
                <w:szCs w:val="18"/>
              </w:rPr>
              <w:t>Penicillium</w:t>
            </w:r>
            <w:proofErr w:type="spellEnd"/>
            <w:r w:rsidRPr="00927A7E">
              <w:rPr>
                <w:sz w:val="18"/>
                <w:szCs w:val="18"/>
              </w:rPr>
              <w:t xml:space="preserve"> </w:t>
            </w:r>
          </w:p>
        </w:tc>
        <w:tc>
          <w:tcPr>
            <w:tcW w:w="613" w:type="pct"/>
            <w:vMerge w:val="restart"/>
          </w:tcPr>
          <w:p w:rsidR="00B27AB5" w:rsidRPr="00927A7E" w:rsidRDefault="00B27AB5" w:rsidP="00927A7E">
            <w:pPr>
              <w:autoSpaceDE/>
              <w:autoSpaceDN/>
              <w:adjustRightInd/>
              <w:spacing w:after="0"/>
              <w:jc w:val="left"/>
              <w:rPr>
                <w:i/>
                <w:sz w:val="18"/>
                <w:szCs w:val="18"/>
              </w:rPr>
            </w:pPr>
            <w:r w:rsidRPr="00927A7E">
              <w:rPr>
                <w:sz w:val="18"/>
                <w:szCs w:val="18"/>
              </w:rPr>
              <w:t>64.0</w:t>
            </w:r>
          </w:p>
        </w:tc>
        <w:tc>
          <w:tcPr>
            <w:tcW w:w="802" w:type="pct"/>
            <w:gridSpan w:val="3"/>
            <w:shd w:val="clear" w:color="auto" w:fill="auto"/>
          </w:tcPr>
          <w:p w:rsidR="00B27AB5" w:rsidRPr="00927A7E" w:rsidRDefault="00B27AB5" w:rsidP="00927A7E">
            <w:pPr>
              <w:autoSpaceDE/>
              <w:autoSpaceDN/>
              <w:adjustRightInd/>
              <w:spacing w:after="0"/>
              <w:jc w:val="left"/>
              <w:rPr>
                <w:i/>
                <w:sz w:val="18"/>
                <w:szCs w:val="18"/>
                <w:lang w:val="it-IT"/>
              </w:rPr>
            </w:pPr>
            <w:r w:rsidRPr="00927A7E">
              <w:rPr>
                <w:i/>
                <w:sz w:val="18"/>
                <w:szCs w:val="18"/>
              </w:rPr>
              <w:t>F.</w:t>
            </w:r>
            <w:ins w:id="11" w:author="Armando" w:date="2019-02-27T16:00:00Z">
              <w:r w:rsidR="00F4326C" w:rsidRPr="00927A7E">
                <w:rPr>
                  <w:i/>
                  <w:sz w:val="18"/>
                  <w:szCs w:val="18"/>
                </w:rPr>
                <w:t xml:space="preserve"> </w:t>
              </w:r>
            </w:ins>
            <w:proofErr w:type="spellStart"/>
            <w:r w:rsidRPr="00927A7E">
              <w:rPr>
                <w:i/>
                <w:sz w:val="18"/>
                <w:szCs w:val="18"/>
              </w:rPr>
              <w:t>proliferatum</w:t>
            </w:r>
            <w:proofErr w:type="spellEnd"/>
          </w:p>
        </w:tc>
        <w:tc>
          <w:tcPr>
            <w:tcW w:w="745" w:type="pct"/>
            <w:shd w:val="clear" w:color="auto" w:fill="auto"/>
          </w:tcPr>
          <w:p w:rsidR="00B27AB5" w:rsidRPr="00927A7E" w:rsidRDefault="00A53686" w:rsidP="00927A7E">
            <w:pPr>
              <w:autoSpaceDE/>
              <w:autoSpaceDN/>
              <w:adjustRightInd/>
              <w:spacing w:after="0"/>
              <w:jc w:val="left"/>
              <w:rPr>
                <w:sz w:val="18"/>
                <w:szCs w:val="18"/>
                <w:lang w:val="it-IT"/>
              </w:rPr>
            </w:pPr>
            <w:r w:rsidRPr="00927A7E">
              <w:rPr>
                <w:sz w:val="18"/>
                <w:szCs w:val="18"/>
                <w:lang w:val="it-IT"/>
              </w:rPr>
              <w:t>3.4</w:t>
            </w:r>
          </w:p>
        </w:tc>
        <w:tc>
          <w:tcPr>
            <w:tcW w:w="679" w:type="pct"/>
            <w:vMerge/>
          </w:tcPr>
          <w:p w:rsidR="00B27AB5" w:rsidRPr="00927A7E" w:rsidRDefault="00B27AB5" w:rsidP="00927A7E">
            <w:pPr>
              <w:autoSpaceDE/>
              <w:autoSpaceDN/>
              <w:adjustRightInd/>
              <w:spacing w:after="0"/>
              <w:jc w:val="left"/>
              <w:rPr>
                <w:sz w:val="18"/>
                <w:szCs w:val="18"/>
                <w:lang w:val="en-GB"/>
              </w:rPr>
            </w:pPr>
          </w:p>
        </w:tc>
        <w:tc>
          <w:tcPr>
            <w:tcW w:w="768" w:type="pct"/>
            <w:vMerge/>
            <w:shd w:val="clear" w:color="auto" w:fill="auto"/>
          </w:tcPr>
          <w:p w:rsidR="00B27AB5" w:rsidRPr="00927A7E" w:rsidRDefault="00B27AB5" w:rsidP="00927A7E">
            <w:pPr>
              <w:autoSpaceDE/>
              <w:autoSpaceDN/>
              <w:adjustRightInd/>
              <w:spacing w:after="0"/>
              <w:jc w:val="left"/>
              <w:rPr>
                <w:sz w:val="18"/>
                <w:szCs w:val="18"/>
                <w:lang w:val="en-GB"/>
              </w:rPr>
            </w:pPr>
          </w:p>
        </w:tc>
      </w:tr>
      <w:tr w:rsidR="00994F15" w:rsidRPr="00927A7E" w:rsidTr="00927A7E">
        <w:trPr>
          <w:trHeight w:val="221"/>
        </w:trPr>
        <w:tc>
          <w:tcPr>
            <w:tcW w:w="658" w:type="pct"/>
            <w:vMerge/>
          </w:tcPr>
          <w:p w:rsidR="00B27AB5" w:rsidRPr="00927A7E" w:rsidRDefault="00B27AB5" w:rsidP="00927A7E">
            <w:pPr>
              <w:autoSpaceDE/>
              <w:autoSpaceDN/>
              <w:adjustRightInd/>
              <w:spacing w:after="0"/>
              <w:jc w:val="left"/>
              <w:rPr>
                <w:sz w:val="18"/>
                <w:szCs w:val="18"/>
                <w:lang w:val="en-GB"/>
              </w:rPr>
            </w:pPr>
          </w:p>
        </w:tc>
        <w:tc>
          <w:tcPr>
            <w:tcW w:w="735" w:type="pct"/>
            <w:vMerge/>
          </w:tcPr>
          <w:p w:rsidR="00B27AB5" w:rsidRPr="00927A7E" w:rsidRDefault="00B27AB5" w:rsidP="00927A7E">
            <w:pPr>
              <w:autoSpaceDE/>
              <w:autoSpaceDN/>
              <w:adjustRightInd/>
              <w:spacing w:after="0"/>
              <w:jc w:val="left"/>
              <w:rPr>
                <w:i/>
                <w:sz w:val="18"/>
                <w:szCs w:val="18"/>
              </w:rPr>
            </w:pPr>
          </w:p>
        </w:tc>
        <w:tc>
          <w:tcPr>
            <w:tcW w:w="613" w:type="pct"/>
            <w:vMerge/>
          </w:tcPr>
          <w:p w:rsidR="00B27AB5" w:rsidRPr="00927A7E" w:rsidRDefault="00B27AB5" w:rsidP="00927A7E">
            <w:pPr>
              <w:autoSpaceDE/>
              <w:autoSpaceDN/>
              <w:adjustRightInd/>
              <w:spacing w:after="0"/>
              <w:jc w:val="left"/>
              <w:rPr>
                <w:i/>
                <w:sz w:val="18"/>
                <w:szCs w:val="18"/>
              </w:rPr>
            </w:pPr>
          </w:p>
        </w:tc>
        <w:tc>
          <w:tcPr>
            <w:tcW w:w="802" w:type="pct"/>
            <w:gridSpan w:val="3"/>
            <w:shd w:val="clear" w:color="auto" w:fill="auto"/>
          </w:tcPr>
          <w:p w:rsidR="00B27AB5" w:rsidRPr="00927A7E" w:rsidRDefault="00B27AB5" w:rsidP="00927A7E">
            <w:pPr>
              <w:autoSpaceDE/>
              <w:autoSpaceDN/>
              <w:adjustRightInd/>
              <w:spacing w:after="0"/>
              <w:jc w:val="left"/>
              <w:rPr>
                <w:i/>
                <w:sz w:val="18"/>
                <w:szCs w:val="18"/>
                <w:lang w:val="it-IT"/>
              </w:rPr>
            </w:pPr>
            <w:r w:rsidRPr="00927A7E">
              <w:rPr>
                <w:i/>
                <w:sz w:val="18"/>
                <w:szCs w:val="18"/>
              </w:rPr>
              <w:t xml:space="preserve">F. </w:t>
            </w:r>
            <w:proofErr w:type="spellStart"/>
            <w:r w:rsidRPr="00927A7E">
              <w:rPr>
                <w:i/>
                <w:sz w:val="18"/>
                <w:szCs w:val="18"/>
              </w:rPr>
              <w:t>pseudonygamai</w:t>
            </w:r>
            <w:proofErr w:type="spellEnd"/>
          </w:p>
        </w:tc>
        <w:tc>
          <w:tcPr>
            <w:tcW w:w="745" w:type="pct"/>
            <w:shd w:val="clear" w:color="auto" w:fill="auto"/>
          </w:tcPr>
          <w:p w:rsidR="00B27AB5" w:rsidRPr="00927A7E" w:rsidRDefault="00A53686" w:rsidP="00927A7E">
            <w:pPr>
              <w:autoSpaceDE/>
              <w:autoSpaceDN/>
              <w:adjustRightInd/>
              <w:spacing w:after="0"/>
              <w:jc w:val="left"/>
              <w:rPr>
                <w:sz w:val="18"/>
                <w:szCs w:val="18"/>
                <w:lang w:val="it-IT"/>
              </w:rPr>
            </w:pPr>
            <w:r w:rsidRPr="00927A7E">
              <w:rPr>
                <w:sz w:val="18"/>
                <w:szCs w:val="18"/>
                <w:lang w:val="it-IT"/>
              </w:rPr>
              <w:t>3.4</w:t>
            </w:r>
          </w:p>
        </w:tc>
        <w:tc>
          <w:tcPr>
            <w:tcW w:w="679" w:type="pct"/>
            <w:vMerge/>
          </w:tcPr>
          <w:p w:rsidR="00B27AB5" w:rsidRPr="00927A7E" w:rsidRDefault="00B27AB5" w:rsidP="00927A7E">
            <w:pPr>
              <w:autoSpaceDE/>
              <w:autoSpaceDN/>
              <w:adjustRightInd/>
              <w:spacing w:after="0"/>
              <w:jc w:val="left"/>
              <w:rPr>
                <w:sz w:val="18"/>
                <w:szCs w:val="18"/>
                <w:lang w:val="en-GB"/>
              </w:rPr>
            </w:pPr>
          </w:p>
        </w:tc>
        <w:tc>
          <w:tcPr>
            <w:tcW w:w="768" w:type="pct"/>
            <w:vMerge/>
            <w:shd w:val="clear" w:color="auto" w:fill="auto"/>
          </w:tcPr>
          <w:p w:rsidR="00B27AB5" w:rsidRPr="00927A7E" w:rsidRDefault="00B27AB5" w:rsidP="00927A7E">
            <w:pPr>
              <w:autoSpaceDE/>
              <w:autoSpaceDN/>
              <w:adjustRightInd/>
              <w:spacing w:after="0"/>
              <w:jc w:val="left"/>
              <w:rPr>
                <w:sz w:val="18"/>
                <w:szCs w:val="18"/>
                <w:lang w:val="en-GB"/>
              </w:rPr>
            </w:pPr>
          </w:p>
        </w:tc>
      </w:tr>
      <w:tr w:rsidR="00994F15" w:rsidRPr="00927A7E" w:rsidTr="00927A7E">
        <w:trPr>
          <w:trHeight w:val="221"/>
        </w:trPr>
        <w:tc>
          <w:tcPr>
            <w:tcW w:w="658" w:type="pct"/>
            <w:vMerge/>
          </w:tcPr>
          <w:p w:rsidR="00B27AB5" w:rsidRPr="00927A7E" w:rsidRDefault="00B27AB5" w:rsidP="00927A7E">
            <w:pPr>
              <w:autoSpaceDE/>
              <w:autoSpaceDN/>
              <w:adjustRightInd/>
              <w:spacing w:after="0"/>
              <w:jc w:val="left"/>
              <w:rPr>
                <w:sz w:val="18"/>
                <w:szCs w:val="18"/>
                <w:lang w:val="en-GB"/>
              </w:rPr>
            </w:pPr>
          </w:p>
        </w:tc>
        <w:tc>
          <w:tcPr>
            <w:tcW w:w="735" w:type="pct"/>
            <w:vMerge/>
          </w:tcPr>
          <w:p w:rsidR="00B27AB5" w:rsidRPr="00927A7E" w:rsidRDefault="00B27AB5" w:rsidP="00927A7E">
            <w:pPr>
              <w:autoSpaceDE/>
              <w:autoSpaceDN/>
              <w:adjustRightInd/>
              <w:spacing w:after="0"/>
              <w:jc w:val="left"/>
              <w:rPr>
                <w:i/>
                <w:sz w:val="18"/>
                <w:szCs w:val="18"/>
              </w:rPr>
            </w:pPr>
          </w:p>
        </w:tc>
        <w:tc>
          <w:tcPr>
            <w:tcW w:w="613" w:type="pct"/>
            <w:vMerge/>
          </w:tcPr>
          <w:p w:rsidR="00B27AB5" w:rsidRPr="00927A7E" w:rsidRDefault="00B27AB5" w:rsidP="00927A7E">
            <w:pPr>
              <w:autoSpaceDE/>
              <w:autoSpaceDN/>
              <w:adjustRightInd/>
              <w:spacing w:after="0"/>
              <w:jc w:val="left"/>
              <w:rPr>
                <w:i/>
                <w:sz w:val="18"/>
                <w:szCs w:val="18"/>
              </w:rPr>
            </w:pPr>
          </w:p>
        </w:tc>
        <w:tc>
          <w:tcPr>
            <w:tcW w:w="802" w:type="pct"/>
            <w:gridSpan w:val="3"/>
            <w:shd w:val="clear" w:color="auto" w:fill="auto"/>
          </w:tcPr>
          <w:p w:rsidR="00B27AB5" w:rsidRPr="00927A7E" w:rsidRDefault="00B27AB5" w:rsidP="00927A7E">
            <w:pPr>
              <w:autoSpaceDE/>
              <w:autoSpaceDN/>
              <w:adjustRightInd/>
              <w:spacing w:after="0"/>
              <w:jc w:val="left"/>
              <w:rPr>
                <w:sz w:val="18"/>
                <w:szCs w:val="18"/>
              </w:rPr>
            </w:pPr>
            <w:r w:rsidRPr="00927A7E">
              <w:rPr>
                <w:i/>
                <w:sz w:val="18"/>
                <w:szCs w:val="18"/>
              </w:rPr>
              <w:t xml:space="preserve">A. </w:t>
            </w:r>
            <w:proofErr w:type="spellStart"/>
            <w:r w:rsidRPr="00927A7E">
              <w:rPr>
                <w:i/>
                <w:sz w:val="18"/>
                <w:szCs w:val="18"/>
              </w:rPr>
              <w:t>flavus</w:t>
            </w:r>
            <w:proofErr w:type="spellEnd"/>
            <w:r w:rsidRPr="00927A7E">
              <w:rPr>
                <w:sz w:val="18"/>
                <w:szCs w:val="18"/>
              </w:rPr>
              <w:t xml:space="preserve">  </w:t>
            </w:r>
          </w:p>
        </w:tc>
        <w:tc>
          <w:tcPr>
            <w:tcW w:w="745" w:type="pct"/>
            <w:shd w:val="clear" w:color="auto" w:fill="auto"/>
          </w:tcPr>
          <w:p w:rsidR="00B27AB5" w:rsidRPr="00927A7E" w:rsidRDefault="00B27AB5" w:rsidP="00927A7E">
            <w:pPr>
              <w:autoSpaceDE/>
              <w:autoSpaceDN/>
              <w:adjustRightInd/>
              <w:spacing w:after="0"/>
              <w:jc w:val="left"/>
              <w:rPr>
                <w:sz w:val="18"/>
                <w:szCs w:val="18"/>
                <w:lang w:val="it-IT"/>
              </w:rPr>
            </w:pPr>
            <w:r w:rsidRPr="00927A7E">
              <w:rPr>
                <w:sz w:val="18"/>
                <w:szCs w:val="18"/>
              </w:rPr>
              <w:t>90.1</w:t>
            </w:r>
          </w:p>
        </w:tc>
        <w:tc>
          <w:tcPr>
            <w:tcW w:w="679" w:type="pct"/>
            <w:vMerge/>
          </w:tcPr>
          <w:p w:rsidR="00B27AB5" w:rsidRPr="00927A7E" w:rsidRDefault="00B27AB5" w:rsidP="00927A7E">
            <w:pPr>
              <w:autoSpaceDE/>
              <w:autoSpaceDN/>
              <w:adjustRightInd/>
              <w:spacing w:after="0"/>
              <w:jc w:val="left"/>
              <w:rPr>
                <w:sz w:val="18"/>
                <w:szCs w:val="18"/>
                <w:lang w:val="en-GB"/>
              </w:rPr>
            </w:pPr>
          </w:p>
        </w:tc>
        <w:tc>
          <w:tcPr>
            <w:tcW w:w="768" w:type="pct"/>
            <w:vMerge/>
            <w:shd w:val="clear" w:color="auto" w:fill="auto"/>
          </w:tcPr>
          <w:p w:rsidR="00B27AB5" w:rsidRPr="00927A7E" w:rsidRDefault="00B27AB5" w:rsidP="00927A7E">
            <w:pPr>
              <w:autoSpaceDE/>
              <w:autoSpaceDN/>
              <w:adjustRightInd/>
              <w:spacing w:after="0"/>
              <w:jc w:val="left"/>
              <w:rPr>
                <w:sz w:val="18"/>
                <w:szCs w:val="18"/>
                <w:lang w:val="en-GB"/>
              </w:rPr>
            </w:pPr>
          </w:p>
        </w:tc>
      </w:tr>
      <w:tr w:rsidR="00994F15" w:rsidRPr="00927A7E" w:rsidTr="00927A7E">
        <w:trPr>
          <w:trHeight w:val="221"/>
        </w:trPr>
        <w:tc>
          <w:tcPr>
            <w:tcW w:w="658" w:type="pct"/>
            <w:vMerge/>
          </w:tcPr>
          <w:p w:rsidR="00B27AB5" w:rsidRPr="00927A7E" w:rsidRDefault="00B27AB5" w:rsidP="00927A7E">
            <w:pPr>
              <w:autoSpaceDE/>
              <w:autoSpaceDN/>
              <w:adjustRightInd/>
              <w:spacing w:after="0"/>
              <w:jc w:val="left"/>
              <w:rPr>
                <w:sz w:val="18"/>
                <w:szCs w:val="18"/>
                <w:lang w:val="en-GB"/>
              </w:rPr>
            </w:pPr>
          </w:p>
        </w:tc>
        <w:tc>
          <w:tcPr>
            <w:tcW w:w="735" w:type="pct"/>
            <w:vMerge/>
          </w:tcPr>
          <w:p w:rsidR="00B27AB5" w:rsidRPr="00927A7E" w:rsidRDefault="00B27AB5" w:rsidP="00927A7E">
            <w:pPr>
              <w:autoSpaceDE/>
              <w:autoSpaceDN/>
              <w:adjustRightInd/>
              <w:spacing w:after="0"/>
              <w:jc w:val="left"/>
              <w:rPr>
                <w:i/>
                <w:sz w:val="18"/>
                <w:szCs w:val="18"/>
              </w:rPr>
            </w:pPr>
          </w:p>
        </w:tc>
        <w:tc>
          <w:tcPr>
            <w:tcW w:w="613" w:type="pct"/>
            <w:vMerge/>
          </w:tcPr>
          <w:p w:rsidR="00B27AB5" w:rsidRPr="00927A7E" w:rsidRDefault="00B27AB5" w:rsidP="00927A7E">
            <w:pPr>
              <w:autoSpaceDE/>
              <w:autoSpaceDN/>
              <w:adjustRightInd/>
              <w:spacing w:after="0"/>
              <w:jc w:val="left"/>
              <w:rPr>
                <w:i/>
                <w:sz w:val="18"/>
                <w:szCs w:val="18"/>
              </w:rPr>
            </w:pPr>
          </w:p>
        </w:tc>
        <w:tc>
          <w:tcPr>
            <w:tcW w:w="802" w:type="pct"/>
            <w:gridSpan w:val="3"/>
            <w:shd w:val="clear" w:color="auto" w:fill="auto"/>
          </w:tcPr>
          <w:p w:rsidR="00B27AB5" w:rsidRPr="00927A7E" w:rsidRDefault="00B27AB5" w:rsidP="00927A7E">
            <w:pPr>
              <w:autoSpaceDE/>
              <w:autoSpaceDN/>
              <w:adjustRightInd/>
              <w:spacing w:after="0"/>
              <w:jc w:val="left"/>
              <w:rPr>
                <w:sz w:val="18"/>
                <w:szCs w:val="18"/>
              </w:rPr>
            </w:pPr>
            <w:r w:rsidRPr="00927A7E">
              <w:rPr>
                <w:i/>
                <w:sz w:val="18"/>
                <w:szCs w:val="18"/>
              </w:rPr>
              <w:t xml:space="preserve">A. </w:t>
            </w:r>
            <w:proofErr w:type="spellStart"/>
            <w:r w:rsidRPr="00927A7E">
              <w:rPr>
                <w:i/>
                <w:sz w:val="18"/>
                <w:szCs w:val="18"/>
              </w:rPr>
              <w:t>parasiticus</w:t>
            </w:r>
            <w:proofErr w:type="spellEnd"/>
            <w:r w:rsidRPr="00927A7E">
              <w:rPr>
                <w:sz w:val="18"/>
                <w:szCs w:val="18"/>
              </w:rPr>
              <w:t xml:space="preserve">  </w:t>
            </w:r>
          </w:p>
        </w:tc>
        <w:tc>
          <w:tcPr>
            <w:tcW w:w="745" w:type="pct"/>
            <w:shd w:val="clear" w:color="auto" w:fill="auto"/>
          </w:tcPr>
          <w:p w:rsidR="00B27AB5" w:rsidRPr="00927A7E" w:rsidRDefault="00B27AB5" w:rsidP="00927A7E">
            <w:pPr>
              <w:autoSpaceDE/>
              <w:autoSpaceDN/>
              <w:adjustRightInd/>
              <w:spacing w:after="0"/>
              <w:jc w:val="left"/>
              <w:rPr>
                <w:sz w:val="18"/>
                <w:szCs w:val="18"/>
                <w:lang w:val="it-IT"/>
              </w:rPr>
            </w:pPr>
            <w:r w:rsidRPr="00927A7E">
              <w:rPr>
                <w:sz w:val="18"/>
                <w:szCs w:val="18"/>
              </w:rPr>
              <w:t>9.9</w:t>
            </w:r>
          </w:p>
        </w:tc>
        <w:tc>
          <w:tcPr>
            <w:tcW w:w="679" w:type="pct"/>
            <w:vMerge/>
          </w:tcPr>
          <w:p w:rsidR="00B27AB5" w:rsidRPr="00927A7E" w:rsidRDefault="00B27AB5" w:rsidP="00927A7E">
            <w:pPr>
              <w:autoSpaceDE/>
              <w:autoSpaceDN/>
              <w:adjustRightInd/>
              <w:spacing w:after="0"/>
              <w:jc w:val="left"/>
              <w:rPr>
                <w:sz w:val="18"/>
                <w:szCs w:val="18"/>
                <w:lang w:val="en-GB"/>
              </w:rPr>
            </w:pPr>
          </w:p>
        </w:tc>
        <w:tc>
          <w:tcPr>
            <w:tcW w:w="768" w:type="pct"/>
            <w:vMerge/>
            <w:shd w:val="clear" w:color="auto" w:fill="auto"/>
          </w:tcPr>
          <w:p w:rsidR="00B27AB5" w:rsidRPr="00927A7E" w:rsidRDefault="00B27AB5" w:rsidP="00927A7E">
            <w:pPr>
              <w:autoSpaceDE/>
              <w:autoSpaceDN/>
              <w:adjustRightInd/>
              <w:spacing w:after="0"/>
              <w:jc w:val="left"/>
              <w:rPr>
                <w:sz w:val="18"/>
                <w:szCs w:val="18"/>
                <w:lang w:val="en-GB"/>
              </w:rPr>
            </w:pPr>
          </w:p>
        </w:tc>
      </w:tr>
      <w:tr w:rsidR="00994F15" w:rsidRPr="00927A7E" w:rsidTr="00927A7E">
        <w:trPr>
          <w:trHeight w:val="221"/>
        </w:trPr>
        <w:tc>
          <w:tcPr>
            <w:tcW w:w="658" w:type="pct"/>
            <w:vMerge/>
          </w:tcPr>
          <w:p w:rsidR="00B27AB5" w:rsidRPr="00927A7E" w:rsidRDefault="00B27AB5" w:rsidP="00927A7E">
            <w:pPr>
              <w:autoSpaceDE/>
              <w:autoSpaceDN/>
              <w:adjustRightInd/>
              <w:spacing w:after="0"/>
              <w:jc w:val="left"/>
              <w:rPr>
                <w:sz w:val="18"/>
                <w:szCs w:val="18"/>
                <w:lang w:val="en-GB"/>
              </w:rPr>
            </w:pPr>
          </w:p>
        </w:tc>
        <w:tc>
          <w:tcPr>
            <w:tcW w:w="735" w:type="pct"/>
            <w:vMerge/>
          </w:tcPr>
          <w:p w:rsidR="00B27AB5" w:rsidRPr="00927A7E" w:rsidRDefault="00B27AB5" w:rsidP="00927A7E">
            <w:pPr>
              <w:autoSpaceDE/>
              <w:autoSpaceDN/>
              <w:adjustRightInd/>
              <w:spacing w:after="0"/>
              <w:jc w:val="left"/>
              <w:rPr>
                <w:i/>
                <w:sz w:val="18"/>
                <w:szCs w:val="18"/>
              </w:rPr>
            </w:pPr>
          </w:p>
        </w:tc>
        <w:tc>
          <w:tcPr>
            <w:tcW w:w="613" w:type="pct"/>
            <w:vMerge/>
          </w:tcPr>
          <w:p w:rsidR="00B27AB5" w:rsidRPr="00927A7E" w:rsidRDefault="00B27AB5" w:rsidP="00927A7E">
            <w:pPr>
              <w:autoSpaceDE/>
              <w:autoSpaceDN/>
              <w:adjustRightInd/>
              <w:spacing w:after="0"/>
              <w:jc w:val="left"/>
              <w:rPr>
                <w:i/>
                <w:sz w:val="18"/>
                <w:szCs w:val="18"/>
              </w:rPr>
            </w:pPr>
          </w:p>
        </w:tc>
        <w:tc>
          <w:tcPr>
            <w:tcW w:w="802" w:type="pct"/>
            <w:gridSpan w:val="3"/>
            <w:shd w:val="clear" w:color="auto" w:fill="auto"/>
          </w:tcPr>
          <w:p w:rsidR="00B27AB5" w:rsidRPr="00927A7E" w:rsidRDefault="00B27AB5" w:rsidP="00927A7E">
            <w:pPr>
              <w:autoSpaceDE/>
              <w:autoSpaceDN/>
              <w:adjustRightInd/>
              <w:spacing w:after="0"/>
              <w:jc w:val="left"/>
              <w:rPr>
                <w:sz w:val="18"/>
                <w:szCs w:val="18"/>
              </w:rPr>
            </w:pPr>
            <w:r w:rsidRPr="00927A7E">
              <w:rPr>
                <w:i/>
                <w:sz w:val="18"/>
                <w:szCs w:val="18"/>
              </w:rPr>
              <w:t xml:space="preserve">A. </w:t>
            </w:r>
            <w:proofErr w:type="spellStart"/>
            <w:r w:rsidRPr="00927A7E">
              <w:rPr>
                <w:i/>
                <w:sz w:val="18"/>
                <w:szCs w:val="18"/>
              </w:rPr>
              <w:t>niger</w:t>
            </w:r>
            <w:proofErr w:type="spellEnd"/>
            <w:r w:rsidRPr="00927A7E">
              <w:rPr>
                <w:sz w:val="18"/>
                <w:szCs w:val="18"/>
              </w:rPr>
              <w:t xml:space="preserve"> </w:t>
            </w:r>
          </w:p>
        </w:tc>
        <w:tc>
          <w:tcPr>
            <w:tcW w:w="745" w:type="pct"/>
            <w:shd w:val="clear" w:color="auto" w:fill="auto"/>
          </w:tcPr>
          <w:p w:rsidR="00B27AB5" w:rsidRPr="00927A7E" w:rsidRDefault="00B27AB5" w:rsidP="00927A7E">
            <w:pPr>
              <w:autoSpaceDE/>
              <w:autoSpaceDN/>
              <w:adjustRightInd/>
              <w:spacing w:after="0"/>
              <w:jc w:val="left"/>
              <w:rPr>
                <w:sz w:val="18"/>
                <w:szCs w:val="18"/>
                <w:lang w:val="it-IT"/>
              </w:rPr>
            </w:pPr>
            <w:r w:rsidRPr="00927A7E">
              <w:rPr>
                <w:sz w:val="18"/>
                <w:szCs w:val="18"/>
              </w:rPr>
              <w:t>34.3</w:t>
            </w:r>
          </w:p>
        </w:tc>
        <w:tc>
          <w:tcPr>
            <w:tcW w:w="679" w:type="pct"/>
            <w:vMerge/>
          </w:tcPr>
          <w:p w:rsidR="00B27AB5" w:rsidRPr="00927A7E" w:rsidRDefault="00B27AB5" w:rsidP="00927A7E">
            <w:pPr>
              <w:autoSpaceDE/>
              <w:autoSpaceDN/>
              <w:adjustRightInd/>
              <w:spacing w:after="0"/>
              <w:jc w:val="left"/>
              <w:rPr>
                <w:sz w:val="18"/>
                <w:szCs w:val="18"/>
                <w:lang w:val="en-GB"/>
              </w:rPr>
            </w:pPr>
          </w:p>
        </w:tc>
        <w:tc>
          <w:tcPr>
            <w:tcW w:w="768" w:type="pct"/>
            <w:vMerge/>
            <w:shd w:val="clear" w:color="auto" w:fill="auto"/>
          </w:tcPr>
          <w:p w:rsidR="00B27AB5" w:rsidRPr="00927A7E" w:rsidRDefault="00B27AB5" w:rsidP="00927A7E">
            <w:pPr>
              <w:autoSpaceDE/>
              <w:autoSpaceDN/>
              <w:adjustRightInd/>
              <w:spacing w:after="0"/>
              <w:jc w:val="left"/>
              <w:rPr>
                <w:sz w:val="18"/>
                <w:szCs w:val="18"/>
                <w:lang w:val="en-GB"/>
              </w:rPr>
            </w:pPr>
          </w:p>
        </w:tc>
      </w:tr>
      <w:tr w:rsidR="00994F15" w:rsidRPr="00927A7E" w:rsidTr="00927A7E">
        <w:trPr>
          <w:trHeight w:val="221"/>
        </w:trPr>
        <w:tc>
          <w:tcPr>
            <w:tcW w:w="658" w:type="pct"/>
            <w:vMerge/>
          </w:tcPr>
          <w:p w:rsidR="00B27AB5" w:rsidRPr="00927A7E" w:rsidRDefault="00B27AB5" w:rsidP="00927A7E">
            <w:pPr>
              <w:autoSpaceDE/>
              <w:autoSpaceDN/>
              <w:adjustRightInd/>
              <w:spacing w:after="0"/>
              <w:jc w:val="left"/>
              <w:rPr>
                <w:sz w:val="18"/>
                <w:szCs w:val="18"/>
                <w:lang w:val="en-GB"/>
              </w:rPr>
            </w:pPr>
          </w:p>
        </w:tc>
        <w:tc>
          <w:tcPr>
            <w:tcW w:w="735" w:type="pct"/>
            <w:vMerge/>
          </w:tcPr>
          <w:p w:rsidR="00B27AB5" w:rsidRPr="00927A7E" w:rsidRDefault="00B27AB5" w:rsidP="00927A7E">
            <w:pPr>
              <w:autoSpaceDE/>
              <w:autoSpaceDN/>
              <w:adjustRightInd/>
              <w:spacing w:after="0"/>
              <w:jc w:val="left"/>
              <w:rPr>
                <w:i/>
                <w:sz w:val="18"/>
                <w:szCs w:val="18"/>
              </w:rPr>
            </w:pPr>
          </w:p>
        </w:tc>
        <w:tc>
          <w:tcPr>
            <w:tcW w:w="613" w:type="pct"/>
            <w:vMerge/>
          </w:tcPr>
          <w:p w:rsidR="00B27AB5" w:rsidRPr="00927A7E" w:rsidRDefault="00B27AB5" w:rsidP="00927A7E">
            <w:pPr>
              <w:autoSpaceDE/>
              <w:autoSpaceDN/>
              <w:adjustRightInd/>
              <w:spacing w:after="0"/>
              <w:jc w:val="left"/>
              <w:rPr>
                <w:i/>
                <w:sz w:val="18"/>
                <w:szCs w:val="18"/>
              </w:rPr>
            </w:pPr>
          </w:p>
        </w:tc>
        <w:tc>
          <w:tcPr>
            <w:tcW w:w="802" w:type="pct"/>
            <w:gridSpan w:val="3"/>
            <w:shd w:val="clear" w:color="auto" w:fill="auto"/>
          </w:tcPr>
          <w:p w:rsidR="00B27AB5" w:rsidRPr="00927A7E" w:rsidRDefault="00B27AB5" w:rsidP="00927A7E">
            <w:pPr>
              <w:autoSpaceDE/>
              <w:autoSpaceDN/>
              <w:adjustRightInd/>
              <w:spacing w:after="0"/>
              <w:jc w:val="left"/>
              <w:rPr>
                <w:sz w:val="18"/>
                <w:szCs w:val="18"/>
              </w:rPr>
            </w:pPr>
            <w:r w:rsidRPr="00927A7E">
              <w:rPr>
                <w:i/>
                <w:sz w:val="18"/>
                <w:szCs w:val="18"/>
              </w:rPr>
              <w:t xml:space="preserve">A. </w:t>
            </w:r>
            <w:proofErr w:type="spellStart"/>
            <w:r w:rsidRPr="00927A7E">
              <w:rPr>
                <w:i/>
                <w:sz w:val="18"/>
                <w:szCs w:val="18"/>
              </w:rPr>
              <w:t>tubingensis</w:t>
            </w:r>
            <w:proofErr w:type="spellEnd"/>
            <w:r w:rsidRPr="00927A7E">
              <w:rPr>
                <w:sz w:val="18"/>
                <w:szCs w:val="18"/>
              </w:rPr>
              <w:t xml:space="preserve"> </w:t>
            </w:r>
          </w:p>
        </w:tc>
        <w:tc>
          <w:tcPr>
            <w:tcW w:w="745" w:type="pct"/>
            <w:shd w:val="clear" w:color="auto" w:fill="auto"/>
          </w:tcPr>
          <w:p w:rsidR="00B27AB5" w:rsidRPr="00927A7E" w:rsidRDefault="00B27AB5" w:rsidP="00927A7E">
            <w:pPr>
              <w:autoSpaceDE/>
              <w:autoSpaceDN/>
              <w:adjustRightInd/>
              <w:spacing w:after="0"/>
              <w:jc w:val="left"/>
              <w:rPr>
                <w:sz w:val="18"/>
                <w:szCs w:val="18"/>
                <w:lang w:val="it-IT"/>
              </w:rPr>
            </w:pPr>
            <w:r w:rsidRPr="00927A7E">
              <w:rPr>
                <w:sz w:val="18"/>
                <w:szCs w:val="18"/>
              </w:rPr>
              <w:t>23.05</w:t>
            </w:r>
          </w:p>
        </w:tc>
        <w:tc>
          <w:tcPr>
            <w:tcW w:w="679" w:type="pct"/>
            <w:vMerge/>
          </w:tcPr>
          <w:p w:rsidR="00B27AB5" w:rsidRPr="00927A7E" w:rsidRDefault="00B27AB5" w:rsidP="00927A7E">
            <w:pPr>
              <w:autoSpaceDE/>
              <w:autoSpaceDN/>
              <w:adjustRightInd/>
              <w:spacing w:after="0"/>
              <w:jc w:val="left"/>
              <w:rPr>
                <w:sz w:val="18"/>
                <w:szCs w:val="18"/>
                <w:lang w:val="en-GB"/>
              </w:rPr>
            </w:pPr>
          </w:p>
        </w:tc>
        <w:tc>
          <w:tcPr>
            <w:tcW w:w="768" w:type="pct"/>
            <w:vMerge/>
            <w:shd w:val="clear" w:color="auto" w:fill="auto"/>
          </w:tcPr>
          <w:p w:rsidR="00B27AB5" w:rsidRPr="00927A7E" w:rsidRDefault="00B27AB5" w:rsidP="00927A7E">
            <w:pPr>
              <w:autoSpaceDE/>
              <w:autoSpaceDN/>
              <w:adjustRightInd/>
              <w:spacing w:after="0"/>
              <w:jc w:val="left"/>
              <w:rPr>
                <w:sz w:val="18"/>
                <w:szCs w:val="18"/>
                <w:lang w:val="en-GB"/>
              </w:rPr>
            </w:pPr>
          </w:p>
        </w:tc>
      </w:tr>
      <w:tr w:rsidR="00994F15" w:rsidRPr="00927A7E" w:rsidTr="00927A7E">
        <w:trPr>
          <w:trHeight w:val="221"/>
        </w:trPr>
        <w:tc>
          <w:tcPr>
            <w:tcW w:w="658" w:type="pct"/>
            <w:vMerge/>
          </w:tcPr>
          <w:p w:rsidR="00B27AB5" w:rsidRPr="00927A7E" w:rsidRDefault="00B27AB5" w:rsidP="00927A7E">
            <w:pPr>
              <w:autoSpaceDE/>
              <w:autoSpaceDN/>
              <w:adjustRightInd/>
              <w:spacing w:after="0"/>
              <w:jc w:val="left"/>
              <w:rPr>
                <w:sz w:val="18"/>
                <w:szCs w:val="18"/>
                <w:lang w:val="en-GB"/>
              </w:rPr>
            </w:pPr>
          </w:p>
        </w:tc>
        <w:tc>
          <w:tcPr>
            <w:tcW w:w="735" w:type="pct"/>
            <w:vMerge/>
          </w:tcPr>
          <w:p w:rsidR="00B27AB5" w:rsidRPr="00927A7E" w:rsidRDefault="00B27AB5" w:rsidP="00927A7E">
            <w:pPr>
              <w:autoSpaceDE/>
              <w:autoSpaceDN/>
              <w:adjustRightInd/>
              <w:spacing w:after="0"/>
              <w:jc w:val="left"/>
              <w:rPr>
                <w:i/>
                <w:sz w:val="18"/>
                <w:szCs w:val="18"/>
              </w:rPr>
            </w:pPr>
          </w:p>
        </w:tc>
        <w:tc>
          <w:tcPr>
            <w:tcW w:w="613" w:type="pct"/>
            <w:vMerge/>
          </w:tcPr>
          <w:p w:rsidR="00B27AB5" w:rsidRPr="00927A7E" w:rsidRDefault="00B27AB5" w:rsidP="00927A7E">
            <w:pPr>
              <w:autoSpaceDE/>
              <w:autoSpaceDN/>
              <w:adjustRightInd/>
              <w:spacing w:after="0"/>
              <w:jc w:val="left"/>
              <w:rPr>
                <w:i/>
                <w:sz w:val="18"/>
                <w:szCs w:val="18"/>
              </w:rPr>
            </w:pPr>
          </w:p>
        </w:tc>
        <w:tc>
          <w:tcPr>
            <w:tcW w:w="802" w:type="pct"/>
            <w:gridSpan w:val="3"/>
            <w:shd w:val="clear" w:color="auto" w:fill="auto"/>
          </w:tcPr>
          <w:p w:rsidR="00B27AB5" w:rsidRPr="00927A7E" w:rsidRDefault="00B27AB5" w:rsidP="00927A7E">
            <w:pPr>
              <w:autoSpaceDE/>
              <w:autoSpaceDN/>
              <w:adjustRightInd/>
              <w:spacing w:after="0"/>
              <w:jc w:val="left"/>
              <w:rPr>
                <w:i/>
                <w:sz w:val="18"/>
                <w:szCs w:val="18"/>
                <w:lang w:val="it-IT"/>
              </w:rPr>
            </w:pPr>
            <w:r w:rsidRPr="00927A7E">
              <w:rPr>
                <w:i/>
                <w:sz w:val="18"/>
                <w:szCs w:val="18"/>
              </w:rPr>
              <w:t xml:space="preserve">P. </w:t>
            </w:r>
            <w:proofErr w:type="spellStart"/>
            <w:r w:rsidRPr="00927A7E">
              <w:rPr>
                <w:i/>
                <w:sz w:val="18"/>
                <w:szCs w:val="18"/>
              </w:rPr>
              <w:t>citrinum</w:t>
            </w:r>
            <w:proofErr w:type="spellEnd"/>
          </w:p>
        </w:tc>
        <w:tc>
          <w:tcPr>
            <w:tcW w:w="745" w:type="pct"/>
            <w:shd w:val="clear" w:color="auto" w:fill="auto"/>
          </w:tcPr>
          <w:p w:rsidR="00B27AB5" w:rsidRPr="00927A7E" w:rsidRDefault="00A53686" w:rsidP="00927A7E">
            <w:pPr>
              <w:autoSpaceDE/>
              <w:autoSpaceDN/>
              <w:adjustRightInd/>
              <w:spacing w:after="0"/>
              <w:jc w:val="left"/>
              <w:rPr>
                <w:sz w:val="18"/>
                <w:szCs w:val="18"/>
                <w:lang w:val="it-IT"/>
              </w:rPr>
            </w:pPr>
            <w:r w:rsidRPr="00927A7E">
              <w:rPr>
                <w:sz w:val="18"/>
                <w:szCs w:val="18"/>
                <w:lang w:val="it-IT"/>
              </w:rPr>
              <w:t>66.7</w:t>
            </w:r>
          </w:p>
        </w:tc>
        <w:tc>
          <w:tcPr>
            <w:tcW w:w="679" w:type="pct"/>
            <w:vMerge/>
          </w:tcPr>
          <w:p w:rsidR="00B27AB5" w:rsidRPr="00927A7E" w:rsidRDefault="00B27AB5" w:rsidP="00927A7E">
            <w:pPr>
              <w:autoSpaceDE/>
              <w:autoSpaceDN/>
              <w:adjustRightInd/>
              <w:spacing w:after="0"/>
              <w:jc w:val="left"/>
              <w:rPr>
                <w:sz w:val="18"/>
                <w:szCs w:val="18"/>
                <w:lang w:val="en-GB"/>
              </w:rPr>
            </w:pPr>
          </w:p>
        </w:tc>
        <w:tc>
          <w:tcPr>
            <w:tcW w:w="768" w:type="pct"/>
            <w:vMerge/>
            <w:shd w:val="clear" w:color="auto" w:fill="auto"/>
          </w:tcPr>
          <w:p w:rsidR="00B27AB5" w:rsidRPr="00927A7E" w:rsidRDefault="00B27AB5" w:rsidP="00927A7E">
            <w:pPr>
              <w:autoSpaceDE/>
              <w:autoSpaceDN/>
              <w:adjustRightInd/>
              <w:spacing w:after="0"/>
              <w:jc w:val="left"/>
              <w:rPr>
                <w:sz w:val="18"/>
                <w:szCs w:val="18"/>
                <w:lang w:val="en-GB"/>
              </w:rPr>
            </w:pPr>
          </w:p>
        </w:tc>
      </w:tr>
      <w:tr w:rsidR="00994F15" w:rsidRPr="00927A7E" w:rsidTr="00927A7E">
        <w:trPr>
          <w:trHeight w:val="302"/>
        </w:trPr>
        <w:tc>
          <w:tcPr>
            <w:tcW w:w="658" w:type="pct"/>
            <w:vMerge w:val="restart"/>
          </w:tcPr>
          <w:p w:rsidR="00B27AB5" w:rsidRPr="00927A7E" w:rsidRDefault="00B27AB5" w:rsidP="00927A7E">
            <w:pPr>
              <w:autoSpaceDE/>
              <w:autoSpaceDN/>
              <w:adjustRightInd/>
              <w:spacing w:after="0"/>
              <w:jc w:val="left"/>
              <w:rPr>
                <w:sz w:val="18"/>
                <w:szCs w:val="18"/>
                <w:lang w:val="en-GB"/>
              </w:rPr>
            </w:pPr>
            <w:r w:rsidRPr="00927A7E">
              <w:rPr>
                <w:sz w:val="18"/>
                <w:szCs w:val="18"/>
                <w:lang w:val="en-GB"/>
              </w:rPr>
              <w:t>Egypt</w:t>
            </w:r>
          </w:p>
        </w:tc>
        <w:tc>
          <w:tcPr>
            <w:tcW w:w="735" w:type="pct"/>
            <w:vMerge w:val="restart"/>
          </w:tcPr>
          <w:p w:rsidR="00B27AB5" w:rsidRPr="00927A7E" w:rsidRDefault="00B27AB5" w:rsidP="00927A7E">
            <w:pPr>
              <w:autoSpaceDE/>
              <w:autoSpaceDN/>
              <w:adjustRightInd/>
              <w:spacing w:after="0"/>
              <w:jc w:val="left"/>
              <w:rPr>
                <w:i/>
                <w:sz w:val="18"/>
                <w:szCs w:val="18"/>
              </w:rPr>
            </w:pPr>
            <w:r w:rsidRPr="00927A7E">
              <w:rPr>
                <w:i/>
                <w:sz w:val="18"/>
                <w:szCs w:val="18"/>
              </w:rPr>
              <w:t>Fusarium</w:t>
            </w:r>
          </w:p>
        </w:tc>
        <w:tc>
          <w:tcPr>
            <w:tcW w:w="613" w:type="pct"/>
            <w:vMerge w:val="restart"/>
          </w:tcPr>
          <w:p w:rsidR="00B27AB5" w:rsidRPr="00927A7E" w:rsidRDefault="00B27AB5" w:rsidP="00927A7E">
            <w:pPr>
              <w:autoSpaceDE/>
              <w:autoSpaceDN/>
              <w:adjustRightInd/>
              <w:spacing w:after="0"/>
              <w:jc w:val="left"/>
              <w:rPr>
                <w:sz w:val="18"/>
                <w:szCs w:val="18"/>
              </w:rPr>
            </w:pPr>
            <w:r w:rsidRPr="00927A7E">
              <w:rPr>
                <w:sz w:val="18"/>
                <w:szCs w:val="18"/>
              </w:rPr>
              <w:t>ND</w:t>
            </w:r>
          </w:p>
        </w:tc>
        <w:tc>
          <w:tcPr>
            <w:tcW w:w="802" w:type="pct"/>
            <w:gridSpan w:val="3"/>
            <w:shd w:val="clear" w:color="auto" w:fill="auto"/>
          </w:tcPr>
          <w:p w:rsidR="00B27AB5" w:rsidRPr="00927A7E" w:rsidRDefault="00B27AB5" w:rsidP="00927A7E">
            <w:pPr>
              <w:autoSpaceDE/>
              <w:autoSpaceDN/>
              <w:adjustRightInd/>
              <w:spacing w:after="0"/>
              <w:jc w:val="left"/>
              <w:rPr>
                <w:sz w:val="18"/>
                <w:szCs w:val="18"/>
                <w:lang w:val="it-IT"/>
              </w:rPr>
            </w:pPr>
            <w:r w:rsidRPr="00927A7E">
              <w:rPr>
                <w:i/>
                <w:sz w:val="18"/>
                <w:szCs w:val="18"/>
                <w:lang w:val="it-IT"/>
              </w:rPr>
              <w:t xml:space="preserve">F. </w:t>
            </w:r>
            <w:proofErr w:type="spellStart"/>
            <w:r w:rsidRPr="00927A7E">
              <w:rPr>
                <w:i/>
                <w:sz w:val="18"/>
                <w:szCs w:val="18"/>
                <w:lang w:val="it-IT"/>
              </w:rPr>
              <w:t>nygamai</w:t>
            </w:r>
            <w:proofErr w:type="spellEnd"/>
            <w:r w:rsidRPr="00927A7E">
              <w:rPr>
                <w:i/>
                <w:sz w:val="18"/>
                <w:szCs w:val="18"/>
                <w:lang w:val="it-IT"/>
              </w:rPr>
              <w:t xml:space="preserve"> </w:t>
            </w:r>
          </w:p>
        </w:tc>
        <w:tc>
          <w:tcPr>
            <w:tcW w:w="745" w:type="pct"/>
            <w:shd w:val="clear" w:color="auto" w:fill="auto"/>
          </w:tcPr>
          <w:p w:rsidR="00B27AB5" w:rsidRPr="00927A7E" w:rsidRDefault="00B27AB5" w:rsidP="00927A7E">
            <w:pPr>
              <w:autoSpaceDE/>
              <w:autoSpaceDN/>
              <w:adjustRightInd/>
              <w:spacing w:after="0"/>
              <w:jc w:val="left"/>
              <w:rPr>
                <w:i/>
                <w:sz w:val="18"/>
                <w:szCs w:val="18"/>
                <w:lang w:val="it-IT"/>
              </w:rPr>
            </w:pPr>
            <w:r w:rsidRPr="00927A7E">
              <w:rPr>
                <w:sz w:val="18"/>
                <w:szCs w:val="18"/>
                <w:lang w:val="it-IT"/>
              </w:rPr>
              <w:t>4.66</w:t>
            </w:r>
          </w:p>
        </w:tc>
        <w:tc>
          <w:tcPr>
            <w:tcW w:w="679" w:type="pct"/>
            <w:vMerge w:val="restart"/>
          </w:tcPr>
          <w:p w:rsidR="00B27AB5" w:rsidRPr="00927A7E" w:rsidRDefault="00B27AB5" w:rsidP="00927A7E">
            <w:pPr>
              <w:autoSpaceDE/>
              <w:autoSpaceDN/>
              <w:adjustRightInd/>
              <w:spacing w:after="0"/>
              <w:jc w:val="left"/>
              <w:rPr>
                <w:sz w:val="18"/>
                <w:szCs w:val="18"/>
                <w:lang w:val="en-GB"/>
              </w:rPr>
            </w:pPr>
            <w:r w:rsidRPr="00927A7E">
              <w:rPr>
                <w:sz w:val="18"/>
                <w:szCs w:val="18"/>
                <w:lang w:val="en-GB"/>
              </w:rPr>
              <w:t>ND</w:t>
            </w:r>
          </w:p>
        </w:tc>
        <w:tc>
          <w:tcPr>
            <w:tcW w:w="768" w:type="pct"/>
            <w:vMerge w:val="restart"/>
            <w:shd w:val="clear" w:color="auto" w:fill="auto"/>
          </w:tcPr>
          <w:p w:rsidR="00B27AB5" w:rsidRPr="00927A7E" w:rsidRDefault="00B27AB5" w:rsidP="00927A7E">
            <w:pPr>
              <w:autoSpaceDE/>
              <w:autoSpaceDN/>
              <w:adjustRightInd/>
              <w:spacing w:after="0"/>
              <w:jc w:val="left"/>
              <w:rPr>
                <w:sz w:val="18"/>
                <w:szCs w:val="18"/>
                <w:lang w:val="en-GB"/>
              </w:rPr>
            </w:pPr>
            <w:r w:rsidRPr="00927A7E">
              <w:rPr>
                <w:sz w:val="18"/>
                <w:szCs w:val="18"/>
                <w:lang w:val="en-GB"/>
              </w:rPr>
              <w:fldChar w:fldCharType="begin">
                <w:fldData xml:space="preserve">PEVuZE5vdGU+PENpdGU+PEF1dGhvcj5BYmRlbC1IYWZlejwvQXV0aG9yPjxZZWFyPjIwMTQ8L1ll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=
</w:fldData>
              </w:fldChar>
            </w:r>
            <w:r w:rsidR="000C6DAC" w:rsidRPr="00927A7E">
              <w:rPr>
                <w:sz w:val="18"/>
                <w:szCs w:val="18"/>
                <w:lang w:val="en-GB"/>
              </w:rPr>
              <w:instrText xml:space="preserve"> ADDIN EN.CITE </w:instrText>
            </w:r>
            <w:r w:rsidR="000C6DAC" w:rsidRPr="00927A7E">
              <w:rPr>
                <w:sz w:val="18"/>
                <w:szCs w:val="18"/>
                <w:lang w:val="en-GB"/>
              </w:rPr>
              <w:fldChar w:fldCharType="begin">
                <w:fldData xml:space="preserve">PEVuZE5vdGU+PENpdGU+PEF1dGhvcj5BYmRlbC1IYWZlejwvQXV0aG9yPjxZZWFyPjIwMTQ8L1ll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=
</w:fldData>
              </w:fldChar>
            </w:r>
            <w:r w:rsidR="000C6DAC" w:rsidRPr="00927A7E">
              <w:rPr>
                <w:sz w:val="18"/>
                <w:szCs w:val="18"/>
                <w:lang w:val="en-GB"/>
              </w:rPr>
              <w:instrText xml:space="preserve"> ADDIN EN.CITE.DATA </w:instrText>
            </w:r>
            <w:r w:rsidR="000C6DAC" w:rsidRPr="00927A7E">
              <w:rPr>
                <w:sz w:val="18"/>
                <w:szCs w:val="18"/>
                <w:lang w:val="en-GB"/>
              </w:rPr>
            </w:r>
            <w:r w:rsidR="000C6DAC" w:rsidRPr="00927A7E">
              <w:rPr>
                <w:sz w:val="18"/>
                <w:szCs w:val="18"/>
                <w:lang w:val="en-GB"/>
              </w:rPr>
              <w:fldChar w:fldCharType="end"/>
            </w:r>
            <w:r w:rsidRPr="00927A7E">
              <w:rPr>
                <w:sz w:val="18"/>
                <w:szCs w:val="18"/>
                <w:lang w:val="en-GB"/>
              </w:rPr>
            </w:r>
            <w:r w:rsidRPr="00927A7E">
              <w:rPr>
                <w:sz w:val="18"/>
                <w:szCs w:val="18"/>
                <w:lang w:val="en-GB"/>
              </w:rPr>
              <w:fldChar w:fldCharType="separate"/>
            </w:r>
            <w:r w:rsidR="000C6DAC" w:rsidRPr="00927A7E">
              <w:rPr>
                <w:noProof/>
                <w:sz w:val="18"/>
                <w:szCs w:val="18"/>
                <w:lang w:val="en-GB"/>
              </w:rPr>
              <w:t>(Alves dos Reis et al., 2010; Abdel-Hafez et al., 2014)</w:t>
            </w:r>
            <w:r w:rsidRPr="00927A7E">
              <w:rPr>
                <w:sz w:val="18"/>
                <w:szCs w:val="18"/>
                <w:lang w:val="en-GB"/>
              </w:rPr>
              <w:fldChar w:fldCharType="end"/>
            </w:r>
          </w:p>
        </w:tc>
      </w:tr>
      <w:tr w:rsidR="00994F15" w:rsidRPr="00927A7E" w:rsidTr="00927A7E">
        <w:trPr>
          <w:trHeight w:val="300"/>
        </w:trPr>
        <w:tc>
          <w:tcPr>
            <w:tcW w:w="658" w:type="pct"/>
            <w:vMerge/>
          </w:tcPr>
          <w:p w:rsidR="00B27AB5" w:rsidRPr="00927A7E" w:rsidRDefault="00B27AB5" w:rsidP="00927A7E">
            <w:pPr>
              <w:autoSpaceDE/>
              <w:autoSpaceDN/>
              <w:adjustRightInd/>
              <w:spacing w:after="0"/>
              <w:jc w:val="left"/>
              <w:rPr>
                <w:sz w:val="18"/>
                <w:szCs w:val="18"/>
                <w:lang w:val="en-GB"/>
              </w:rPr>
            </w:pPr>
          </w:p>
        </w:tc>
        <w:tc>
          <w:tcPr>
            <w:tcW w:w="735" w:type="pct"/>
            <w:vMerge/>
          </w:tcPr>
          <w:p w:rsidR="00B27AB5" w:rsidRPr="00927A7E" w:rsidRDefault="00B27AB5" w:rsidP="00927A7E">
            <w:pPr>
              <w:autoSpaceDE/>
              <w:autoSpaceDN/>
              <w:adjustRightInd/>
              <w:spacing w:after="0"/>
              <w:jc w:val="left"/>
              <w:rPr>
                <w:i/>
                <w:sz w:val="18"/>
                <w:szCs w:val="18"/>
              </w:rPr>
            </w:pPr>
          </w:p>
        </w:tc>
        <w:tc>
          <w:tcPr>
            <w:tcW w:w="613" w:type="pct"/>
            <w:vMerge/>
          </w:tcPr>
          <w:p w:rsidR="00B27AB5" w:rsidRPr="00927A7E" w:rsidRDefault="00B27AB5" w:rsidP="00927A7E">
            <w:pPr>
              <w:autoSpaceDE/>
              <w:autoSpaceDN/>
              <w:adjustRightInd/>
              <w:spacing w:after="0"/>
              <w:jc w:val="left"/>
              <w:rPr>
                <w:sz w:val="18"/>
                <w:szCs w:val="18"/>
              </w:rPr>
            </w:pPr>
          </w:p>
        </w:tc>
        <w:tc>
          <w:tcPr>
            <w:tcW w:w="802" w:type="pct"/>
            <w:gridSpan w:val="3"/>
            <w:shd w:val="clear" w:color="auto" w:fill="auto"/>
          </w:tcPr>
          <w:p w:rsidR="00B27AB5" w:rsidRPr="00927A7E" w:rsidRDefault="00B27AB5" w:rsidP="00927A7E">
            <w:pPr>
              <w:autoSpaceDE/>
              <w:autoSpaceDN/>
              <w:adjustRightInd/>
              <w:spacing w:after="0"/>
              <w:jc w:val="left"/>
              <w:rPr>
                <w:i/>
                <w:sz w:val="18"/>
                <w:szCs w:val="18"/>
                <w:lang w:val="it-IT"/>
              </w:rPr>
            </w:pPr>
            <w:r w:rsidRPr="00927A7E">
              <w:rPr>
                <w:i/>
                <w:sz w:val="18"/>
                <w:szCs w:val="18"/>
                <w:lang w:val="it-IT"/>
              </w:rPr>
              <w:t xml:space="preserve">F. </w:t>
            </w:r>
            <w:proofErr w:type="spellStart"/>
            <w:r w:rsidRPr="00927A7E">
              <w:rPr>
                <w:i/>
                <w:sz w:val="18"/>
                <w:szCs w:val="18"/>
                <w:lang w:val="it-IT"/>
              </w:rPr>
              <w:t>verticillioides</w:t>
            </w:r>
            <w:proofErr w:type="spellEnd"/>
            <w:proofErr w:type="gramStart"/>
            <w:r w:rsidRPr="00927A7E">
              <w:rPr>
                <w:i/>
                <w:sz w:val="18"/>
                <w:szCs w:val="18"/>
                <w:lang w:val="it-IT"/>
              </w:rPr>
              <w:t xml:space="preserve">  </w:t>
            </w:r>
            <w:proofErr w:type="gramEnd"/>
          </w:p>
        </w:tc>
        <w:tc>
          <w:tcPr>
            <w:tcW w:w="745" w:type="pct"/>
            <w:shd w:val="clear" w:color="auto" w:fill="auto"/>
          </w:tcPr>
          <w:p w:rsidR="00B27AB5" w:rsidRPr="00927A7E" w:rsidRDefault="00B27AB5" w:rsidP="00927A7E">
            <w:pPr>
              <w:autoSpaceDE/>
              <w:autoSpaceDN/>
              <w:adjustRightInd/>
              <w:spacing w:after="0"/>
              <w:jc w:val="left"/>
              <w:rPr>
                <w:i/>
                <w:sz w:val="18"/>
                <w:szCs w:val="18"/>
                <w:lang w:val="it-IT"/>
              </w:rPr>
            </w:pPr>
            <w:r w:rsidRPr="00927A7E">
              <w:rPr>
                <w:sz w:val="18"/>
                <w:szCs w:val="18"/>
                <w:lang w:val="it-IT"/>
              </w:rPr>
              <w:t>5.72</w:t>
            </w:r>
          </w:p>
        </w:tc>
        <w:tc>
          <w:tcPr>
            <w:tcW w:w="679" w:type="pct"/>
            <w:vMerge/>
          </w:tcPr>
          <w:p w:rsidR="00B27AB5" w:rsidRPr="00927A7E" w:rsidRDefault="00B27AB5" w:rsidP="00927A7E">
            <w:pPr>
              <w:autoSpaceDE/>
              <w:autoSpaceDN/>
              <w:adjustRightInd/>
              <w:spacing w:after="0"/>
              <w:jc w:val="left"/>
              <w:rPr>
                <w:sz w:val="18"/>
                <w:szCs w:val="18"/>
                <w:lang w:val="en-GB"/>
              </w:rPr>
            </w:pPr>
          </w:p>
        </w:tc>
        <w:tc>
          <w:tcPr>
            <w:tcW w:w="768" w:type="pct"/>
            <w:vMerge/>
            <w:shd w:val="clear" w:color="auto" w:fill="auto"/>
          </w:tcPr>
          <w:p w:rsidR="00B27AB5" w:rsidRPr="00927A7E" w:rsidRDefault="00B27AB5" w:rsidP="00927A7E">
            <w:pPr>
              <w:autoSpaceDE/>
              <w:autoSpaceDN/>
              <w:adjustRightInd/>
              <w:spacing w:after="0"/>
              <w:jc w:val="left"/>
              <w:rPr>
                <w:sz w:val="18"/>
                <w:szCs w:val="18"/>
                <w:lang w:val="en-GB"/>
              </w:rPr>
            </w:pPr>
          </w:p>
        </w:tc>
      </w:tr>
      <w:tr w:rsidR="00994F15" w:rsidRPr="00927A7E" w:rsidTr="00927A7E">
        <w:trPr>
          <w:trHeight w:val="300"/>
        </w:trPr>
        <w:tc>
          <w:tcPr>
            <w:tcW w:w="658" w:type="pct"/>
            <w:vMerge/>
          </w:tcPr>
          <w:p w:rsidR="00B27AB5" w:rsidRPr="00927A7E" w:rsidRDefault="00B27AB5" w:rsidP="00927A7E">
            <w:pPr>
              <w:autoSpaceDE/>
              <w:autoSpaceDN/>
              <w:adjustRightInd/>
              <w:spacing w:after="0"/>
              <w:jc w:val="left"/>
              <w:rPr>
                <w:sz w:val="18"/>
                <w:szCs w:val="18"/>
                <w:lang w:val="en-GB"/>
              </w:rPr>
            </w:pPr>
          </w:p>
        </w:tc>
        <w:tc>
          <w:tcPr>
            <w:tcW w:w="735" w:type="pct"/>
            <w:vMerge/>
          </w:tcPr>
          <w:p w:rsidR="00B27AB5" w:rsidRPr="00927A7E" w:rsidRDefault="00B27AB5" w:rsidP="00927A7E">
            <w:pPr>
              <w:autoSpaceDE/>
              <w:autoSpaceDN/>
              <w:adjustRightInd/>
              <w:spacing w:after="0"/>
              <w:jc w:val="left"/>
              <w:rPr>
                <w:i/>
                <w:sz w:val="18"/>
                <w:szCs w:val="18"/>
              </w:rPr>
            </w:pPr>
          </w:p>
        </w:tc>
        <w:tc>
          <w:tcPr>
            <w:tcW w:w="613" w:type="pct"/>
            <w:vMerge/>
          </w:tcPr>
          <w:p w:rsidR="00B27AB5" w:rsidRPr="00927A7E" w:rsidRDefault="00B27AB5" w:rsidP="00927A7E">
            <w:pPr>
              <w:autoSpaceDE/>
              <w:autoSpaceDN/>
              <w:adjustRightInd/>
              <w:spacing w:after="0"/>
              <w:jc w:val="left"/>
              <w:rPr>
                <w:sz w:val="18"/>
                <w:szCs w:val="18"/>
              </w:rPr>
            </w:pPr>
          </w:p>
        </w:tc>
        <w:tc>
          <w:tcPr>
            <w:tcW w:w="802" w:type="pct"/>
            <w:gridSpan w:val="3"/>
            <w:shd w:val="clear" w:color="auto" w:fill="auto"/>
          </w:tcPr>
          <w:p w:rsidR="00B27AB5" w:rsidRPr="00927A7E" w:rsidRDefault="00B27AB5" w:rsidP="00927A7E">
            <w:pPr>
              <w:autoSpaceDE/>
              <w:autoSpaceDN/>
              <w:adjustRightInd/>
              <w:spacing w:after="0"/>
              <w:jc w:val="left"/>
              <w:rPr>
                <w:i/>
                <w:sz w:val="18"/>
                <w:szCs w:val="18"/>
                <w:lang w:val="it-IT"/>
              </w:rPr>
            </w:pPr>
            <w:r w:rsidRPr="00927A7E">
              <w:rPr>
                <w:i/>
                <w:sz w:val="18"/>
                <w:szCs w:val="18"/>
                <w:lang w:val="it-IT"/>
              </w:rPr>
              <w:t xml:space="preserve">F. solani </w:t>
            </w:r>
          </w:p>
        </w:tc>
        <w:tc>
          <w:tcPr>
            <w:tcW w:w="745" w:type="pct"/>
            <w:shd w:val="clear" w:color="auto" w:fill="auto"/>
          </w:tcPr>
          <w:p w:rsidR="00B27AB5" w:rsidRPr="00927A7E" w:rsidRDefault="00B27AB5" w:rsidP="00927A7E">
            <w:pPr>
              <w:autoSpaceDE/>
              <w:autoSpaceDN/>
              <w:adjustRightInd/>
              <w:spacing w:after="0"/>
              <w:jc w:val="left"/>
              <w:rPr>
                <w:i/>
                <w:sz w:val="18"/>
                <w:szCs w:val="18"/>
                <w:lang w:val="it-IT"/>
              </w:rPr>
            </w:pPr>
            <w:r w:rsidRPr="00927A7E">
              <w:rPr>
                <w:sz w:val="18"/>
                <w:szCs w:val="18"/>
                <w:lang w:val="it-IT"/>
              </w:rPr>
              <w:t>3.18</w:t>
            </w:r>
          </w:p>
        </w:tc>
        <w:tc>
          <w:tcPr>
            <w:tcW w:w="679" w:type="pct"/>
            <w:vMerge/>
          </w:tcPr>
          <w:p w:rsidR="00B27AB5" w:rsidRPr="00927A7E" w:rsidRDefault="00B27AB5" w:rsidP="00927A7E">
            <w:pPr>
              <w:autoSpaceDE/>
              <w:autoSpaceDN/>
              <w:adjustRightInd/>
              <w:spacing w:after="0"/>
              <w:jc w:val="left"/>
              <w:rPr>
                <w:sz w:val="18"/>
                <w:szCs w:val="18"/>
                <w:lang w:val="en-GB"/>
              </w:rPr>
            </w:pPr>
          </w:p>
        </w:tc>
        <w:tc>
          <w:tcPr>
            <w:tcW w:w="768" w:type="pct"/>
            <w:vMerge/>
            <w:shd w:val="clear" w:color="auto" w:fill="auto"/>
          </w:tcPr>
          <w:p w:rsidR="00B27AB5" w:rsidRPr="00927A7E" w:rsidRDefault="00B27AB5" w:rsidP="00927A7E">
            <w:pPr>
              <w:autoSpaceDE/>
              <w:autoSpaceDN/>
              <w:adjustRightInd/>
              <w:spacing w:after="0"/>
              <w:jc w:val="left"/>
              <w:rPr>
                <w:sz w:val="18"/>
                <w:szCs w:val="18"/>
                <w:lang w:val="en-GB"/>
              </w:rPr>
            </w:pPr>
          </w:p>
        </w:tc>
      </w:tr>
      <w:tr w:rsidR="00880816" w:rsidRPr="00927A7E" w:rsidTr="00927A7E">
        <w:trPr>
          <w:trHeight w:val="182"/>
        </w:trPr>
        <w:tc>
          <w:tcPr>
            <w:tcW w:w="658" w:type="pct"/>
            <w:vMerge w:val="restart"/>
          </w:tcPr>
          <w:p w:rsidR="00A50EC0" w:rsidRPr="00927A7E" w:rsidRDefault="00A50EC0" w:rsidP="00927A7E">
            <w:pPr>
              <w:autoSpaceDE/>
              <w:autoSpaceDN/>
              <w:adjustRightInd/>
              <w:spacing w:after="0"/>
              <w:jc w:val="left"/>
              <w:rPr>
                <w:sz w:val="18"/>
                <w:szCs w:val="18"/>
                <w:lang w:val="en-GB"/>
              </w:rPr>
            </w:pPr>
            <w:r w:rsidRPr="00927A7E">
              <w:rPr>
                <w:sz w:val="18"/>
                <w:szCs w:val="18"/>
                <w:lang w:val="en-GB"/>
              </w:rPr>
              <w:t xml:space="preserve">India </w:t>
            </w:r>
          </w:p>
        </w:tc>
        <w:tc>
          <w:tcPr>
            <w:tcW w:w="735" w:type="pct"/>
            <w:vMerge w:val="restart"/>
          </w:tcPr>
          <w:p w:rsidR="00A50EC0" w:rsidRPr="00927A7E" w:rsidRDefault="00A50EC0" w:rsidP="00927A7E">
            <w:pPr>
              <w:autoSpaceDE/>
              <w:autoSpaceDN/>
              <w:adjustRightInd/>
              <w:spacing w:after="0"/>
              <w:jc w:val="left"/>
              <w:rPr>
                <w:i/>
                <w:sz w:val="18"/>
                <w:szCs w:val="18"/>
                <w:lang w:val="en-GB"/>
              </w:rPr>
            </w:pPr>
            <w:r w:rsidRPr="00927A7E">
              <w:rPr>
                <w:i/>
                <w:sz w:val="18"/>
                <w:szCs w:val="18"/>
                <w:lang w:val="en-GB"/>
              </w:rPr>
              <w:t xml:space="preserve">Fusarium </w:t>
            </w:r>
          </w:p>
        </w:tc>
        <w:tc>
          <w:tcPr>
            <w:tcW w:w="613" w:type="pct"/>
            <w:vMerge w:val="restart"/>
          </w:tcPr>
          <w:p w:rsidR="00A50EC0" w:rsidRPr="00927A7E" w:rsidRDefault="00A50EC0" w:rsidP="00927A7E">
            <w:pPr>
              <w:autoSpaceDE/>
              <w:autoSpaceDN/>
              <w:adjustRightInd/>
              <w:spacing w:after="0"/>
              <w:jc w:val="left"/>
              <w:rPr>
                <w:sz w:val="18"/>
                <w:szCs w:val="18"/>
                <w:lang w:val="en-GB"/>
              </w:rPr>
            </w:pPr>
            <w:r w:rsidRPr="00927A7E">
              <w:rPr>
                <w:sz w:val="18"/>
                <w:szCs w:val="18"/>
                <w:lang w:val="en-GB"/>
              </w:rPr>
              <w:t>ND</w:t>
            </w:r>
          </w:p>
        </w:tc>
        <w:tc>
          <w:tcPr>
            <w:tcW w:w="802" w:type="pct"/>
            <w:gridSpan w:val="3"/>
            <w:shd w:val="clear" w:color="auto" w:fill="auto"/>
          </w:tcPr>
          <w:p w:rsidR="00A50EC0" w:rsidRPr="00927A7E" w:rsidRDefault="00A50EC0" w:rsidP="00927A7E">
            <w:pPr>
              <w:autoSpaceDE/>
              <w:autoSpaceDN/>
              <w:adjustRightInd/>
              <w:spacing w:after="0"/>
              <w:jc w:val="left"/>
              <w:rPr>
                <w:i/>
                <w:sz w:val="18"/>
                <w:szCs w:val="18"/>
                <w:lang w:val="en-GB"/>
              </w:rPr>
            </w:pPr>
            <w:r w:rsidRPr="00927A7E">
              <w:rPr>
                <w:i/>
                <w:sz w:val="18"/>
                <w:szCs w:val="18"/>
                <w:lang w:val="en-GB"/>
              </w:rPr>
              <w:t xml:space="preserve">F. </w:t>
            </w:r>
            <w:proofErr w:type="spellStart"/>
            <w:r w:rsidRPr="00927A7E">
              <w:rPr>
                <w:i/>
                <w:sz w:val="18"/>
                <w:szCs w:val="18"/>
                <w:lang w:val="en-GB"/>
              </w:rPr>
              <w:t>equiseti</w:t>
            </w:r>
            <w:proofErr w:type="spellEnd"/>
            <w:r w:rsidRPr="00927A7E">
              <w:rPr>
                <w:i/>
                <w:sz w:val="18"/>
                <w:szCs w:val="18"/>
                <w:lang w:val="en-GB"/>
              </w:rPr>
              <w:t xml:space="preserve"> </w:t>
            </w:r>
          </w:p>
        </w:tc>
        <w:tc>
          <w:tcPr>
            <w:tcW w:w="745" w:type="pct"/>
            <w:shd w:val="clear" w:color="auto" w:fill="auto"/>
          </w:tcPr>
          <w:p w:rsidR="00A50EC0" w:rsidRPr="00927A7E" w:rsidRDefault="00A50EC0" w:rsidP="00927A7E">
            <w:pPr>
              <w:autoSpaceDE/>
              <w:autoSpaceDN/>
              <w:adjustRightInd/>
              <w:spacing w:after="0"/>
              <w:jc w:val="left"/>
              <w:rPr>
                <w:sz w:val="18"/>
                <w:szCs w:val="18"/>
                <w:lang w:val="en-GB"/>
              </w:rPr>
            </w:pPr>
            <w:r w:rsidRPr="00927A7E">
              <w:rPr>
                <w:sz w:val="18"/>
                <w:szCs w:val="18"/>
                <w:lang w:val="en-GB"/>
              </w:rPr>
              <w:t>9.5</w:t>
            </w:r>
          </w:p>
        </w:tc>
        <w:tc>
          <w:tcPr>
            <w:tcW w:w="679" w:type="pct"/>
            <w:vMerge w:val="restart"/>
          </w:tcPr>
          <w:p w:rsidR="00A50EC0" w:rsidRPr="00927A7E" w:rsidRDefault="00A50EC0" w:rsidP="00927A7E">
            <w:pPr>
              <w:autoSpaceDE/>
              <w:autoSpaceDN/>
              <w:adjustRightInd/>
              <w:spacing w:after="0"/>
              <w:jc w:val="left"/>
              <w:rPr>
                <w:sz w:val="18"/>
                <w:szCs w:val="18"/>
                <w:lang w:val="en-GB"/>
              </w:rPr>
            </w:pPr>
            <w:r w:rsidRPr="00927A7E">
              <w:rPr>
                <w:sz w:val="18"/>
                <w:szCs w:val="18"/>
                <w:lang w:val="en-GB"/>
              </w:rPr>
              <w:t>ND</w:t>
            </w:r>
          </w:p>
        </w:tc>
        <w:tc>
          <w:tcPr>
            <w:tcW w:w="768" w:type="pct"/>
            <w:vMerge w:val="restart"/>
            <w:shd w:val="clear" w:color="auto" w:fill="auto"/>
          </w:tcPr>
          <w:p w:rsidR="00A50EC0" w:rsidRPr="00927A7E" w:rsidRDefault="00A50EC0" w:rsidP="00927A7E">
            <w:pPr>
              <w:autoSpaceDE/>
              <w:autoSpaceDN/>
              <w:adjustRightInd/>
              <w:spacing w:after="0"/>
              <w:jc w:val="left"/>
              <w:rPr>
                <w:sz w:val="18"/>
                <w:szCs w:val="18"/>
                <w:lang w:val="en-GB"/>
              </w:rPr>
            </w:pPr>
            <w:r w:rsidRPr="00927A7E">
              <w:rPr>
                <w:sz w:val="18"/>
                <w:szCs w:val="18"/>
                <w:lang w:val="en-GB"/>
              </w:rPr>
              <w:fldChar w:fldCharType="begin"/>
            </w:r>
            <w:r w:rsidR="000C6DAC" w:rsidRPr="00927A7E">
              <w:rPr>
                <w:sz w:val="18"/>
                <w:szCs w:val="18"/>
                <w:lang w:val="en-GB"/>
              </w:rPr>
              <w:instrText xml:space="preserve"> ADDIN EN.CITE &lt;EndNote&gt;&lt;Cite&gt;&lt;Author&gt;Sharma&lt;/Author&gt;&lt;Year&gt;2011&lt;/Year&gt;&lt;RecNum&gt;467&lt;/RecNum&gt;&lt;DisplayText&gt;(Sharma et al., 2011)&lt;/DisplayText&gt;&lt;record&gt;&lt;rec-number&gt;467&lt;/rec-number&gt;&lt;foreign-keys&gt;&lt;key app="EN" db-id="d9a2dxs2mp90fser0xlv2wenwxrz2df9stvw" timestamp="1504536701"&gt;467&lt;/key&gt;&lt;/foreign-keys&gt;&lt;ref-type name="Journal Article"&gt;17&lt;/ref-type&gt;&lt;contributors&gt;&lt;authors&gt;&lt;author&gt;Sharma, Rajan&lt;/author&gt;&lt;author&gt;Thakur Ram, P.&lt;/author&gt;&lt;author&gt;Senthilvel, Senapathy&lt;/author&gt;&lt;author&gt;Nayak, Spurthi&lt;/author&gt;&lt;author&gt;Reddy, S. Veera&lt;/author&gt;&lt;author&gt;Rao Veeranki, Panduranga&lt;/author&gt;&lt;author&gt;Varshney Rajeev, K.&lt;/author&gt;&lt;/authors&gt;&lt;/contributors&gt;&lt;titles&gt;&lt;title&gt;Identification and characterization of toxigenic fusaria associated with sorghum grain mold complex in India&lt;/title&gt;&lt;secondary-title&gt;Mycopathologia&lt;/secondary-title&gt;&lt;/titles&gt;&lt;periodical&gt;&lt;full-title&gt;Mycopathologia&lt;/full-title&gt;&lt;/periodical&gt;&lt;pages&gt;223-30&lt;/pages&gt;&lt;volume&gt;171&lt;/volume&gt;&lt;number&gt;3&lt;/number&gt;&lt;dates&gt;&lt;year&gt;2011&lt;/year&gt;&lt;/dates&gt;&lt;urls&gt;&lt;/urls&gt;&lt;electronic-resource-num&gt;I http://dx.doi.org/10.1007/s11046-010-9354-x&lt;/electronic-resource-num&gt;&lt;language&gt;English&lt;/language&gt;&lt;/record&gt;&lt;/Cite&gt;&lt;/EndNote&gt;</w:instrText>
            </w:r>
            <w:r w:rsidRPr="00927A7E">
              <w:rPr>
                <w:sz w:val="18"/>
                <w:szCs w:val="18"/>
                <w:lang w:val="en-GB"/>
              </w:rPr>
              <w:fldChar w:fldCharType="separate"/>
            </w:r>
            <w:r w:rsidRPr="00927A7E">
              <w:rPr>
                <w:noProof/>
                <w:sz w:val="18"/>
                <w:szCs w:val="18"/>
                <w:lang w:val="en-GB"/>
              </w:rPr>
              <w:t>(Sharma et al., 2011)</w:t>
            </w:r>
            <w:r w:rsidRPr="00927A7E">
              <w:rPr>
                <w:sz w:val="18"/>
                <w:szCs w:val="18"/>
                <w:lang w:val="en-GB"/>
              </w:rPr>
              <w:fldChar w:fldCharType="end"/>
            </w:r>
          </w:p>
        </w:tc>
      </w:tr>
      <w:tr w:rsidR="00880816" w:rsidRPr="00927A7E" w:rsidTr="00927A7E">
        <w:trPr>
          <w:trHeight w:val="181"/>
        </w:trPr>
        <w:tc>
          <w:tcPr>
            <w:tcW w:w="658" w:type="pct"/>
            <w:vMerge/>
          </w:tcPr>
          <w:p w:rsidR="00A50EC0" w:rsidRPr="00927A7E" w:rsidRDefault="00A50EC0" w:rsidP="00927A7E">
            <w:pPr>
              <w:autoSpaceDE/>
              <w:autoSpaceDN/>
              <w:adjustRightInd/>
              <w:spacing w:after="0"/>
              <w:jc w:val="left"/>
              <w:rPr>
                <w:sz w:val="18"/>
                <w:szCs w:val="18"/>
                <w:lang w:val="en-GB"/>
              </w:rPr>
            </w:pPr>
          </w:p>
        </w:tc>
        <w:tc>
          <w:tcPr>
            <w:tcW w:w="735" w:type="pct"/>
            <w:vMerge/>
          </w:tcPr>
          <w:p w:rsidR="00A50EC0" w:rsidRPr="00927A7E" w:rsidRDefault="00A50EC0" w:rsidP="00927A7E">
            <w:pPr>
              <w:autoSpaceDE/>
              <w:autoSpaceDN/>
              <w:adjustRightInd/>
              <w:spacing w:after="0"/>
              <w:jc w:val="left"/>
              <w:rPr>
                <w:i/>
                <w:sz w:val="18"/>
                <w:szCs w:val="18"/>
                <w:lang w:val="en-GB"/>
              </w:rPr>
            </w:pPr>
          </w:p>
        </w:tc>
        <w:tc>
          <w:tcPr>
            <w:tcW w:w="613" w:type="pct"/>
            <w:vMerge/>
          </w:tcPr>
          <w:p w:rsidR="00A50EC0" w:rsidRPr="00927A7E" w:rsidRDefault="00A50EC0" w:rsidP="00927A7E">
            <w:pPr>
              <w:autoSpaceDE/>
              <w:autoSpaceDN/>
              <w:adjustRightInd/>
              <w:spacing w:after="0"/>
              <w:jc w:val="left"/>
              <w:rPr>
                <w:sz w:val="18"/>
                <w:szCs w:val="18"/>
                <w:lang w:val="en-GB"/>
              </w:rPr>
            </w:pPr>
          </w:p>
        </w:tc>
        <w:tc>
          <w:tcPr>
            <w:tcW w:w="802" w:type="pct"/>
            <w:gridSpan w:val="3"/>
            <w:shd w:val="clear" w:color="auto" w:fill="auto"/>
          </w:tcPr>
          <w:p w:rsidR="00A50EC0" w:rsidRPr="00927A7E" w:rsidRDefault="00A50EC0" w:rsidP="00927A7E">
            <w:pPr>
              <w:autoSpaceDE/>
              <w:autoSpaceDN/>
              <w:adjustRightInd/>
              <w:spacing w:after="0"/>
              <w:jc w:val="left"/>
              <w:rPr>
                <w:i/>
                <w:sz w:val="18"/>
                <w:szCs w:val="18"/>
                <w:lang w:val="en-GB"/>
              </w:rPr>
            </w:pPr>
            <w:r w:rsidRPr="00927A7E">
              <w:rPr>
                <w:i/>
                <w:sz w:val="18"/>
                <w:szCs w:val="18"/>
                <w:lang w:val="en-GB"/>
              </w:rPr>
              <w:t xml:space="preserve">F. </w:t>
            </w:r>
            <w:proofErr w:type="spellStart"/>
            <w:r w:rsidRPr="00927A7E">
              <w:rPr>
                <w:i/>
                <w:sz w:val="18"/>
                <w:szCs w:val="18"/>
                <w:lang w:val="en-GB"/>
              </w:rPr>
              <w:t>proliferatum</w:t>
            </w:r>
            <w:proofErr w:type="spellEnd"/>
            <w:r w:rsidRPr="00927A7E">
              <w:rPr>
                <w:i/>
                <w:sz w:val="18"/>
                <w:szCs w:val="18"/>
                <w:lang w:val="en-GB"/>
              </w:rPr>
              <w:t xml:space="preserve"> </w:t>
            </w:r>
          </w:p>
        </w:tc>
        <w:tc>
          <w:tcPr>
            <w:tcW w:w="745" w:type="pct"/>
            <w:shd w:val="clear" w:color="auto" w:fill="auto"/>
          </w:tcPr>
          <w:p w:rsidR="00A50EC0" w:rsidRPr="00927A7E" w:rsidRDefault="00A50EC0" w:rsidP="00927A7E">
            <w:pPr>
              <w:autoSpaceDE/>
              <w:autoSpaceDN/>
              <w:adjustRightInd/>
              <w:spacing w:after="0"/>
              <w:jc w:val="left"/>
              <w:rPr>
                <w:i/>
                <w:sz w:val="18"/>
                <w:szCs w:val="18"/>
                <w:lang w:val="en-GB"/>
              </w:rPr>
            </w:pPr>
            <w:r w:rsidRPr="00927A7E">
              <w:rPr>
                <w:sz w:val="18"/>
                <w:szCs w:val="18"/>
                <w:lang w:val="en-GB"/>
              </w:rPr>
              <w:t>19.04</w:t>
            </w:r>
          </w:p>
        </w:tc>
        <w:tc>
          <w:tcPr>
            <w:tcW w:w="679" w:type="pct"/>
            <w:vMerge/>
          </w:tcPr>
          <w:p w:rsidR="00A50EC0" w:rsidRPr="00927A7E" w:rsidRDefault="00A50EC0" w:rsidP="00927A7E">
            <w:pPr>
              <w:autoSpaceDE/>
              <w:autoSpaceDN/>
              <w:adjustRightInd/>
              <w:spacing w:after="0"/>
              <w:jc w:val="left"/>
              <w:rPr>
                <w:sz w:val="18"/>
                <w:szCs w:val="18"/>
                <w:lang w:val="en-GB"/>
              </w:rPr>
            </w:pPr>
          </w:p>
        </w:tc>
        <w:tc>
          <w:tcPr>
            <w:tcW w:w="768" w:type="pct"/>
            <w:vMerge/>
            <w:shd w:val="clear" w:color="auto" w:fill="auto"/>
          </w:tcPr>
          <w:p w:rsidR="00A50EC0" w:rsidRPr="00927A7E" w:rsidRDefault="00A50EC0" w:rsidP="00927A7E">
            <w:pPr>
              <w:autoSpaceDE/>
              <w:autoSpaceDN/>
              <w:adjustRightInd/>
              <w:spacing w:after="0"/>
              <w:jc w:val="left"/>
              <w:rPr>
                <w:sz w:val="18"/>
                <w:szCs w:val="18"/>
                <w:lang w:val="en-GB"/>
              </w:rPr>
            </w:pPr>
          </w:p>
        </w:tc>
      </w:tr>
      <w:tr w:rsidR="00233BA6" w:rsidRPr="00927A7E" w:rsidTr="00927A7E">
        <w:trPr>
          <w:trHeight w:val="182"/>
        </w:trPr>
        <w:tc>
          <w:tcPr>
            <w:tcW w:w="658" w:type="pct"/>
            <w:vMerge w:val="restart"/>
          </w:tcPr>
          <w:p w:rsidR="00233BA6" w:rsidRPr="00927A7E" w:rsidRDefault="00233BA6" w:rsidP="00927A7E">
            <w:pPr>
              <w:autoSpaceDE/>
              <w:autoSpaceDN/>
              <w:adjustRightInd/>
              <w:spacing w:after="0"/>
              <w:jc w:val="left"/>
              <w:rPr>
                <w:sz w:val="18"/>
                <w:szCs w:val="18"/>
                <w:lang w:val="en-GB"/>
              </w:rPr>
            </w:pPr>
            <w:r w:rsidRPr="00927A7E">
              <w:rPr>
                <w:sz w:val="18"/>
                <w:szCs w:val="18"/>
                <w:lang w:val="en-GB"/>
              </w:rPr>
              <w:t>India</w:t>
            </w:r>
          </w:p>
        </w:tc>
        <w:tc>
          <w:tcPr>
            <w:tcW w:w="735" w:type="pct"/>
            <w:vMerge w:val="restart"/>
          </w:tcPr>
          <w:p w:rsidR="00233BA6" w:rsidRPr="00927A7E" w:rsidRDefault="00233BA6" w:rsidP="00927A7E">
            <w:pPr>
              <w:autoSpaceDE/>
              <w:autoSpaceDN/>
              <w:adjustRightInd/>
              <w:spacing w:after="0"/>
              <w:jc w:val="left"/>
              <w:rPr>
                <w:i/>
                <w:sz w:val="18"/>
                <w:szCs w:val="18"/>
                <w:lang w:val="en-GB"/>
              </w:rPr>
            </w:pPr>
            <w:r w:rsidRPr="00927A7E">
              <w:rPr>
                <w:i/>
                <w:sz w:val="18"/>
                <w:szCs w:val="18"/>
                <w:lang w:val="en-GB"/>
              </w:rPr>
              <w:t>Aspergillus</w:t>
            </w:r>
          </w:p>
        </w:tc>
        <w:tc>
          <w:tcPr>
            <w:tcW w:w="613" w:type="pct"/>
            <w:vMerge w:val="restart"/>
          </w:tcPr>
          <w:p w:rsidR="00233BA6" w:rsidRPr="00927A7E" w:rsidRDefault="00233BA6" w:rsidP="00927A7E">
            <w:pPr>
              <w:autoSpaceDE/>
              <w:autoSpaceDN/>
              <w:adjustRightInd/>
              <w:spacing w:after="0"/>
              <w:jc w:val="left"/>
              <w:rPr>
                <w:sz w:val="18"/>
                <w:szCs w:val="18"/>
                <w:lang w:val="en-GB"/>
              </w:rPr>
            </w:pPr>
            <w:r w:rsidRPr="00927A7E">
              <w:rPr>
                <w:sz w:val="18"/>
                <w:szCs w:val="18"/>
                <w:lang w:val="en-GB"/>
              </w:rPr>
              <w:t>ND</w:t>
            </w:r>
          </w:p>
        </w:tc>
        <w:tc>
          <w:tcPr>
            <w:tcW w:w="802" w:type="pct"/>
            <w:gridSpan w:val="3"/>
            <w:shd w:val="clear" w:color="auto" w:fill="auto"/>
          </w:tcPr>
          <w:p w:rsidR="00233BA6" w:rsidRPr="00927A7E" w:rsidRDefault="00233BA6" w:rsidP="00927A7E">
            <w:pPr>
              <w:autoSpaceDE/>
              <w:autoSpaceDN/>
              <w:adjustRightInd/>
              <w:spacing w:after="0"/>
              <w:jc w:val="left"/>
              <w:rPr>
                <w:sz w:val="18"/>
                <w:szCs w:val="18"/>
                <w:lang w:val="en-GB"/>
              </w:rPr>
            </w:pPr>
            <w:r w:rsidRPr="00927A7E">
              <w:rPr>
                <w:i/>
                <w:sz w:val="18"/>
                <w:szCs w:val="18"/>
                <w:lang w:val="en-GB"/>
              </w:rPr>
              <w:t xml:space="preserve">A. </w:t>
            </w:r>
            <w:proofErr w:type="spellStart"/>
            <w:r w:rsidRPr="00927A7E">
              <w:rPr>
                <w:i/>
                <w:sz w:val="18"/>
                <w:szCs w:val="18"/>
                <w:lang w:val="en-GB"/>
              </w:rPr>
              <w:t>niger</w:t>
            </w:r>
            <w:proofErr w:type="spellEnd"/>
          </w:p>
        </w:tc>
        <w:tc>
          <w:tcPr>
            <w:tcW w:w="745" w:type="pct"/>
            <w:shd w:val="clear" w:color="auto" w:fill="auto"/>
          </w:tcPr>
          <w:p w:rsidR="00233BA6" w:rsidRPr="00927A7E" w:rsidRDefault="00233BA6" w:rsidP="00927A7E">
            <w:pPr>
              <w:autoSpaceDE/>
              <w:autoSpaceDN/>
              <w:adjustRightInd/>
              <w:spacing w:after="0"/>
              <w:jc w:val="left"/>
              <w:rPr>
                <w:i/>
                <w:sz w:val="18"/>
                <w:szCs w:val="18"/>
                <w:lang w:val="en-GB"/>
              </w:rPr>
            </w:pPr>
            <w:r w:rsidRPr="00927A7E">
              <w:rPr>
                <w:sz w:val="18"/>
                <w:szCs w:val="18"/>
                <w:lang w:val="en-GB"/>
              </w:rPr>
              <w:t>100</w:t>
            </w:r>
          </w:p>
        </w:tc>
        <w:tc>
          <w:tcPr>
            <w:tcW w:w="679" w:type="pct"/>
            <w:vMerge w:val="restart"/>
          </w:tcPr>
          <w:p w:rsidR="00233BA6" w:rsidRPr="00927A7E" w:rsidRDefault="00233BA6" w:rsidP="00927A7E">
            <w:pPr>
              <w:autoSpaceDE/>
              <w:autoSpaceDN/>
              <w:adjustRightInd/>
              <w:spacing w:after="0"/>
              <w:jc w:val="left"/>
              <w:rPr>
                <w:sz w:val="18"/>
                <w:szCs w:val="18"/>
                <w:lang w:val="en-GB"/>
              </w:rPr>
            </w:pPr>
            <w:r w:rsidRPr="00927A7E">
              <w:rPr>
                <w:sz w:val="18"/>
                <w:szCs w:val="18"/>
                <w:lang w:val="en-GB"/>
              </w:rPr>
              <w:t>AFB1</w:t>
            </w:r>
          </w:p>
          <w:p w:rsidR="00233BA6" w:rsidRPr="00927A7E" w:rsidRDefault="00233BA6" w:rsidP="00927A7E">
            <w:pPr>
              <w:autoSpaceDE/>
              <w:autoSpaceDN/>
              <w:adjustRightInd/>
              <w:spacing w:after="0"/>
              <w:jc w:val="left"/>
              <w:rPr>
                <w:sz w:val="18"/>
                <w:szCs w:val="18"/>
                <w:lang w:val="en-GB"/>
              </w:rPr>
            </w:pPr>
            <w:r w:rsidRPr="00927A7E">
              <w:rPr>
                <w:sz w:val="18"/>
                <w:szCs w:val="18"/>
                <w:lang w:val="en-GB"/>
              </w:rPr>
              <w:t>OTA</w:t>
            </w:r>
          </w:p>
        </w:tc>
        <w:tc>
          <w:tcPr>
            <w:tcW w:w="768" w:type="pct"/>
            <w:vMerge w:val="restart"/>
            <w:shd w:val="clear" w:color="auto" w:fill="auto"/>
          </w:tcPr>
          <w:p w:rsidR="00233BA6" w:rsidRPr="00927A7E" w:rsidRDefault="00233BA6" w:rsidP="00927A7E">
            <w:pPr>
              <w:autoSpaceDE/>
              <w:autoSpaceDN/>
              <w:adjustRightInd/>
              <w:spacing w:after="0"/>
              <w:jc w:val="left"/>
              <w:rPr>
                <w:sz w:val="18"/>
                <w:szCs w:val="18"/>
                <w:lang w:val="en-GB"/>
              </w:rPr>
            </w:pPr>
            <w:r w:rsidRPr="00927A7E">
              <w:rPr>
                <w:sz w:val="18"/>
                <w:szCs w:val="18"/>
                <w:lang w:val="en-GB"/>
              </w:rPr>
              <w:fldChar w:fldCharType="begin"/>
            </w:r>
            <w:r w:rsidRPr="00927A7E">
              <w:rPr>
                <w:sz w:val="18"/>
                <w:szCs w:val="18"/>
                <w:lang w:val="en-GB"/>
              </w:rPr>
              <w:instrText xml:space="preserve"> ADDIN EN.CITE &lt;EndNote&gt;&lt;Cite&gt;&lt;Author&gt;Priyanka&lt;/Author&gt;&lt;Year&gt;2014&lt;/Year&gt;&lt;RecNum&gt;201&lt;/RecNum&gt;&lt;DisplayText&gt;(Priyanka et al., 2014)&lt;/DisplayText&gt;&lt;record&gt;&lt;rec-number&gt;201&lt;/rec-number&gt;&lt;foreign-keys&gt;&lt;key app="EN" db-id="d9a2dxs2mp90fser0xlv2wenwxrz2df9stvw" timestamp="1504536701"&gt;201&lt;/key&gt;&lt;/foreign-keys&gt;&lt;ref-type name="Journal Article"&gt;17&lt;/ref-type&gt;&lt;contributors&gt;&lt;authors&gt;&lt;author&gt;Priyanka, S.R.&lt;/author&gt;&lt;author&gt;Venkataramana, M. &lt;/author&gt;&lt;author&gt;Kumar, G.P.&lt;/author&gt;&lt;author&gt;Rao, V.K. &lt;/author&gt;&lt;author&gt;Murali, H.C.&lt;/author&gt;&lt;author&gt;Batra, H.V.&lt;/author&gt;&lt;/authors&gt;&lt;/contributors&gt;&lt;titles&gt;&lt;title&gt;Occurrence and molecular detection of toxigenic Aspergillus species in food grain samples from India&lt;/title&gt;&lt;secondary-title&gt;Journal of the science of food and agriculture&lt;/secondary-title&gt;&lt;/titles&gt;&lt;periodical&gt;&lt;full-title&gt;Journal of the science of food and agriculture&lt;/full-title&gt;&lt;/periodical&gt;&lt;pages&gt;537-43&lt;/pages&gt;&lt;volume&gt;94&lt;/volume&gt;&lt;number&gt;3&lt;/number&gt;&lt;dates&gt;&lt;year&gt;2014&lt;/year&gt;&lt;/dates&gt;&lt;urls&gt;&lt;related-urls&gt;&lt;url&gt;&lt;style face="underline" font="default" size="100%"&gt;https://onlinelibrary.wiley.com/doi/pdf/10.1002/jsfa.6289&lt;/style&gt;&lt;/url&gt;&lt;/related-urls&gt;&lt;/urls&gt;&lt;electronic-resource-num&gt;10.1002/jsfa.6289&lt;/electronic-resource-num&gt;&lt;research-notes&gt;TS4&lt;/research-notes&gt;&lt;language&gt;English&lt;/language&gt;&lt;/record&gt;&lt;/Cite&gt;&lt;/EndNote&gt;</w:instrText>
            </w:r>
            <w:r w:rsidRPr="00927A7E">
              <w:rPr>
                <w:sz w:val="18"/>
                <w:szCs w:val="18"/>
                <w:lang w:val="en-GB"/>
              </w:rPr>
              <w:fldChar w:fldCharType="separate"/>
            </w:r>
            <w:r w:rsidRPr="00927A7E">
              <w:rPr>
                <w:noProof/>
                <w:sz w:val="18"/>
                <w:szCs w:val="18"/>
                <w:lang w:val="en-GB"/>
              </w:rPr>
              <w:t>(Priyanka et al., 2014)</w:t>
            </w:r>
            <w:r w:rsidRPr="00927A7E">
              <w:rPr>
                <w:sz w:val="18"/>
                <w:szCs w:val="18"/>
                <w:lang w:val="en-GB"/>
              </w:rPr>
              <w:fldChar w:fldCharType="end"/>
            </w:r>
          </w:p>
        </w:tc>
      </w:tr>
      <w:tr w:rsidR="00233BA6" w:rsidRPr="00927A7E" w:rsidTr="00927A7E">
        <w:trPr>
          <w:trHeight w:val="180"/>
        </w:trPr>
        <w:tc>
          <w:tcPr>
            <w:tcW w:w="658" w:type="pct"/>
            <w:vMerge/>
          </w:tcPr>
          <w:p w:rsidR="00233BA6" w:rsidRPr="00927A7E" w:rsidRDefault="00233BA6" w:rsidP="00927A7E">
            <w:pPr>
              <w:autoSpaceDE/>
              <w:autoSpaceDN/>
              <w:adjustRightInd/>
              <w:spacing w:after="0"/>
              <w:jc w:val="left"/>
              <w:rPr>
                <w:sz w:val="18"/>
                <w:szCs w:val="18"/>
                <w:lang w:val="en-GB"/>
              </w:rPr>
            </w:pPr>
          </w:p>
        </w:tc>
        <w:tc>
          <w:tcPr>
            <w:tcW w:w="735" w:type="pct"/>
            <w:vMerge/>
          </w:tcPr>
          <w:p w:rsidR="00233BA6" w:rsidRPr="00927A7E" w:rsidRDefault="00233BA6" w:rsidP="00927A7E">
            <w:pPr>
              <w:autoSpaceDE/>
              <w:autoSpaceDN/>
              <w:adjustRightInd/>
              <w:spacing w:after="0"/>
              <w:jc w:val="left"/>
              <w:rPr>
                <w:i/>
                <w:sz w:val="18"/>
                <w:szCs w:val="18"/>
                <w:lang w:val="en-GB"/>
              </w:rPr>
            </w:pPr>
          </w:p>
        </w:tc>
        <w:tc>
          <w:tcPr>
            <w:tcW w:w="613" w:type="pct"/>
            <w:vMerge/>
          </w:tcPr>
          <w:p w:rsidR="00233BA6" w:rsidRPr="00927A7E" w:rsidRDefault="00233BA6" w:rsidP="00927A7E">
            <w:pPr>
              <w:autoSpaceDE/>
              <w:autoSpaceDN/>
              <w:adjustRightInd/>
              <w:spacing w:after="0"/>
              <w:jc w:val="left"/>
              <w:rPr>
                <w:sz w:val="18"/>
                <w:szCs w:val="18"/>
                <w:lang w:val="en-GB"/>
              </w:rPr>
            </w:pPr>
          </w:p>
        </w:tc>
        <w:tc>
          <w:tcPr>
            <w:tcW w:w="802" w:type="pct"/>
            <w:gridSpan w:val="3"/>
            <w:shd w:val="clear" w:color="auto" w:fill="auto"/>
          </w:tcPr>
          <w:p w:rsidR="00233BA6" w:rsidRPr="00927A7E" w:rsidRDefault="00233BA6" w:rsidP="00927A7E">
            <w:pPr>
              <w:autoSpaceDE/>
              <w:autoSpaceDN/>
              <w:adjustRightInd/>
              <w:spacing w:after="0"/>
              <w:jc w:val="left"/>
              <w:rPr>
                <w:i/>
                <w:sz w:val="18"/>
                <w:szCs w:val="18"/>
                <w:lang w:val="en-GB"/>
              </w:rPr>
            </w:pPr>
            <w:r w:rsidRPr="00927A7E">
              <w:rPr>
                <w:i/>
                <w:sz w:val="18"/>
                <w:szCs w:val="18"/>
                <w:lang w:val="en-GB"/>
              </w:rPr>
              <w:t xml:space="preserve">A. </w:t>
            </w:r>
            <w:proofErr w:type="spellStart"/>
            <w:r w:rsidRPr="00927A7E">
              <w:rPr>
                <w:i/>
                <w:sz w:val="18"/>
                <w:szCs w:val="18"/>
                <w:lang w:val="en-GB"/>
              </w:rPr>
              <w:t>flavus</w:t>
            </w:r>
            <w:proofErr w:type="spellEnd"/>
            <w:r w:rsidRPr="00927A7E">
              <w:rPr>
                <w:i/>
                <w:sz w:val="18"/>
                <w:szCs w:val="18"/>
                <w:lang w:val="en-GB"/>
              </w:rPr>
              <w:t xml:space="preserve"> </w:t>
            </w:r>
          </w:p>
        </w:tc>
        <w:tc>
          <w:tcPr>
            <w:tcW w:w="745" w:type="pct"/>
            <w:shd w:val="clear" w:color="auto" w:fill="auto"/>
          </w:tcPr>
          <w:p w:rsidR="00233BA6" w:rsidRPr="00927A7E" w:rsidRDefault="00233BA6" w:rsidP="00927A7E">
            <w:pPr>
              <w:autoSpaceDE/>
              <w:autoSpaceDN/>
              <w:adjustRightInd/>
              <w:spacing w:after="0"/>
              <w:jc w:val="left"/>
              <w:rPr>
                <w:i/>
                <w:sz w:val="18"/>
                <w:szCs w:val="18"/>
                <w:lang w:val="en-GB"/>
              </w:rPr>
            </w:pPr>
            <w:r w:rsidRPr="00927A7E">
              <w:rPr>
                <w:sz w:val="18"/>
                <w:szCs w:val="18"/>
                <w:lang w:val="en-GB"/>
              </w:rPr>
              <w:t>50</w:t>
            </w:r>
          </w:p>
        </w:tc>
        <w:tc>
          <w:tcPr>
            <w:tcW w:w="679" w:type="pct"/>
            <w:vMerge/>
          </w:tcPr>
          <w:p w:rsidR="00233BA6" w:rsidRPr="00927A7E" w:rsidRDefault="00233BA6" w:rsidP="00927A7E">
            <w:pPr>
              <w:autoSpaceDE/>
              <w:autoSpaceDN/>
              <w:adjustRightInd/>
              <w:spacing w:after="0"/>
              <w:jc w:val="left"/>
              <w:rPr>
                <w:sz w:val="18"/>
                <w:szCs w:val="18"/>
                <w:lang w:val="en-GB"/>
              </w:rPr>
            </w:pPr>
          </w:p>
        </w:tc>
        <w:tc>
          <w:tcPr>
            <w:tcW w:w="768" w:type="pct"/>
            <w:vMerge/>
            <w:shd w:val="clear" w:color="auto" w:fill="auto"/>
          </w:tcPr>
          <w:p w:rsidR="00233BA6" w:rsidRPr="00927A7E" w:rsidRDefault="00233BA6" w:rsidP="00927A7E">
            <w:pPr>
              <w:autoSpaceDE/>
              <w:autoSpaceDN/>
              <w:adjustRightInd/>
              <w:spacing w:after="0"/>
              <w:jc w:val="left"/>
              <w:rPr>
                <w:sz w:val="18"/>
                <w:szCs w:val="18"/>
                <w:lang w:val="en-GB"/>
              </w:rPr>
            </w:pPr>
          </w:p>
        </w:tc>
      </w:tr>
      <w:tr w:rsidR="00233BA6" w:rsidRPr="00927A7E" w:rsidTr="00927A7E">
        <w:trPr>
          <w:trHeight w:val="180"/>
        </w:trPr>
        <w:tc>
          <w:tcPr>
            <w:tcW w:w="658" w:type="pct"/>
            <w:vMerge/>
          </w:tcPr>
          <w:p w:rsidR="00233BA6" w:rsidRPr="00927A7E" w:rsidRDefault="00233BA6" w:rsidP="00927A7E">
            <w:pPr>
              <w:autoSpaceDE/>
              <w:autoSpaceDN/>
              <w:adjustRightInd/>
              <w:spacing w:after="0"/>
              <w:jc w:val="left"/>
              <w:rPr>
                <w:sz w:val="18"/>
                <w:szCs w:val="18"/>
                <w:lang w:val="en-GB"/>
              </w:rPr>
            </w:pPr>
          </w:p>
        </w:tc>
        <w:tc>
          <w:tcPr>
            <w:tcW w:w="735" w:type="pct"/>
            <w:vMerge/>
          </w:tcPr>
          <w:p w:rsidR="00233BA6" w:rsidRPr="00927A7E" w:rsidRDefault="00233BA6" w:rsidP="00927A7E">
            <w:pPr>
              <w:autoSpaceDE/>
              <w:autoSpaceDN/>
              <w:adjustRightInd/>
              <w:spacing w:after="0"/>
              <w:jc w:val="left"/>
              <w:rPr>
                <w:i/>
                <w:sz w:val="18"/>
                <w:szCs w:val="18"/>
                <w:lang w:val="en-GB"/>
              </w:rPr>
            </w:pPr>
          </w:p>
        </w:tc>
        <w:tc>
          <w:tcPr>
            <w:tcW w:w="613" w:type="pct"/>
            <w:vMerge/>
          </w:tcPr>
          <w:p w:rsidR="00233BA6" w:rsidRPr="00927A7E" w:rsidRDefault="00233BA6" w:rsidP="00927A7E">
            <w:pPr>
              <w:autoSpaceDE/>
              <w:autoSpaceDN/>
              <w:adjustRightInd/>
              <w:spacing w:after="0"/>
              <w:jc w:val="left"/>
              <w:rPr>
                <w:sz w:val="18"/>
                <w:szCs w:val="18"/>
                <w:lang w:val="en-GB"/>
              </w:rPr>
            </w:pPr>
          </w:p>
        </w:tc>
        <w:tc>
          <w:tcPr>
            <w:tcW w:w="802" w:type="pct"/>
            <w:gridSpan w:val="3"/>
            <w:shd w:val="clear" w:color="auto" w:fill="auto"/>
          </w:tcPr>
          <w:p w:rsidR="00233BA6" w:rsidRPr="00927A7E" w:rsidRDefault="00233BA6" w:rsidP="00927A7E">
            <w:pPr>
              <w:autoSpaceDE/>
              <w:autoSpaceDN/>
              <w:adjustRightInd/>
              <w:spacing w:after="0"/>
              <w:jc w:val="left"/>
              <w:rPr>
                <w:sz w:val="18"/>
                <w:szCs w:val="18"/>
                <w:lang w:val="en-GB"/>
              </w:rPr>
            </w:pPr>
            <w:r w:rsidRPr="00927A7E">
              <w:rPr>
                <w:i/>
                <w:sz w:val="18"/>
                <w:szCs w:val="18"/>
                <w:lang w:val="en-GB"/>
              </w:rPr>
              <w:t xml:space="preserve">A. </w:t>
            </w:r>
            <w:proofErr w:type="spellStart"/>
            <w:r w:rsidRPr="00927A7E">
              <w:rPr>
                <w:i/>
                <w:sz w:val="18"/>
                <w:szCs w:val="18"/>
                <w:lang w:val="en-GB"/>
              </w:rPr>
              <w:t>carbonarius</w:t>
            </w:r>
            <w:proofErr w:type="spellEnd"/>
            <w:r w:rsidRPr="00927A7E">
              <w:rPr>
                <w:i/>
                <w:sz w:val="18"/>
                <w:szCs w:val="18"/>
                <w:lang w:val="en-GB"/>
              </w:rPr>
              <w:t xml:space="preserve">  </w:t>
            </w:r>
          </w:p>
        </w:tc>
        <w:tc>
          <w:tcPr>
            <w:tcW w:w="745" w:type="pct"/>
            <w:shd w:val="clear" w:color="auto" w:fill="auto"/>
          </w:tcPr>
          <w:p w:rsidR="00233BA6" w:rsidRPr="00927A7E" w:rsidRDefault="00233BA6" w:rsidP="00927A7E">
            <w:pPr>
              <w:autoSpaceDE/>
              <w:autoSpaceDN/>
              <w:adjustRightInd/>
              <w:spacing w:after="0"/>
              <w:jc w:val="left"/>
              <w:rPr>
                <w:i/>
                <w:sz w:val="18"/>
                <w:szCs w:val="18"/>
                <w:lang w:val="en-GB"/>
              </w:rPr>
            </w:pPr>
            <w:r w:rsidRPr="00927A7E">
              <w:rPr>
                <w:sz w:val="18"/>
                <w:szCs w:val="18"/>
                <w:lang w:val="en-GB"/>
              </w:rPr>
              <w:t>100</w:t>
            </w:r>
          </w:p>
        </w:tc>
        <w:tc>
          <w:tcPr>
            <w:tcW w:w="679" w:type="pct"/>
            <w:vMerge/>
          </w:tcPr>
          <w:p w:rsidR="00233BA6" w:rsidRPr="00927A7E" w:rsidRDefault="00233BA6" w:rsidP="00927A7E">
            <w:pPr>
              <w:autoSpaceDE/>
              <w:autoSpaceDN/>
              <w:adjustRightInd/>
              <w:spacing w:after="0"/>
              <w:jc w:val="left"/>
              <w:rPr>
                <w:sz w:val="18"/>
                <w:szCs w:val="18"/>
                <w:lang w:val="en-GB"/>
              </w:rPr>
            </w:pPr>
          </w:p>
        </w:tc>
        <w:tc>
          <w:tcPr>
            <w:tcW w:w="768" w:type="pct"/>
            <w:vMerge/>
            <w:shd w:val="clear" w:color="auto" w:fill="auto"/>
          </w:tcPr>
          <w:p w:rsidR="00233BA6" w:rsidRPr="00927A7E" w:rsidRDefault="00233BA6" w:rsidP="00927A7E">
            <w:pPr>
              <w:autoSpaceDE/>
              <w:autoSpaceDN/>
              <w:adjustRightInd/>
              <w:spacing w:after="0"/>
              <w:jc w:val="left"/>
              <w:rPr>
                <w:sz w:val="18"/>
                <w:szCs w:val="18"/>
                <w:lang w:val="en-GB"/>
              </w:rPr>
            </w:pPr>
          </w:p>
        </w:tc>
      </w:tr>
      <w:tr w:rsidR="00233BA6" w:rsidRPr="00927A7E" w:rsidTr="00927A7E">
        <w:trPr>
          <w:trHeight w:val="180"/>
        </w:trPr>
        <w:tc>
          <w:tcPr>
            <w:tcW w:w="658" w:type="pct"/>
            <w:vMerge/>
          </w:tcPr>
          <w:p w:rsidR="00233BA6" w:rsidRPr="00927A7E" w:rsidRDefault="00233BA6" w:rsidP="00927A7E">
            <w:pPr>
              <w:autoSpaceDE/>
              <w:autoSpaceDN/>
              <w:adjustRightInd/>
              <w:spacing w:after="0"/>
              <w:jc w:val="left"/>
              <w:rPr>
                <w:sz w:val="18"/>
                <w:szCs w:val="18"/>
                <w:lang w:val="en-GB"/>
              </w:rPr>
            </w:pPr>
          </w:p>
        </w:tc>
        <w:tc>
          <w:tcPr>
            <w:tcW w:w="735" w:type="pct"/>
            <w:vMerge/>
          </w:tcPr>
          <w:p w:rsidR="00233BA6" w:rsidRPr="00927A7E" w:rsidRDefault="00233BA6" w:rsidP="00927A7E">
            <w:pPr>
              <w:autoSpaceDE/>
              <w:autoSpaceDN/>
              <w:adjustRightInd/>
              <w:spacing w:after="0"/>
              <w:jc w:val="left"/>
              <w:rPr>
                <w:i/>
                <w:sz w:val="18"/>
                <w:szCs w:val="18"/>
                <w:lang w:val="en-GB"/>
              </w:rPr>
            </w:pPr>
          </w:p>
        </w:tc>
        <w:tc>
          <w:tcPr>
            <w:tcW w:w="613" w:type="pct"/>
            <w:vMerge/>
          </w:tcPr>
          <w:p w:rsidR="00233BA6" w:rsidRPr="00927A7E" w:rsidRDefault="00233BA6" w:rsidP="00927A7E">
            <w:pPr>
              <w:autoSpaceDE/>
              <w:autoSpaceDN/>
              <w:adjustRightInd/>
              <w:spacing w:after="0"/>
              <w:jc w:val="left"/>
              <w:rPr>
                <w:sz w:val="18"/>
                <w:szCs w:val="18"/>
                <w:lang w:val="en-GB"/>
              </w:rPr>
            </w:pPr>
          </w:p>
        </w:tc>
        <w:tc>
          <w:tcPr>
            <w:tcW w:w="802" w:type="pct"/>
            <w:gridSpan w:val="3"/>
            <w:shd w:val="clear" w:color="auto" w:fill="auto"/>
          </w:tcPr>
          <w:p w:rsidR="00233BA6" w:rsidRPr="00927A7E" w:rsidRDefault="00233BA6" w:rsidP="00927A7E">
            <w:pPr>
              <w:autoSpaceDE/>
              <w:autoSpaceDN/>
              <w:adjustRightInd/>
              <w:spacing w:after="0"/>
              <w:jc w:val="left"/>
              <w:rPr>
                <w:i/>
                <w:sz w:val="18"/>
                <w:szCs w:val="18"/>
                <w:lang w:val="en-GB"/>
              </w:rPr>
            </w:pPr>
            <w:r w:rsidRPr="00927A7E">
              <w:rPr>
                <w:i/>
                <w:sz w:val="18"/>
                <w:szCs w:val="18"/>
                <w:lang w:val="en-GB"/>
              </w:rPr>
              <w:t xml:space="preserve">A. </w:t>
            </w:r>
            <w:proofErr w:type="spellStart"/>
            <w:r w:rsidRPr="00927A7E">
              <w:rPr>
                <w:i/>
                <w:sz w:val="18"/>
                <w:szCs w:val="18"/>
                <w:lang w:val="en-GB"/>
              </w:rPr>
              <w:t>oryzae</w:t>
            </w:r>
            <w:proofErr w:type="spellEnd"/>
            <w:r w:rsidRPr="00927A7E">
              <w:rPr>
                <w:i/>
                <w:sz w:val="18"/>
                <w:szCs w:val="18"/>
                <w:lang w:val="en-GB"/>
              </w:rPr>
              <w:t xml:space="preserve">  </w:t>
            </w:r>
          </w:p>
        </w:tc>
        <w:tc>
          <w:tcPr>
            <w:tcW w:w="745" w:type="pct"/>
            <w:shd w:val="clear" w:color="auto" w:fill="auto"/>
          </w:tcPr>
          <w:p w:rsidR="00233BA6" w:rsidRPr="00927A7E" w:rsidRDefault="00233BA6" w:rsidP="00927A7E">
            <w:pPr>
              <w:autoSpaceDE/>
              <w:autoSpaceDN/>
              <w:adjustRightInd/>
              <w:spacing w:after="0"/>
              <w:jc w:val="left"/>
              <w:rPr>
                <w:i/>
                <w:sz w:val="18"/>
                <w:szCs w:val="18"/>
                <w:lang w:val="en-GB"/>
              </w:rPr>
            </w:pPr>
            <w:r w:rsidRPr="00927A7E">
              <w:rPr>
                <w:sz w:val="18"/>
                <w:szCs w:val="18"/>
                <w:lang w:val="en-GB"/>
              </w:rPr>
              <w:t>17</w:t>
            </w:r>
          </w:p>
        </w:tc>
        <w:tc>
          <w:tcPr>
            <w:tcW w:w="679" w:type="pct"/>
            <w:vMerge/>
          </w:tcPr>
          <w:p w:rsidR="00233BA6" w:rsidRPr="00927A7E" w:rsidRDefault="00233BA6" w:rsidP="00927A7E">
            <w:pPr>
              <w:autoSpaceDE/>
              <w:autoSpaceDN/>
              <w:adjustRightInd/>
              <w:spacing w:after="0"/>
              <w:jc w:val="left"/>
              <w:rPr>
                <w:sz w:val="18"/>
                <w:szCs w:val="18"/>
                <w:lang w:val="en-GB"/>
              </w:rPr>
            </w:pPr>
          </w:p>
        </w:tc>
        <w:tc>
          <w:tcPr>
            <w:tcW w:w="768" w:type="pct"/>
            <w:vMerge/>
            <w:shd w:val="clear" w:color="auto" w:fill="auto"/>
          </w:tcPr>
          <w:p w:rsidR="00233BA6" w:rsidRPr="00927A7E" w:rsidRDefault="00233BA6" w:rsidP="00927A7E">
            <w:pPr>
              <w:autoSpaceDE/>
              <w:autoSpaceDN/>
              <w:adjustRightInd/>
              <w:spacing w:after="0"/>
              <w:jc w:val="left"/>
              <w:rPr>
                <w:sz w:val="18"/>
                <w:szCs w:val="18"/>
                <w:lang w:val="en-GB"/>
              </w:rPr>
            </w:pPr>
          </w:p>
        </w:tc>
      </w:tr>
      <w:tr w:rsidR="00233BA6" w:rsidRPr="00927A7E" w:rsidTr="00927A7E">
        <w:trPr>
          <w:trHeight w:val="180"/>
        </w:trPr>
        <w:tc>
          <w:tcPr>
            <w:tcW w:w="658" w:type="pct"/>
            <w:vMerge/>
          </w:tcPr>
          <w:p w:rsidR="00233BA6" w:rsidRPr="00927A7E" w:rsidRDefault="00233BA6" w:rsidP="00927A7E">
            <w:pPr>
              <w:autoSpaceDE/>
              <w:autoSpaceDN/>
              <w:adjustRightInd/>
              <w:spacing w:after="0"/>
              <w:jc w:val="left"/>
              <w:rPr>
                <w:sz w:val="18"/>
                <w:szCs w:val="18"/>
                <w:lang w:val="en-GB"/>
              </w:rPr>
            </w:pPr>
          </w:p>
        </w:tc>
        <w:tc>
          <w:tcPr>
            <w:tcW w:w="735" w:type="pct"/>
            <w:vMerge/>
          </w:tcPr>
          <w:p w:rsidR="00233BA6" w:rsidRPr="00927A7E" w:rsidRDefault="00233BA6" w:rsidP="00927A7E">
            <w:pPr>
              <w:autoSpaceDE/>
              <w:autoSpaceDN/>
              <w:adjustRightInd/>
              <w:spacing w:after="0"/>
              <w:jc w:val="left"/>
              <w:rPr>
                <w:i/>
                <w:sz w:val="18"/>
                <w:szCs w:val="18"/>
                <w:lang w:val="en-GB"/>
              </w:rPr>
            </w:pPr>
          </w:p>
        </w:tc>
        <w:tc>
          <w:tcPr>
            <w:tcW w:w="613" w:type="pct"/>
            <w:vMerge/>
          </w:tcPr>
          <w:p w:rsidR="00233BA6" w:rsidRPr="00927A7E" w:rsidRDefault="00233BA6" w:rsidP="00927A7E">
            <w:pPr>
              <w:autoSpaceDE/>
              <w:autoSpaceDN/>
              <w:adjustRightInd/>
              <w:spacing w:after="0"/>
              <w:jc w:val="left"/>
              <w:rPr>
                <w:sz w:val="18"/>
                <w:szCs w:val="18"/>
                <w:lang w:val="en-GB"/>
              </w:rPr>
            </w:pPr>
          </w:p>
        </w:tc>
        <w:tc>
          <w:tcPr>
            <w:tcW w:w="802" w:type="pct"/>
            <w:gridSpan w:val="3"/>
            <w:shd w:val="clear" w:color="auto" w:fill="auto"/>
          </w:tcPr>
          <w:p w:rsidR="00233BA6" w:rsidRPr="00927A7E" w:rsidRDefault="00233BA6" w:rsidP="00927A7E">
            <w:pPr>
              <w:autoSpaceDE/>
              <w:autoSpaceDN/>
              <w:adjustRightInd/>
              <w:spacing w:after="0"/>
              <w:jc w:val="left"/>
              <w:rPr>
                <w:i/>
                <w:sz w:val="18"/>
                <w:szCs w:val="18"/>
                <w:lang w:val="en-GB"/>
              </w:rPr>
            </w:pPr>
            <w:r w:rsidRPr="00927A7E">
              <w:rPr>
                <w:i/>
                <w:sz w:val="18"/>
                <w:szCs w:val="18"/>
                <w:lang w:val="en-GB"/>
              </w:rPr>
              <w:t xml:space="preserve">A. fumigatus </w:t>
            </w:r>
          </w:p>
        </w:tc>
        <w:tc>
          <w:tcPr>
            <w:tcW w:w="745" w:type="pct"/>
            <w:shd w:val="clear" w:color="auto" w:fill="auto"/>
          </w:tcPr>
          <w:p w:rsidR="00233BA6" w:rsidRPr="00927A7E" w:rsidRDefault="00233BA6" w:rsidP="00927A7E">
            <w:pPr>
              <w:autoSpaceDE/>
              <w:autoSpaceDN/>
              <w:adjustRightInd/>
              <w:spacing w:after="0"/>
              <w:jc w:val="left"/>
              <w:rPr>
                <w:i/>
                <w:sz w:val="18"/>
                <w:szCs w:val="18"/>
                <w:lang w:val="en-GB"/>
              </w:rPr>
            </w:pPr>
            <w:r w:rsidRPr="00927A7E">
              <w:rPr>
                <w:sz w:val="18"/>
                <w:szCs w:val="18"/>
                <w:lang w:val="en-GB"/>
              </w:rPr>
              <w:t>83</w:t>
            </w:r>
          </w:p>
        </w:tc>
        <w:tc>
          <w:tcPr>
            <w:tcW w:w="679" w:type="pct"/>
            <w:vMerge/>
          </w:tcPr>
          <w:p w:rsidR="00233BA6" w:rsidRPr="00927A7E" w:rsidRDefault="00233BA6" w:rsidP="00927A7E">
            <w:pPr>
              <w:autoSpaceDE/>
              <w:autoSpaceDN/>
              <w:adjustRightInd/>
              <w:spacing w:after="0"/>
              <w:jc w:val="left"/>
              <w:rPr>
                <w:sz w:val="18"/>
                <w:szCs w:val="18"/>
                <w:lang w:val="en-GB"/>
              </w:rPr>
            </w:pPr>
          </w:p>
        </w:tc>
        <w:tc>
          <w:tcPr>
            <w:tcW w:w="768" w:type="pct"/>
            <w:vMerge/>
            <w:shd w:val="clear" w:color="auto" w:fill="auto"/>
          </w:tcPr>
          <w:p w:rsidR="00233BA6" w:rsidRPr="00927A7E" w:rsidRDefault="00233BA6" w:rsidP="00927A7E">
            <w:pPr>
              <w:autoSpaceDE/>
              <w:autoSpaceDN/>
              <w:adjustRightInd/>
              <w:spacing w:after="0"/>
              <w:jc w:val="left"/>
              <w:rPr>
                <w:sz w:val="18"/>
                <w:szCs w:val="18"/>
                <w:lang w:val="en-GB"/>
              </w:rPr>
            </w:pPr>
          </w:p>
        </w:tc>
      </w:tr>
      <w:tr w:rsidR="0003359A" w:rsidRPr="00927A7E" w:rsidTr="00927A7E">
        <w:trPr>
          <w:trHeight w:val="182"/>
        </w:trPr>
        <w:tc>
          <w:tcPr>
            <w:tcW w:w="658" w:type="pct"/>
            <w:vMerge w:val="restart"/>
          </w:tcPr>
          <w:p w:rsidR="0003359A" w:rsidRPr="00927A7E" w:rsidRDefault="0003359A" w:rsidP="00927A7E">
            <w:pPr>
              <w:autoSpaceDE/>
              <w:autoSpaceDN/>
              <w:adjustRightInd/>
              <w:spacing w:after="0"/>
              <w:jc w:val="left"/>
              <w:rPr>
                <w:sz w:val="18"/>
                <w:szCs w:val="18"/>
                <w:lang w:val="en-GB"/>
              </w:rPr>
            </w:pPr>
            <w:r w:rsidRPr="00927A7E">
              <w:rPr>
                <w:sz w:val="18"/>
                <w:szCs w:val="18"/>
                <w:lang w:val="en-GB"/>
              </w:rPr>
              <w:t>Ethiopia</w:t>
            </w:r>
          </w:p>
        </w:tc>
        <w:tc>
          <w:tcPr>
            <w:tcW w:w="735" w:type="pct"/>
          </w:tcPr>
          <w:p w:rsidR="0003359A" w:rsidRPr="00927A7E" w:rsidRDefault="0003359A" w:rsidP="00927A7E">
            <w:pPr>
              <w:autoSpaceDE/>
              <w:autoSpaceDN/>
              <w:adjustRightInd/>
              <w:spacing w:after="0"/>
              <w:jc w:val="left"/>
              <w:rPr>
                <w:i/>
                <w:sz w:val="18"/>
                <w:szCs w:val="18"/>
                <w:lang w:val="en-GB"/>
              </w:rPr>
            </w:pPr>
            <w:r w:rsidRPr="00927A7E">
              <w:rPr>
                <w:i/>
                <w:sz w:val="18"/>
                <w:szCs w:val="18"/>
                <w:lang w:val="en-GB"/>
              </w:rPr>
              <w:t xml:space="preserve">Aspergillus </w:t>
            </w:r>
          </w:p>
        </w:tc>
        <w:tc>
          <w:tcPr>
            <w:tcW w:w="613" w:type="pct"/>
          </w:tcPr>
          <w:p w:rsidR="0003359A" w:rsidRPr="00927A7E" w:rsidRDefault="0003359A" w:rsidP="00927A7E">
            <w:pPr>
              <w:autoSpaceDE/>
              <w:autoSpaceDN/>
              <w:adjustRightInd/>
              <w:spacing w:after="0"/>
              <w:jc w:val="left"/>
              <w:rPr>
                <w:sz w:val="18"/>
                <w:szCs w:val="18"/>
                <w:lang w:val="en-GB"/>
              </w:rPr>
            </w:pPr>
            <w:r w:rsidRPr="00927A7E">
              <w:rPr>
                <w:sz w:val="18"/>
                <w:szCs w:val="18"/>
                <w:lang w:val="en-GB"/>
              </w:rPr>
              <w:t>100</w:t>
            </w:r>
          </w:p>
        </w:tc>
        <w:tc>
          <w:tcPr>
            <w:tcW w:w="802" w:type="pct"/>
            <w:gridSpan w:val="3"/>
            <w:vMerge w:val="restart"/>
            <w:shd w:val="clear" w:color="auto" w:fill="auto"/>
          </w:tcPr>
          <w:p w:rsidR="0003359A" w:rsidRPr="00927A7E" w:rsidRDefault="0003359A" w:rsidP="00927A7E">
            <w:pPr>
              <w:autoSpaceDE/>
              <w:autoSpaceDN/>
              <w:adjustRightInd/>
              <w:spacing w:after="0"/>
              <w:jc w:val="left"/>
              <w:rPr>
                <w:sz w:val="18"/>
                <w:szCs w:val="18"/>
                <w:lang w:val="en-GB"/>
              </w:rPr>
            </w:pPr>
            <w:r w:rsidRPr="00927A7E">
              <w:rPr>
                <w:sz w:val="18"/>
                <w:szCs w:val="18"/>
                <w:lang w:val="en-GB"/>
              </w:rPr>
              <w:t>ND</w:t>
            </w:r>
          </w:p>
        </w:tc>
        <w:tc>
          <w:tcPr>
            <w:tcW w:w="745" w:type="pct"/>
            <w:vMerge w:val="restart"/>
            <w:shd w:val="clear" w:color="auto" w:fill="auto"/>
          </w:tcPr>
          <w:p w:rsidR="0003359A" w:rsidRPr="00927A7E" w:rsidRDefault="0003359A" w:rsidP="00927A7E">
            <w:pPr>
              <w:autoSpaceDE/>
              <w:autoSpaceDN/>
              <w:adjustRightInd/>
              <w:spacing w:after="0"/>
              <w:jc w:val="left"/>
              <w:rPr>
                <w:sz w:val="18"/>
                <w:szCs w:val="18"/>
                <w:lang w:val="en-GB"/>
              </w:rPr>
            </w:pPr>
            <w:r w:rsidRPr="00927A7E">
              <w:rPr>
                <w:sz w:val="18"/>
                <w:szCs w:val="18"/>
                <w:lang w:val="en-GB"/>
              </w:rPr>
              <w:t>ND</w:t>
            </w:r>
          </w:p>
        </w:tc>
        <w:tc>
          <w:tcPr>
            <w:tcW w:w="679" w:type="pct"/>
            <w:vMerge w:val="restart"/>
          </w:tcPr>
          <w:p w:rsidR="0003359A" w:rsidRPr="00927A7E" w:rsidRDefault="0003359A" w:rsidP="00927A7E">
            <w:pPr>
              <w:autoSpaceDE/>
              <w:autoSpaceDN/>
              <w:adjustRightInd/>
              <w:spacing w:after="0"/>
              <w:jc w:val="left"/>
              <w:rPr>
                <w:sz w:val="18"/>
                <w:szCs w:val="18"/>
                <w:lang w:val="en-GB"/>
              </w:rPr>
            </w:pPr>
            <w:r w:rsidRPr="00927A7E">
              <w:rPr>
                <w:sz w:val="18"/>
                <w:szCs w:val="18"/>
                <w:lang w:val="en-GB"/>
              </w:rPr>
              <w:t>AFB1</w:t>
            </w:r>
          </w:p>
          <w:p w:rsidR="0003359A" w:rsidRPr="00927A7E" w:rsidRDefault="0003359A" w:rsidP="00927A7E">
            <w:pPr>
              <w:autoSpaceDE/>
              <w:autoSpaceDN/>
              <w:adjustRightInd/>
              <w:spacing w:after="0"/>
              <w:jc w:val="left"/>
              <w:rPr>
                <w:sz w:val="18"/>
                <w:szCs w:val="18"/>
                <w:lang w:val="en-GB"/>
              </w:rPr>
            </w:pPr>
            <w:r w:rsidRPr="00927A7E">
              <w:rPr>
                <w:sz w:val="18"/>
                <w:szCs w:val="18"/>
                <w:lang w:val="en-GB"/>
              </w:rPr>
              <w:t>FBs</w:t>
            </w:r>
          </w:p>
        </w:tc>
        <w:tc>
          <w:tcPr>
            <w:tcW w:w="768" w:type="pct"/>
            <w:vMerge w:val="restart"/>
            <w:shd w:val="clear" w:color="auto" w:fill="auto"/>
          </w:tcPr>
          <w:p w:rsidR="0003359A" w:rsidRPr="00927A7E" w:rsidRDefault="0003359A" w:rsidP="00927A7E">
            <w:pPr>
              <w:autoSpaceDE/>
              <w:autoSpaceDN/>
              <w:adjustRightInd/>
              <w:spacing w:after="0"/>
              <w:jc w:val="left"/>
              <w:rPr>
                <w:sz w:val="18"/>
                <w:szCs w:val="18"/>
                <w:lang w:val="en-GB"/>
              </w:rPr>
            </w:pPr>
            <w:r w:rsidRPr="00927A7E">
              <w:rPr>
                <w:sz w:val="18"/>
                <w:szCs w:val="18"/>
                <w:lang w:val="en-GB"/>
              </w:rPr>
              <w:fldChar w:fldCharType="begin">
                <w:fldData xml:space="preserve">PEVuZE5vdGU+PENpdGU+PEF1dGhvcj5UYXllPC9BdXRob3I+PFllYXI+MjAxNjwvWWVhcj48UmVj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</w:fldData>
              </w:fldChar>
            </w:r>
            <w:r w:rsidRPr="00927A7E">
              <w:rPr>
                <w:sz w:val="18"/>
                <w:szCs w:val="18"/>
                <w:lang w:val="en-GB"/>
              </w:rPr>
              <w:instrText xml:space="preserve"> ADDIN EN.CITE </w:instrText>
            </w:r>
            <w:r w:rsidRPr="00927A7E">
              <w:rPr>
                <w:sz w:val="18"/>
                <w:szCs w:val="18"/>
                <w:lang w:val="en-GB"/>
              </w:rPr>
              <w:fldChar w:fldCharType="begin">
                <w:fldData xml:space="preserve">PEVuZE5vdGU+PENpdGU+PEF1dGhvcj5UYXllPC9BdXRob3I+PFllYXI+MjAxNjwvWWVhcj48UmVj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</w:fldData>
              </w:fldChar>
            </w:r>
            <w:r w:rsidRPr="00927A7E">
              <w:rPr>
                <w:sz w:val="18"/>
                <w:szCs w:val="18"/>
                <w:lang w:val="en-GB"/>
              </w:rPr>
              <w:instrText xml:space="preserve"> ADDIN EN.CITE.DATA </w:instrText>
            </w:r>
            <w:r w:rsidRPr="00927A7E">
              <w:rPr>
                <w:sz w:val="18"/>
                <w:szCs w:val="18"/>
                <w:lang w:val="en-GB"/>
              </w:rPr>
            </w:r>
            <w:r w:rsidRPr="00927A7E">
              <w:rPr>
                <w:sz w:val="18"/>
                <w:szCs w:val="18"/>
                <w:lang w:val="en-GB"/>
              </w:rPr>
              <w:fldChar w:fldCharType="end"/>
            </w:r>
            <w:r w:rsidRPr="00927A7E">
              <w:rPr>
                <w:sz w:val="18"/>
                <w:szCs w:val="18"/>
                <w:lang w:val="en-GB"/>
              </w:rPr>
            </w:r>
            <w:r w:rsidRPr="00927A7E">
              <w:rPr>
                <w:sz w:val="18"/>
                <w:szCs w:val="18"/>
                <w:lang w:val="en-GB"/>
              </w:rPr>
              <w:fldChar w:fldCharType="separate"/>
            </w:r>
            <w:r w:rsidRPr="00927A7E">
              <w:rPr>
                <w:noProof/>
                <w:sz w:val="18"/>
                <w:szCs w:val="18"/>
                <w:lang w:val="en-GB"/>
              </w:rPr>
              <w:t>(Taye et al., 2016)</w:t>
            </w:r>
            <w:r w:rsidRPr="00927A7E">
              <w:rPr>
                <w:sz w:val="18"/>
                <w:szCs w:val="18"/>
                <w:lang w:val="en-GB"/>
              </w:rPr>
              <w:fldChar w:fldCharType="end"/>
            </w:r>
          </w:p>
        </w:tc>
      </w:tr>
      <w:tr w:rsidR="0003359A" w:rsidRPr="00927A7E" w:rsidTr="00927A7E">
        <w:trPr>
          <w:trHeight w:val="181"/>
        </w:trPr>
        <w:tc>
          <w:tcPr>
            <w:tcW w:w="658" w:type="pct"/>
            <w:vMerge/>
          </w:tcPr>
          <w:p w:rsidR="0003359A" w:rsidRPr="00927A7E" w:rsidRDefault="0003359A" w:rsidP="00927A7E">
            <w:pPr>
              <w:autoSpaceDE/>
              <w:autoSpaceDN/>
              <w:adjustRightInd/>
              <w:spacing w:after="0"/>
              <w:jc w:val="left"/>
              <w:rPr>
                <w:sz w:val="18"/>
                <w:szCs w:val="18"/>
                <w:lang w:val="en-GB"/>
              </w:rPr>
            </w:pPr>
          </w:p>
        </w:tc>
        <w:tc>
          <w:tcPr>
            <w:tcW w:w="735" w:type="pct"/>
          </w:tcPr>
          <w:p w:rsidR="0003359A" w:rsidRPr="00927A7E" w:rsidRDefault="0003359A" w:rsidP="00927A7E">
            <w:pPr>
              <w:autoSpaceDE/>
              <w:autoSpaceDN/>
              <w:adjustRightInd/>
              <w:spacing w:after="0"/>
              <w:jc w:val="left"/>
              <w:rPr>
                <w:i/>
                <w:sz w:val="18"/>
                <w:szCs w:val="18"/>
                <w:lang w:val="en-GB"/>
              </w:rPr>
            </w:pPr>
            <w:r w:rsidRPr="00927A7E">
              <w:rPr>
                <w:i/>
                <w:sz w:val="18"/>
                <w:szCs w:val="18"/>
                <w:lang w:val="en-GB"/>
              </w:rPr>
              <w:t xml:space="preserve">Fusarium </w:t>
            </w:r>
          </w:p>
        </w:tc>
        <w:tc>
          <w:tcPr>
            <w:tcW w:w="613" w:type="pct"/>
          </w:tcPr>
          <w:p w:rsidR="0003359A" w:rsidRPr="00927A7E" w:rsidRDefault="0003359A" w:rsidP="00927A7E">
            <w:pPr>
              <w:autoSpaceDE/>
              <w:autoSpaceDN/>
              <w:adjustRightInd/>
              <w:spacing w:after="0"/>
              <w:jc w:val="left"/>
              <w:rPr>
                <w:sz w:val="18"/>
                <w:szCs w:val="18"/>
                <w:lang w:val="en-GB"/>
              </w:rPr>
            </w:pPr>
            <w:r w:rsidRPr="00927A7E">
              <w:rPr>
                <w:sz w:val="18"/>
                <w:szCs w:val="18"/>
                <w:lang w:val="en-GB"/>
              </w:rPr>
              <w:t>100</w:t>
            </w:r>
          </w:p>
        </w:tc>
        <w:tc>
          <w:tcPr>
            <w:tcW w:w="802" w:type="pct"/>
            <w:gridSpan w:val="3"/>
            <w:vMerge/>
            <w:shd w:val="clear" w:color="auto" w:fill="auto"/>
          </w:tcPr>
          <w:p w:rsidR="0003359A" w:rsidRPr="00927A7E" w:rsidRDefault="0003359A" w:rsidP="00927A7E">
            <w:pPr>
              <w:autoSpaceDE/>
              <w:autoSpaceDN/>
              <w:adjustRightInd/>
              <w:spacing w:after="0"/>
              <w:jc w:val="left"/>
              <w:rPr>
                <w:sz w:val="18"/>
                <w:szCs w:val="18"/>
                <w:lang w:val="en-GB"/>
              </w:rPr>
            </w:pPr>
          </w:p>
        </w:tc>
        <w:tc>
          <w:tcPr>
            <w:tcW w:w="745" w:type="pct"/>
            <w:vMerge/>
            <w:shd w:val="clear" w:color="auto" w:fill="auto"/>
          </w:tcPr>
          <w:p w:rsidR="0003359A" w:rsidRPr="00927A7E" w:rsidRDefault="0003359A" w:rsidP="00927A7E">
            <w:pPr>
              <w:autoSpaceDE/>
              <w:autoSpaceDN/>
              <w:adjustRightInd/>
              <w:spacing w:after="0"/>
              <w:jc w:val="left"/>
              <w:rPr>
                <w:sz w:val="18"/>
                <w:szCs w:val="18"/>
                <w:lang w:val="en-GB"/>
              </w:rPr>
            </w:pPr>
          </w:p>
        </w:tc>
        <w:tc>
          <w:tcPr>
            <w:tcW w:w="679" w:type="pct"/>
            <w:vMerge/>
          </w:tcPr>
          <w:p w:rsidR="0003359A" w:rsidRPr="00927A7E" w:rsidRDefault="0003359A" w:rsidP="00927A7E">
            <w:pPr>
              <w:autoSpaceDE/>
              <w:autoSpaceDN/>
              <w:adjustRightInd/>
              <w:spacing w:after="0"/>
              <w:jc w:val="left"/>
              <w:rPr>
                <w:sz w:val="18"/>
                <w:szCs w:val="18"/>
                <w:lang w:val="en-GB"/>
              </w:rPr>
            </w:pPr>
          </w:p>
        </w:tc>
        <w:tc>
          <w:tcPr>
            <w:tcW w:w="768" w:type="pct"/>
            <w:vMerge/>
            <w:shd w:val="clear" w:color="auto" w:fill="auto"/>
          </w:tcPr>
          <w:p w:rsidR="0003359A" w:rsidRPr="00927A7E" w:rsidRDefault="0003359A" w:rsidP="00927A7E">
            <w:pPr>
              <w:autoSpaceDE/>
              <w:autoSpaceDN/>
              <w:adjustRightInd/>
              <w:spacing w:after="0"/>
              <w:jc w:val="left"/>
              <w:rPr>
                <w:sz w:val="18"/>
                <w:szCs w:val="18"/>
                <w:lang w:val="en-GB"/>
              </w:rPr>
            </w:pPr>
          </w:p>
        </w:tc>
      </w:tr>
      <w:tr w:rsidR="00880816" w:rsidRPr="00927A7E" w:rsidTr="00927A7E">
        <w:trPr>
          <w:trHeight w:val="409"/>
        </w:trPr>
        <w:tc>
          <w:tcPr>
            <w:tcW w:w="658" w:type="pct"/>
            <w:vMerge w:val="restart"/>
          </w:tcPr>
          <w:p w:rsidR="00FB700B" w:rsidRPr="00927A7E" w:rsidRDefault="00FB700B" w:rsidP="00927A7E">
            <w:pPr>
              <w:autoSpaceDE/>
              <w:autoSpaceDN/>
              <w:adjustRightInd/>
              <w:spacing w:after="0"/>
              <w:jc w:val="left"/>
              <w:rPr>
                <w:sz w:val="18"/>
                <w:szCs w:val="18"/>
                <w:lang w:val="en-GB"/>
              </w:rPr>
            </w:pPr>
            <w:r w:rsidRPr="00927A7E">
              <w:rPr>
                <w:sz w:val="18"/>
                <w:szCs w:val="18"/>
                <w:lang w:val="en-GB"/>
              </w:rPr>
              <w:t>Brazil</w:t>
            </w:r>
          </w:p>
        </w:tc>
        <w:tc>
          <w:tcPr>
            <w:tcW w:w="735" w:type="pct"/>
          </w:tcPr>
          <w:p w:rsidR="00FB700B" w:rsidRPr="00927A7E" w:rsidRDefault="00FB700B" w:rsidP="00927A7E">
            <w:pPr>
              <w:autoSpaceDE/>
              <w:autoSpaceDN/>
              <w:adjustRightInd/>
              <w:spacing w:after="0"/>
              <w:jc w:val="left"/>
              <w:rPr>
                <w:sz w:val="18"/>
                <w:szCs w:val="18"/>
                <w:lang w:val="en-GB"/>
              </w:rPr>
            </w:pPr>
            <w:r w:rsidRPr="00927A7E">
              <w:rPr>
                <w:i/>
                <w:sz w:val="18"/>
                <w:szCs w:val="18"/>
                <w:lang w:val="en-GB"/>
              </w:rPr>
              <w:t>Fusarium</w:t>
            </w:r>
            <w:r w:rsidRPr="00927A7E">
              <w:rPr>
                <w:sz w:val="18"/>
                <w:szCs w:val="18"/>
                <w:lang w:val="en-GB"/>
              </w:rPr>
              <w:t xml:space="preserve"> </w:t>
            </w:r>
          </w:p>
        </w:tc>
        <w:tc>
          <w:tcPr>
            <w:tcW w:w="613" w:type="pct"/>
          </w:tcPr>
          <w:p w:rsidR="00994F15" w:rsidRPr="00927A7E" w:rsidRDefault="00994F15" w:rsidP="00927A7E">
            <w:pPr>
              <w:autoSpaceDE/>
              <w:autoSpaceDN/>
              <w:adjustRightInd/>
              <w:spacing w:after="0"/>
              <w:jc w:val="left"/>
              <w:rPr>
                <w:sz w:val="18"/>
                <w:szCs w:val="18"/>
                <w:lang w:val="en-GB"/>
              </w:rPr>
            </w:pPr>
            <w:r w:rsidRPr="00927A7E">
              <w:rPr>
                <w:sz w:val="18"/>
                <w:szCs w:val="18"/>
                <w:lang w:val="en-GB"/>
              </w:rPr>
              <w:t>25.1</w:t>
            </w:r>
          </w:p>
          <w:p w:rsidR="00FB700B" w:rsidRPr="00927A7E" w:rsidRDefault="00FB700B" w:rsidP="00927A7E">
            <w:pPr>
              <w:spacing w:after="0"/>
              <w:jc w:val="left"/>
              <w:rPr>
                <w:sz w:val="18"/>
                <w:szCs w:val="18"/>
                <w:lang w:val="en-GB"/>
              </w:rPr>
            </w:pPr>
          </w:p>
        </w:tc>
        <w:tc>
          <w:tcPr>
            <w:tcW w:w="798" w:type="pct"/>
            <w:gridSpan w:val="2"/>
            <w:shd w:val="clear" w:color="auto" w:fill="auto"/>
          </w:tcPr>
          <w:p w:rsidR="00FB700B" w:rsidRPr="00927A7E" w:rsidRDefault="00FB700B" w:rsidP="00927A7E">
            <w:pPr>
              <w:autoSpaceDE/>
              <w:autoSpaceDN/>
              <w:adjustRightInd/>
              <w:spacing w:after="0"/>
              <w:jc w:val="left"/>
              <w:rPr>
                <w:sz w:val="18"/>
                <w:szCs w:val="18"/>
                <w:lang w:val="en-GB"/>
              </w:rPr>
            </w:pPr>
            <w:r w:rsidRPr="00927A7E">
              <w:rPr>
                <w:i/>
                <w:sz w:val="18"/>
                <w:szCs w:val="18"/>
                <w:lang w:val="en-GB"/>
              </w:rPr>
              <w:t xml:space="preserve">F. </w:t>
            </w:r>
            <w:proofErr w:type="spellStart"/>
            <w:r w:rsidRPr="00927A7E">
              <w:rPr>
                <w:i/>
                <w:sz w:val="18"/>
                <w:szCs w:val="18"/>
                <w:lang w:val="en-GB"/>
              </w:rPr>
              <w:t>verticillioides</w:t>
            </w:r>
            <w:proofErr w:type="spellEnd"/>
            <w:r w:rsidRPr="00927A7E">
              <w:rPr>
                <w:sz w:val="18"/>
                <w:szCs w:val="18"/>
                <w:lang w:val="en-GB"/>
              </w:rPr>
              <w:t xml:space="preserve"> </w:t>
            </w:r>
          </w:p>
        </w:tc>
        <w:tc>
          <w:tcPr>
            <w:tcW w:w="749" w:type="pct"/>
            <w:gridSpan w:val="2"/>
            <w:shd w:val="clear" w:color="auto" w:fill="auto"/>
          </w:tcPr>
          <w:p w:rsidR="00FB700B" w:rsidRPr="00927A7E" w:rsidRDefault="00994F15" w:rsidP="00927A7E">
            <w:pPr>
              <w:spacing w:after="0"/>
              <w:jc w:val="left"/>
              <w:rPr>
                <w:sz w:val="18"/>
                <w:szCs w:val="18"/>
                <w:lang w:val="en-GB"/>
              </w:rPr>
            </w:pPr>
            <w:r w:rsidRPr="00927A7E">
              <w:rPr>
                <w:sz w:val="18"/>
                <w:szCs w:val="18"/>
                <w:lang w:val="en-GB"/>
              </w:rPr>
              <w:t>15.1</w:t>
            </w:r>
          </w:p>
        </w:tc>
        <w:tc>
          <w:tcPr>
            <w:tcW w:w="679" w:type="pct"/>
            <w:vMerge w:val="restart"/>
          </w:tcPr>
          <w:p w:rsidR="00FB700B" w:rsidRPr="00927A7E" w:rsidRDefault="00FB700B" w:rsidP="00927A7E">
            <w:pPr>
              <w:autoSpaceDE/>
              <w:autoSpaceDN/>
              <w:adjustRightInd/>
              <w:spacing w:after="0"/>
              <w:jc w:val="left"/>
              <w:rPr>
                <w:sz w:val="18"/>
                <w:szCs w:val="18"/>
                <w:lang w:val="en-GB"/>
              </w:rPr>
            </w:pPr>
            <w:r w:rsidRPr="00927A7E">
              <w:rPr>
                <w:sz w:val="18"/>
                <w:szCs w:val="18"/>
                <w:lang w:val="en-GB"/>
              </w:rPr>
              <w:t>FB1</w:t>
            </w:r>
          </w:p>
        </w:tc>
        <w:tc>
          <w:tcPr>
            <w:tcW w:w="768" w:type="pct"/>
            <w:vMerge w:val="restart"/>
            <w:shd w:val="clear" w:color="auto" w:fill="auto"/>
          </w:tcPr>
          <w:p w:rsidR="00FB700B" w:rsidRPr="00927A7E" w:rsidRDefault="00FB700B" w:rsidP="00927A7E">
            <w:pPr>
              <w:autoSpaceDE/>
              <w:autoSpaceDN/>
              <w:adjustRightInd/>
              <w:spacing w:after="0"/>
              <w:jc w:val="left"/>
              <w:rPr>
                <w:sz w:val="18"/>
                <w:szCs w:val="18"/>
                <w:lang w:val="pt-PT"/>
              </w:rPr>
            </w:pPr>
            <w:r w:rsidRPr="00927A7E">
              <w:rPr>
                <w:sz w:val="18"/>
                <w:szCs w:val="18"/>
                <w:lang w:val="en-GB"/>
              </w:rPr>
              <w:fldChar w:fldCharType="begin"/>
            </w:r>
            <w:r w:rsidRPr="00927A7E">
              <w:rPr>
                <w:sz w:val="18"/>
                <w:szCs w:val="18"/>
                <w:lang w:val="pt-PT"/>
              </w:rPr>
              <w:instrText xml:space="preserve"> ADDIN EN.CITE &lt;EndNote&gt;&lt;Cite&gt;&lt;Author&gt;Alves dos Reis&lt;/Author&gt;&lt;Year&gt;2010&lt;/Year&gt;&lt;RecNum&gt;508&lt;/RecNum&gt;&lt;DisplayText&gt;(Alves dos Reis et al., 2010)&lt;/DisplayText&gt;&lt;record&gt;&lt;rec-number&gt;508&lt;/rec-number&gt;&lt;foreign-keys&gt;&lt;key app="EN" db-id="d9a2dxs2mp90fser0xlv2wenwxrz2df9stvw" timestamp="1504536701"&gt;508&lt;/key&gt;&lt;/foreign-keys&gt;&lt;ref-type name="Journal Article"&gt;17&lt;/ref-type&gt;&lt;contributors&gt;&lt;authors&gt;&lt;author&gt;Alves dos Reis, T.&lt;/author&gt;&lt;author&gt;Zorzete, P.&lt;/author&gt;&lt;author&gt;Pozzi Claudia, R.&lt;/author&gt;&lt;author&gt;Nascimento da Silva, V.&lt;/author&gt;&lt;author&gt;Ortega, E.&lt;/author&gt;&lt;author&gt;Correa, B.&lt;/author&gt;&lt;/authors&gt;&lt;/contributors&gt;&lt;titles&gt;&lt;title&gt;Mycoflora and fumonisin contamination in Brazilian sorghum from sowing to harvest&lt;/title&gt;&lt;secondary-title&gt;Journal of the science of food and agriculture&lt;/secondary-title&gt;&lt;/titles&gt;&lt;periodical&gt;&lt;full-title&gt;Journal of the science of food and agriculture&lt;/full-title&gt;&lt;/periodical&gt;&lt;pages&gt;1445-51&lt;/pages&gt;&lt;volume&gt;90&lt;/volume&gt;&lt;number&gt;9&lt;/number&gt;&lt;dates&gt;&lt;year&gt;2010&lt;/year&gt;&lt;/dates&gt;&lt;urls&gt;&lt;related-urls&gt;&lt;url&gt;&lt;style face="underline" font="default" size="100%"&gt;https://onlinelibrary.wiley.com/doi/pdf/10.1002/jsfa.3962&lt;/style&gt;&lt;/url&gt;&lt;/related-urls&gt;&lt;/urls&gt;&lt;electronic-resource-num&gt;10.1002/jsfa.3962&lt;/electronic-resource-num&gt;&lt;research-notes&gt;TS4 excluded&lt;/research-notes&gt;&lt;language&gt;English&lt;/language&gt;&lt;/record&gt;&lt;/Cite&gt;&lt;/EndNote&gt;</w:instrText>
            </w:r>
            <w:r w:rsidRPr="00927A7E">
              <w:rPr>
                <w:sz w:val="18"/>
                <w:szCs w:val="18"/>
                <w:lang w:val="en-GB"/>
              </w:rPr>
              <w:fldChar w:fldCharType="separate"/>
            </w:r>
            <w:r w:rsidRPr="00927A7E">
              <w:rPr>
                <w:noProof/>
                <w:sz w:val="18"/>
                <w:szCs w:val="18"/>
                <w:lang w:val="pt-PT"/>
              </w:rPr>
              <w:t>(Alves dos Reis et al., 2010)</w:t>
            </w:r>
            <w:r w:rsidRPr="00927A7E">
              <w:rPr>
                <w:sz w:val="18"/>
                <w:szCs w:val="18"/>
                <w:lang w:val="en-GB"/>
              </w:rPr>
              <w:fldChar w:fldCharType="end"/>
            </w:r>
          </w:p>
        </w:tc>
      </w:tr>
      <w:tr w:rsidR="00880816" w:rsidRPr="00927A7E" w:rsidTr="00927A7E">
        <w:trPr>
          <w:trHeight w:val="408"/>
        </w:trPr>
        <w:tc>
          <w:tcPr>
            <w:tcW w:w="658" w:type="pct"/>
            <w:vMerge/>
          </w:tcPr>
          <w:p w:rsidR="00FB700B" w:rsidRPr="00927A7E" w:rsidRDefault="00FB700B" w:rsidP="00927A7E">
            <w:pPr>
              <w:autoSpaceDE/>
              <w:autoSpaceDN/>
              <w:adjustRightInd/>
              <w:spacing w:after="0"/>
              <w:jc w:val="left"/>
              <w:rPr>
                <w:sz w:val="18"/>
                <w:szCs w:val="18"/>
                <w:lang w:val="pt-PT"/>
              </w:rPr>
            </w:pPr>
          </w:p>
        </w:tc>
        <w:tc>
          <w:tcPr>
            <w:tcW w:w="735" w:type="pct"/>
          </w:tcPr>
          <w:p w:rsidR="00FB700B" w:rsidRPr="00927A7E" w:rsidRDefault="00994F15" w:rsidP="00927A7E">
            <w:pPr>
              <w:autoSpaceDE/>
              <w:autoSpaceDN/>
              <w:adjustRightInd/>
              <w:spacing w:after="0"/>
              <w:jc w:val="left"/>
              <w:rPr>
                <w:i/>
                <w:sz w:val="18"/>
                <w:szCs w:val="18"/>
                <w:lang w:val="en-GB"/>
              </w:rPr>
            </w:pPr>
            <w:r w:rsidRPr="00927A7E">
              <w:rPr>
                <w:i/>
                <w:sz w:val="18"/>
                <w:szCs w:val="18"/>
                <w:lang w:val="en-GB"/>
              </w:rPr>
              <w:t>Aspergillus</w:t>
            </w:r>
            <w:r w:rsidRPr="00927A7E">
              <w:rPr>
                <w:sz w:val="18"/>
                <w:szCs w:val="18"/>
                <w:lang w:val="en-GB"/>
              </w:rPr>
              <w:t xml:space="preserve"> </w:t>
            </w:r>
          </w:p>
        </w:tc>
        <w:tc>
          <w:tcPr>
            <w:tcW w:w="613" w:type="pct"/>
          </w:tcPr>
          <w:p w:rsidR="00FB700B" w:rsidRPr="00927A7E" w:rsidRDefault="00994F15" w:rsidP="00927A7E">
            <w:pPr>
              <w:autoSpaceDE/>
              <w:autoSpaceDN/>
              <w:adjustRightInd/>
              <w:spacing w:after="0"/>
              <w:jc w:val="left"/>
              <w:rPr>
                <w:i/>
                <w:sz w:val="18"/>
                <w:szCs w:val="18"/>
                <w:lang w:val="en-GB"/>
              </w:rPr>
            </w:pPr>
            <w:r w:rsidRPr="00927A7E">
              <w:rPr>
                <w:sz w:val="18"/>
                <w:szCs w:val="18"/>
                <w:lang w:val="en-GB"/>
              </w:rPr>
              <w:t>7</w:t>
            </w:r>
          </w:p>
        </w:tc>
        <w:tc>
          <w:tcPr>
            <w:tcW w:w="798" w:type="pct"/>
            <w:gridSpan w:val="2"/>
            <w:shd w:val="clear" w:color="auto" w:fill="auto"/>
          </w:tcPr>
          <w:p w:rsidR="00994F15" w:rsidRPr="00927A7E" w:rsidRDefault="00994F15" w:rsidP="00927A7E">
            <w:pPr>
              <w:autoSpaceDE/>
              <w:autoSpaceDN/>
              <w:adjustRightInd/>
              <w:spacing w:after="0"/>
              <w:jc w:val="left"/>
              <w:rPr>
                <w:i/>
                <w:sz w:val="18"/>
                <w:szCs w:val="18"/>
                <w:lang w:val="en-GB"/>
              </w:rPr>
            </w:pPr>
            <w:r w:rsidRPr="00927A7E">
              <w:rPr>
                <w:i/>
                <w:sz w:val="18"/>
                <w:szCs w:val="18"/>
                <w:lang w:val="en-GB"/>
              </w:rPr>
              <w:t xml:space="preserve">F. </w:t>
            </w:r>
            <w:proofErr w:type="spellStart"/>
            <w:r w:rsidRPr="00927A7E">
              <w:rPr>
                <w:i/>
                <w:sz w:val="18"/>
                <w:szCs w:val="18"/>
                <w:lang w:val="en-GB"/>
              </w:rPr>
              <w:t>proliferatum</w:t>
            </w:r>
            <w:proofErr w:type="spellEnd"/>
            <w:r w:rsidRPr="00927A7E">
              <w:rPr>
                <w:sz w:val="18"/>
                <w:szCs w:val="18"/>
                <w:lang w:val="en-GB"/>
              </w:rPr>
              <w:t xml:space="preserve"> </w:t>
            </w:r>
          </w:p>
          <w:p w:rsidR="00FB700B" w:rsidRPr="00927A7E" w:rsidRDefault="00FB700B" w:rsidP="00927A7E">
            <w:pPr>
              <w:autoSpaceDE/>
              <w:autoSpaceDN/>
              <w:adjustRightInd/>
              <w:spacing w:after="0"/>
              <w:jc w:val="left"/>
              <w:rPr>
                <w:i/>
                <w:sz w:val="18"/>
                <w:szCs w:val="18"/>
                <w:lang w:val="en-GB"/>
              </w:rPr>
            </w:pPr>
          </w:p>
        </w:tc>
        <w:tc>
          <w:tcPr>
            <w:tcW w:w="749" w:type="pct"/>
            <w:gridSpan w:val="2"/>
            <w:shd w:val="clear" w:color="auto" w:fill="auto"/>
          </w:tcPr>
          <w:p w:rsidR="00FB700B" w:rsidRPr="00927A7E" w:rsidRDefault="00994F15" w:rsidP="00927A7E">
            <w:pPr>
              <w:autoSpaceDE/>
              <w:autoSpaceDN/>
              <w:adjustRightInd/>
              <w:spacing w:after="0"/>
              <w:jc w:val="left"/>
              <w:rPr>
                <w:i/>
                <w:sz w:val="18"/>
                <w:szCs w:val="18"/>
                <w:lang w:val="en-GB"/>
              </w:rPr>
            </w:pPr>
            <w:r w:rsidRPr="00927A7E">
              <w:rPr>
                <w:sz w:val="18"/>
                <w:szCs w:val="18"/>
                <w:lang w:val="en-GB"/>
              </w:rPr>
              <w:t>0.2</w:t>
            </w:r>
          </w:p>
        </w:tc>
        <w:tc>
          <w:tcPr>
            <w:tcW w:w="679" w:type="pct"/>
            <w:vMerge/>
          </w:tcPr>
          <w:p w:rsidR="00FB700B" w:rsidRPr="00927A7E" w:rsidRDefault="00FB700B" w:rsidP="00927A7E">
            <w:pPr>
              <w:autoSpaceDE/>
              <w:autoSpaceDN/>
              <w:adjustRightInd/>
              <w:spacing w:after="0"/>
              <w:jc w:val="left"/>
              <w:rPr>
                <w:sz w:val="18"/>
                <w:szCs w:val="18"/>
                <w:lang w:val="en-GB"/>
              </w:rPr>
            </w:pPr>
          </w:p>
        </w:tc>
        <w:tc>
          <w:tcPr>
            <w:tcW w:w="768" w:type="pct"/>
            <w:vMerge/>
            <w:shd w:val="clear" w:color="auto" w:fill="auto"/>
          </w:tcPr>
          <w:p w:rsidR="00FB700B" w:rsidRPr="00927A7E" w:rsidRDefault="00FB700B" w:rsidP="00927A7E">
            <w:pPr>
              <w:autoSpaceDE/>
              <w:autoSpaceDN/>
              <w:adjustRightInd/>
              <w:spacing w:after="0"/>
              <w:jc w:val="left"/>
              <w:rPr>
                <w:sz w:val="18"/>
                <w:szCs w:val="18"/>
                <w:lang w:val="en-GB"/>
              </w:rPr>
            </w:pPr>
          </w:p>
        </w:tc>
      </w:tr>
      <w:tr w:rsidR="00880816" w:rsidRPr="00927A7E" w:rsidTr="00927A7E">
        <w:trPr>
          <w:trHeight w:val="408"/>
        </w:trPr>
        <w:tc>
          <w:tcPr>
            <w:tcW w:w="658" w:type="pct"/>
            <w:vMerge/>
          </w:tcPr>
          <w:p w:rsidR="00FB700B" w:rsidRPr="00927A7E" w:rsidRDefault="00FB700B" w:rsidP="00927A7E">
            <w:pPr>
              <w:autoSpaceDE/>
              <w:autoSpaceDN/>
              <w:adjustRightInd/>
              <w:spacing w:after="0"/>
              <w:jc w:val="left"/>
              <w:rPr>
                <w:sz w:val="18"/>
                <w:szCs w:val="18"/>
                <w:lang w:val="en-GB"/>
              </w:rPr>
            </w:pPr>
          </w:p>
        </w:tc>
        <w:tc>
          <w:tcPr>
            <w:tcW w:w="735" w:type="pct"/>
          </w:tcPr>
          <w:p w:rsidR="00994F15" w:rsidRPr="00927A7E" w:rsidRDefault="00994F15" w:rsidP="00927A7E">
            <w:pPr>
              <w:autoSpaceDE/>
              <w:autoSpaceDN/>
              <w:adjustRightInd/>
              <w:spacing w:after="0"/>
              <w:jc w:val="left"/>
              <w:rPr>
                <w:sz w:val="18"/>
                <w:szCs w:val="18"/>
                <w:lang w:val="en-GB"/>
              </w:rPr>
            </w:pPr>
            <w:proofErr w:type="spellStart"/>
            <w:r w:rsidRPr="00927A7E">
              <w:rPr>
                <w:i/>
                <w:sz w:val="18"/>
                <w:szCs w:val="18"/>
                <w:lang w:val="en-GB"/>
              </w:rPr>
              <w:t>Alternaria</w:t>
            </w:r>
            <w:proofErr w:type="spellEnd"/>
            <w:r w:rsidRPr="00927A7E">
              <w:rPr>
                <w:sz w:val="18"/>
                <w:szCs w:val="18"/>
                <w:lang w:val="en-GB"/>
              </w:rPr>
              <w:t xml:space="preserve"> </w:t>
            </w:r>
          </w:p>
          <w:p w:rsidR="00FB700B" w:rsidRPr="00927A7E" w:rsidRDefault="00FB700B" w:rsidP="00927A7E">
            <w:pPr>
              <w:autoSpaceDE/>
              <w:autoSpaceDN/>
              <w:adjustRightInd/>
              <w:spacing w:after="0"/>
              <w:jc w:val="left"/>
              <w:rPr>
                <w:i/>
                <w:sz w:val="18"/>
                <w:szCs w:val="18"/>
                <w:lang w:val="en-GB"/>
              </w:rPr>
            </w:pPr>
          </w:p>
        </w:tc>
        <w:tc>
          <w:tcPr>
            <w:tcW w:w="613" w:type="pct"/>
          </w:tcPr>
          <w:p w:rsidR="00994F15" w:rsidRPr="00927A7E" w:rsidRDefault="00994F15" w:rsidP="00927A7E">
            <w:pPr>
              <w:autoSpaceDE/>
              <w:autoSpaceDN/>
              <w:adjustRightInd/>
              <w:spacing w:after="0"/>
              <w:jc w:val="left"/>
              <w:rPr>
                <w:i/>
                <w:sz w:val="18"/>
                <w:szCs w:val="18"/>
                <w:lang w:val="en-GB"/>
              </w:rPr>
            </w:pPr>
            <w:r w:rsidRPr="00927A7E">
              <w:rPr>
                <w:sz w:val="18"/>
                <w:szCs w:val="18"/>
                <w:lang w:val="en-GB"/>
              </w:rPr>
              <w:t>4.2</w:t>
            </w:r>
          </w:p>
          <w:p w:rsidR="00FB700B" w:rsidRPr="00927A7E" w:rsidRDefault="00FB700B" w:rsidP="00927A7E">
            <w:pPr>
              <w:autoSpaceDE/>
              <w:autoSpaceDN/>
              <w:adjustRightInd/>
              <w:spacing w:after="0"/>
              <w:jc w:val="left"/>
              <w:rPr>
                <w:i/>
                <w:sz w:val="18"/>
                <w:szCs w:val="18"/>
                <w:lang w:val="en-GB"/>
              </w:rPr>
            </w:pPr>
          </w:p>
        </w:tc>
        <w:tc>
          <w:tcPr>
            <w:tcW w:w="798" w:type="pct"/>
            <w:gridSpan w:val="2"/>
            <w:shd w:val="clear" w:color="auto" w:fill="auto"/>
          </w:tcPr>
          <w:p w:rsidR="00FB700B" w:rsidRPr="00927A7E" w:rsidRDefault="00994F15" w:rsidP="00927A7E">
            <w:pPr>
              <w:autoSpaceDE/>
              <w:autoSpaceDN/>
              <w:adjustRightInd/>
              <w:spacing w:after="0"/>
              <w:jc w:val="left"/>
              <w:rPr>
                <w:i/>
                <w:sz w:val="18"/>
                <w:szCs w:val="18"/>
                <w:lang w:val="en-GB"/>
              </w:rPr>
            </w:pPr>
            <w:r w:rsidRPr="00927A7E">
              <w:rPr>
                <w:i/>
                <w:sz w:val="18"/>
                <w:szCs w:val="18"/>
                <w:lang w:val="en-GB"/>
              </w:rPr>
              <w:t xml:space="preserve">F. </w:t>
            </w:r>
            <w:proofErr w:type="spellStart"/>
            <w:r w:rsidRPr="00927A7E">
              <w:rPr>
                <w:i/>
                <w:sz w:val="18"/>
                <w:szCs w:val="18"/>
                <w:lang w:val="en-GB"/>
              </w:rPr>
              <w:t>subglutinans</w:t>
            </w:r>
            <w:proofErr w:type="spellEnd"/>
            <w:r w:rsidRPr="00927A7E">
              <w:rPr>
                <w:sz w:val="18"/>
                <w:szCs w:val="18"/>
                <w:lang w:val="en-GB"/>
              </w:rPr>
              <w:t xml:space="preserve"> </w:t>
            </w:r>
          </w:p>
        </w:tc>
        <w:tc>
          <w:tcPr>
            <w:tcW w:w="749" w:type="pct"/>
            <w:gridSpan w:val="2"/>
            <w:shd w:val="clear" w:color="auto" w:fill="auto"/>
          </w:tcPr>
          <w:p w:rsidR="00FB700B" w:rsidRPr="00927A7E" w:rsidRDefault="00994F15" w:rsidP="00927A7E">
            <w:pPr>
              <w:autoSpaceDE/>
              <w:autoSpaceDN/>
              <w:adjustRightInd/>
              <w:spacing w:after="0"/>
              <w:jc w:val="left"/>
              <w:rPr>
                <w:i/>
                <w:sz w:val="18"/>
                <w:szCs w:val="18"/>
                <w:lang w:val="en-GB"/>
              </w:rPr>
            </w:pPr>
            <w:r w:rsidRPr="00927A7E">
              <w:rPr>
                <w:sz w:val="18"/>
                <w:szCs w:val="18"/>
                <w:lang w:val="en-GB"/>
              </w:rPr>
              <w:t>3.7</w:t>
            </w:r>
          </w:p>
        </w:tc>
        <w:tc>
          <w:tcPr>
            <w:tcW w:w="679" w:type="pct"/>
            <w:vMerge/>
          </w:tcPr>
          <w:p w:rsidR="00FB700B" w:rsidRPr="00927A7E" w:rsidRDefault="00FB700B" w:rsidP="00927A7E">
            <w:pPr>
              <w:autoSpaceDE/>
              <w:autoSpaceDN/>
              <w:adjustRightInd/>
              <w:spacing w:after="0"/>
              <w:jc w:val="left"/>
              <w:rPr>
                <w:sz w:val="18"/>
                <w:szCs w:val="18"/>
                <w:lang w:val="en-GB"/>
              </w:rPr>
            </w:pPr>
          </w:p>
        </w:tc>
        <w:tc>
          <w:tcPr>
            <w:tcW w:w="768" w:type="pct"/>
            <w:vMerge/>
            <w:shd w:val="clear" w:color="auto" w:fill="auto"/>
          </w:tcPr>
          <w:p w:rsidR="00FB700B" w:rsidRPr="00927A7E" w:rsidRDefault="00FB700B" w:rsidP="00927A7E">
            <w:pPr>
              <w:autoSpaceDE/>
              <w:autoSpaceDN/>
              <w:adjustRightInd/>
              <w:spacing w:after="0"/>
              <w:jc w:val="left"/>
              <w:rPr>
                <w:sz w:val="18"/>
                <w:szCs w:val="18"/>
                <w:lang w:val="en-GB"/>
              </w:rPr>
            </w:pPr>
          </w:p>
        </w:tc>
      </w:tr>
      <w:tr w:rsidR="00994F15" w:rsidRPr="00927A7E" w:rsidTr="00927A7E">
        <w:trPr>
          <w:trHeight w:val="408"/>
        </w:trPr>
        <w:tc>
          <w:tcPr>
            <w:tcW w:w="658" w:type="pct"/>
            <w:vMerge/>
          </w:tcPr>
          <w:p w:rsidR="00994F15" w:rsidRPr="00927A7E" w:rsidRDefault="00994F15" w:rsidP="00927A7E">
            <w:pPr>
              <w:autoSpaceDE/>
              <w:autoSpaceDN/>
              <w:adjustRightInd/>
              <w:spacing w:after="0"/>
              <w:jc w:val="left"/>
              <w:rPr>
                <w:sz w:val="18"/>
                <w:szCs w:val="18"/>
                <w:lang w:val="en-GB"/>
              </w:rPr>
            </w:pPr>
          </w:p>
        </w:tc>
        <w:tc>
          <w:tcPr>
            <w:tcW w:w="735" w:type="pct"/>
            <w:vMerge w:val="restart"/>
          </w:tcPr>
          <w:p w:rsidR="00994F15" w:rsidRPr="00927A7E" w:rsidRDefault="00994F15" w:rsidP="00927A7E">
            <w:pPr>
              <w:autoSpaceDE/>
              <w:autoSpaceDN/>
              <w:adjustRightInd/>
              <w:spacing w:after="0"/>
              <w:jc w:val="left"/>
              <w:rPr>
                <w:i/>
                <w:sz w:val="18"/>
                <w:szCs w:val="18"/>
                <w:lang w:val="en-GB"/>
              </w:rPr>
            </w:pPr>
            <w:proofErr w:type="spellStart"/>
            <w:r w:rsidRPr="00927A7E">
              <w:rPr>
                <w:i/>
                <w:sz w:val="18"/>
                <w:szCs w:val="18"/>
                <w:lang w:val="en-GB"/>
              </w:rPr>
              <w:t>Penicillium</w:t>
            </w:r>
            <w:proofErr w:type="spellEnd"/>
            <w:r w:rsidRPr="00927A7E">
              <w:rPr>
                <w:sz w:val="18"/>
                <w:szCs w:val="18"/>
                <w:lang w:val="en-GB"/>
              </w:rPr>
              <w:t xml:space="preserve"> </w:t>
            </w:r>
          </w:p>
          <w:p w:rsidR="00994F15" w:rsidRPr="00927A7E" w:rsidRDefault="00994F15" w:rsidP="00927A7E">
            <w:pPr>
              <w:autoSpaceDE/>
              <w:autoSpaceDN/>
              <w:adjustRightInd/>
              <w:spacing w:after="0"/>
              <w:jc w:val="left"/>
              <w:rPr>
                <w:i/>
                <w:sz w:val="18"/>
                <w:szCs w:val="18"/>
                <w:lang w:val="en-GB"/>
              </w:rPr>
            </w:pPr>
          </w:p>
        </w:tc>
        <w:tc>
          <w:tcPr>
            <w:tcW w:w="613" w:type="pct"/>
            <w:vMerge w:val="restart"/>
          </w:tcPr>
          <w:p w:rsidR="00994F15" w:rsidRPr="00927A7E" w:rsidRDefault="00994F15" w:rsidP="00927A7E">
            <w:pPr>
              <w:autoSpaceDE/>
              <w:autoSpaceDN/>
              <w:adjustRightInd/>
              <w:spacing w:after="0"/>
              <w:jc w:val="left"/>
              <w:rPr>
                <w:i/>
                <w:sz w:val="18"/>
                <w:szCs w:val="18"/>
                <w:lang w:val="en-GB"/>
              </w:rPr>
            </w:pPr>
            <w:r w:rsidRPr="00927A7E">
              <w:rPr>
                <w:sz w:val="18"/>
                <w:szCs w:val="18"/>
                <w:lang w:val="en-GB"/>
              </w:rPr>
              <w:t>1.4</w:t>
            </w:r>
          </w:p>
        </w:tc>
        <w:tc>
          <w:tcPr>
            <w:tcW w:w="798" w:type="pct"/>
            <w:gridSpan w:val="2"/>
            <w:shd w:val="clear" w:color="auto" w:fill="auto"/>
          </w:tcPr>
          <w:p w:rsidR="00994F15" w:rsidRPr="00927A7E" w:rsidRDefault="00994F15" w:rsidP="00927A7E">
            <w:pPr>
              <w:autoSpaceDE/>
              <w:autoSpaceDN/>
              <w:adjustRightInd/>
              <w:spacing w:after="0"/>
              <w:jc w:val="left"/>
              <w:rPr>
                <w:sz w:val="18"/>
                <w:szCs w:val="18"/>
                <w:lang w:val="en-GB"/>
              </w:rPr>
            </w:pPr>
            <w:r w:rsidRPr="00927A7E">
              <w:rPr>
                <w:i/>
                <w:sz w:val="18"/>
                <w:szCs w:val="18"/>
                <w:lang w:val="en-GB"/>
              </w:rPr>
              <w:t xml:space="preserve">A. </w:t>
            </w:r>
            <w:proofErr w:type="spellStart"/>
            <w:r w:rsidRPr="00927A7E">
              <w:rPr>
                <w:i/>
                <w:sz w:val="18"/>
                <w:szCs w:val="18"/>
                <w:lang w:val="en-GB"/>
              </w:rPr>
              <w:t>parasiticus</w:t>
            </w:r>
            <w:proofErr w:type="spellEnd"/>
            <w:r w:rsidRPr="00927A7E">
              <w:rPr>
                <w:sz w:val="18"/>
                <w:szCs w:val="18"/>
                <w:lang w:val="en-GB"/>
              </w:rPr>
              <w:t xml:space="preserve">  </w:t>
            </w:r>
          </w:p>
          <w:p w:rsidR="00994F15" w:rsidRPr="00927A7E" w:rsidRDefault="00994F15" w:rsidP="00927A7E">
            <w:pPr>
              <w:autoSpaceDE/>
              <w:autoSpaceDN/>
              <w:adjustRightInd/>
              <w:spacing w:after="0"/>
              <w:jc w:val="left"/>
              <w:rPr>
                <w:i/>
                <w:sz w:val="18"/>
                <w:szCs w:val="18"/>
                <w:lang w:val="en-GB"/>
              </w:rPr>
            </w:pPr>
          </w:p>
        </w:tc>
        <w:tc>
          <w:tcPr>
            <w:tcW w:w="749" w:type="pct"/>
            <w:gridSpan w:val="2"/>
            <w:shd w:val="clear" w:color="auto" w:fill="auto"/>
          </w:tcPr>
          <w:p w:rsidR="00994F15" w:rsidRPr="00927A7E" w:rsidRDefault="00994F15" w:rsidP="00927A7E">
            <w:pPr>
              <w:autoSpaceDE/>
              <w:autoSpaceDN/>
              <w:adjustRightInd/>
              <w:spacing w:after="0"/>
              <w:jc w:val="left"/>
              <w:rPr>
                <w:i/>
                <w:sz w:val="18"/>
                <w:szCs w:val="18"/>
                <w:lang w:val="en-GB"/>
              </w:rPr>
            </w:pPr>
            <w:r w:rsidRPr="00927A7E">
              <w:rPr>
                <w:sz w:val="18"/>
                <w:szCs w:val="18"/>
                <w:lang w:val="en-GB"/>
              </w:rPr>
              <w:t>4.0</w:t>
            </w:r>
          </w:p>
        </w:tc>
        <w:tc>
          <w:tcPr>
            <w:tcW w:w="679" w:type="pct"/>
            <w:vMerge/>
          </w:tcPr>
          <w:p w:rsidR="00994F15" w:rsidRPr="00927A7E" w:rsidRDefault="00994F15" w:rsidP="00927A7E">
            <w:pPr>
              <w:autoSpaceDE/>
              <w:autoSpaceDN/>
              <w:adjustRightInd/>
              <w:spacing w:after="0"/>
              <w:jc w:val="left"/>
              <w:rPr>
                <w:sz w:val="18"/>
                <w:szCs w:val="18"/>
                <w:lang w:val="en-GB"/>
              </w:rPr>
            </w:pPr>
          </w:p>
        </w:tc>
        <w:tc>
          <w:tcPr>
            <w:tcW w:w="768" w:type="pct"/>
            <w:vMerge/>
            <w:shd w:val="clear" w:color="auto" w:fill="auto"/>
          </w:tcPr>
          <w:p w:rsidR="00994F15" w:rsidRPr="00927A7E" w:rsidRDefault="00994F15" w:rsidP="00927A7E">
            <w:pPr>
              <w:autoSpaceDE/>
              <w:autoSpaceDN/>
              <w:adjustRightInd/>
              <w:spacing w:after="0"/>
              <w:jc w:val="left"/>
              <w:rPr>
                <w:sz w:val="18"/>
                <w:szCs w:val="18"/>
                <w:lang w:val="en-GB"/>
              </w:rPr>
            </w:pPr>
          </w:p>
        </w:tc>
      </w:tr>
      <w:tr w:rsidR="00994F15" w:rsidRPr="00927A7E" w:rsidTr="00927A7E">
        <w:trPr>
          <w:trHeight w:val="408"/>
        </w:trPr>
        <w:tc>
          <w:tcPr>
            <w:tcW w:w="658" w:type="pct"/>
            <w:vMerge/>
          </w:tcPr>
          <w:p w:rsidR="00994F15" w:rsidRPr="00927A7E" w:rsidRDefault="00994F15" w:rsidP="00927A7E">
            <w:pPr>
              <w:autoSpaceDE/>
              <w:autoSpaceDN/>
              <w:adjustRightInd/>
              <w:spacing w:after="0"/>
              <w:jc w:val="left"/>
              <w:rPr>
                <w:sz w:val="18"/>
                <w:szCs w:val="18"/>
                <w:lang w:val="en-GB"/>
              </w:rPr>
            </w:pPr>
          </w:p>
        </w:tc>
        <w:tc>
          <w:tcPr>
            <w:tcW w:w="735" w:type="pct"/>
            <w:vMerge/>
          </w:tcPr>
          <w:p w:rsidR="00994F15" w:rsidRPr="00927A7E" w:rsidRDefault="00994F15" w:rsidP="00927A7E">
            <w:pPr>
              <w:autoSpaceDE/>
              <w:autoSpaceDN/>
              <w:adjustRightInd/>
              <w:spacing w:after="0"/>
              <w:jc w:val="left"/>
              <w:rPr>
                <w:i/>
                <w:sz w:val="18"/>
                <w:szCs w:val="18"/>
                <w:lang w:val="en-GB"/>
              </w:rPr>
            </w:pPr>
          </w:p>
        </w:tc>
        <w:tc>
          <w:tcPr>
            <w:tcW w:w="613" w:type="pct"/>
            <w:vMerge/>
          </w:tcPr>
          <w:p w:rsidR="00994F15" w:rsidRPr="00927A7E" w:rsidRDefault="00994F15" w:rsidP="00927A7E">
            <w:pPr>
              <w:autoSpaceDE/>
              <w:autoSpaceDN/>
              <w:adjustRightInd/>
              <w:spacing w:after="0"/>
              <w:jc w:val="left"/>
              <w:rPr>
                <w:i/>
                <w:sz w:val="18"/>
                <w:szCs w:val="18"/>
                <w:lang w:val="en-GB"/>
              </w:rPr>
            </w:pPr>
          </w:p>
        </w:tc>
        <w:tc>
          <w:tcPr>
            <w:tcW w:w="798" w:type="pct"/>
            <w:gridSpan w:val="2"/>
            <w:shd w:val="clear" w:color="auto" w:fill="auto"/>
          </w:tcPr>
          <w:p w:rsidR="00994F15" w:rsidRPr="00927A7E" w:rsidRDefault="00994F15" w:rsidP="00927A7E">
            <w:pPr>
              <w:autoSpaceDE/>
              <w:autoSpaceDN/>
              <w:adjustRightInd/>
              <w:spacing w:after="0"/>
              <w:jc w:val="left"/>
              <w:rPr>
                <w:i/>
                <w:sz w:val="18"/>
                <w:szCs w:val="18"/>
                <w:lang w:val="en-GB"/>
              </w:rPr>
            </w:pPr>
            <w:r w:rsidRPr="00927A7E">
              <w:rPr>
                <w:i/>
                <w:sz w:val="18"/>
                <w:szCs w:val="18"/>
                <w:lang w:val="en-GB"/>
              </w:rPr>
              <w:t xml:space="preserve">A. </w:t>
            </w:r>
            <w:proofErr w:type="spellStart"/>
            <w:r w:rsidRPr="00927A7E">
              <w:rPr>
                <w:i/>
                <w:sz w:val="18"/>
                <w:szCs w:val="18"/>
                <w:lang w:val="en-GB"/>
              </w:rPr>
              <w:t>flavus</w:t>
            </w:r>
            <w:proofErr w:type="spellEnd"/>
            <w:r w:rsidRPr="00927A7E">
              <w:rPr>
                <w:sz w:val="18"/>
                <w:szCs w:val="18"/>
                <w:lang w:val="en-GB"/>
              </w:rPr>
              <w:t xml:space="preserve">  </w:t>
            </w:r>
          </w:p>
        </w:tc>
        <w:tc>
          <w:tcPr>
            <w:tcW w:w="749" w:type="pct"/>
            <w:gridSpan w:val="2"/>
            <w:shd w:val="clear" w:color="auto" w:fill="auto"/>
          </w:tcPr>
          <w:p w:rsidR="00994F15" w:rsidRPr="00927A7E" w:rsidRDefault="00994F15" w:rsidP="00927A7E">
            <w:pPr>
              <w:autoSpaceDE/>
              <w:autoSpaceDN/>
              <w:adjustRightInd/>
              <w:spacing w:after="0"/>
              <w:jc w:val="left"/>
              <w:rPr>
                <w:i/>
                <w:sz w:val="18"/>
                <w:szCs w:val="18"/>
                <w:lang w:val="en-GB"/>
              </w:rPr>
            </w:pPr>
            <w:r w:rsidRPr="00927A7E">
              <w:rPr>
                <w:sz w:val="18"/>
                <w:szCs w:val="18"/>
                <w:lang w:val="en-GB"/>
              </w:rPr>
              <w:t>3.0</w:t>
            </w:r>
          </w:p>
        </w:tc>
        <w:tc>
          <w:tcPr>
            <w:tcW w:w="679" w:type="pct"/>
            <w:vMerge/>
          </w:tcPr>
          <w:p w:rsidR="00994F15" w:rsidRPr="00927A7E" w:rsidRDefault="00994F15" w:rsidP="00927A7E">
            <w:pPr>
              <w:autoSpaceDE/>
              <w:autoSpaceDN/>
              <w:adjustRightInd/>
              <w:spacing w:after="0"/>
              <w:jc w:val="left"/>
              <w:rPr>
                <w:sz w:val="18"/>
                <w:szCs w:val="18"/>
                <w:lang w:val="en-GB"/>
              </w:rPr>
            </w:pPr>
          </w:p>
        </w:tc>
        <w:tc>
          <w:tcPr>
            <w:tcW w:w="768" w:type="pct"/>
            <w:vMerge/>
            <w:shd w:val="clear" w:color="auto" w:fill="auto"/>
          </w:tcPr>
          <w:p w:rsidR="00994F15" w:rsidRPr="00927A7E" w:rsidRDefault="00994F15" w:rsidP="00927A7E">
            <w:pPr>
              <w:autoSpaceDE/>
              <w:autoSpaceDN/>
              <w:adjustRightInd/>
              <w:spacing w:after="0"/>
              <w:jc w:val="left"/>
              <w:rPr>
                <w:sz w:val="18"/>
                <w:szCs w:val="18"/>
                <w:lang w:val="en-GB"/>
              </w:rPr>
            </w:pPr>
          </w:p>
        </w:tc>
      </w:tr>
      <w:tr w:rsidR="00994F15" w:rsidRPr="00927A7E" w:rsidTr="00927A7E">
        <w:trPr>
          <w:trHeight w:val="248"/>
        </w:trPr>
        <w:tc>
          <w:tcPr>
            <w:tcW w:w="658" w:type="pct"/>
            <w:vMerge w:val="restart"/>
          </w:tcPr>
          <w:p w:rsidR="00994F15" w:rsidRPr="00927A7E" w:rsidRDefault="00994F15" w:rsidP="00927A7E">
            <w:pPr>
              <w:autoSpaceDE/>
              <w:autoSpaceDN/>
              <w:adjustRightInd/>
              <w:spacing w:after="0"/>
              <w:jc w:val="left"/>
              <w:rPr>
                <w:sz w:val="18"/>
                <w:szCs w:val="18"/>
                <w:lang w:val="en-GB"/>
              </w:rPr>
            </w:pPr>
            <w:r w:rsidRPr="00927A7E">
              <w:rPr>
                <w:sz w:val="18"/>
                <w:szCs w:val="18"/>
                <w:lang w:val="en-GB"/>
              </w:rPr>
              <w:t xml:space="preserve">Brazil </w:t>
            </w:r>
          </w:p>
        </w:tc>
        <w:tc>
          <w:tcPr>
            <w:tcW w:w="735" w:type="pct"/>
          </w:tcPr>
          <w:p w:rsidR="00994F15" w:rsidRPr="00927A7E" w:rsidRDefault="00994F15" w:rsidP="00927A7E">
            <w:pPr>
              <w:autoSpaceDE/>
              <w:autoSpaceDN/>
              <w:adjustRightInd/>
              <w:spacing w:after="0"/>
              <w:jc w:val="left"/>
              <w:rPr>
                <w:sz w:val="18"/>
                <w:szCs w:val="18"/>
                <w:lang w:val="en-GB"/>
              </w:rPr>
            </w:pPr>
            <w:r w:rsidRPr="00927A7E">
              <w:rPr>
                <w:i/>
                <w:sz w:val="18"/>
                <w:szCs w:val="18"/>
                <w:lang w:val="en-GB"/>
              </w:rPr>
              <w:t>Fusarium</w:t>
            </w:r>
            <w:r w:rsidRPr="00927A7E">
              <w:rPr>
                <w:sz w:val="18"/>
                <w:szCs w:val="18"/>
                <w:lang w:val="en-GB"/>
              </w:rPr>
              <w:t xml:space="preserve"> </w:t>
            </w:r>
          </w:p>
          <w:p w:rsidR="00994F15" w:rsidRPr="00927A7E" w:rsidRDefault="00994F15" w:rsidP="00927A7E">
            <w:pPr>
              <w:autoSpaceDE/>
              <w:autoSpaceDN/>
              <w:adjustRightInd/>
              <w:spacing w:after="0"/>
              <w:jc w:val="left"/>
              <w:rPr>
                <w:sz w:val="18"/>
                <w:szCs w:val="18"/>
                <w:lang w:val="en-GB"/>
              </w:rPr>
            </w:pPr>
          </w:p>
        </w:tc>
        <w:tc>
          <w:tcPr>
            <w:tcW w:w="613" w:type="pct"/>
          </w:tcPr>
          <w:p w:rsidR="00994F15" w:rsidRPr="00927A7E" w:rsidRDefault="00994F15" w:rsidP="00927A7E">
            <w:pPr>
              <w:autoSpaceDE/>
              <w:autoSpaceDN/>
              <w:adjustRightInd/>
              <w:spacing w:after="0"/>
              <w:jc w:val="left"/>
              <w:rPr>
                <w:sz w:val="18"/>
                <w:szCs w:val="18"/>
                <w:lang w:val="en-GB"/>
              </w:rPr>
            </w:pPr>
            <w:r w:rsidRPr="00927A7E">
              <w:rPr>
                <w:sz w:val="18"/>
                <w:szCs w:val="18"/>
                <w:lang w:val="en-GB"/>
              </w:rPr>
              <w:t>ND</w:t>
            </w:r>
          </w:p>
        </w:tc>
        <w:tc>
          <w:tcPr>
            <w:tcW w:w="798" w:type="pct"/>
            <w:gridSpan w:val="2"/>
            <w:vMerge w:val="restart"/>
            <w:shd w:val="clear" w:color="auto" w:fill="auto"/>
          </w:tcPr>
          <w:p w:rsidR="00994F15" w:rsidRPr="00927A7E" w:rsidRDefault="00994F15" w:rsidP="00927A7E">
            <w:pPr>
              <w:autoSpaceDE/>
              <w:autoSpaceDN/>
              <w:adjustRightInd/>
              <w:spacing w:after="0"/>
              <w:jc w:val="left"/>
              <w:rPr>
                <w:sz w:val="18"/>
                <w:szCs w:val="18"/>
                <w:lang w:val="en-GB"/>
              </w:rPr>
            </w:pPr>
            <w:r w:rsidRPr="00927A7E">
              <w:rPr>
                <w:sz w:val="18"/>
                <w:szCs w:val="18"/>
                <w:lang w:val="en-GB"/>
              </w:rPr>
              <w:t>ND</w:t>
            </w:r>
          </w:p>
        </w:tc>
        <w:tc>
          <w:tcPr>
            <w:tcW w:w="749" w:type="pct"/>
            <w:gridSpan w:val="2"/>
            <w:vMerge w:val="restart"/>
            <w:shd w:val="clear" w:color="auto" w:fill="auto"/>
          </w:tcPr>
          <w:p w:rsidR="00994F15" w:rsidRPr="00927A7E" w:rsidRDefault="00994F15" w:rsidP="00927A7E">
            <w:pPr>
              <w:autoSpaceDE/>
              <w:autoSpaceDN/>
              <w:adjustRightInd/>
              <w:spacing w:after="0"/>
              <w:jc w:val="left"/>
              <w:rPr>
                <w:sz w:val="18"/>
                <w:szCs w:val="18"/>
                <w:lang w:val="en-GB"/>
              </w:rPr>
            </w:pPr>
            <w:r w:rsidRPr="00927A7E">
              <w:rPr>
                <w:sz w:val="18"/>
                <w:szCs w:val="18"/>
                <w:lang w:val="en-GB"/>
              </w:rPr>
              <w:t>ND</w:t>
            </w:r>
          </w:p>
        </w:tc>
        <w:tc>
          <w:tcPr>
            <w:tcW w:w="679" w:type="pct"/>
            <w:vMerge w:val="restart"/>
          </w:tcPr>
          <w:p w:rsidR="00994F15" w:rsidRPr="00927A7E" w:rsidRDefault="00994F15" w:rsidP="00927A7E">
            <w:pPr>
              <w:autoSpaceDE/>
              <w:autoSpaceDN/>
              <w:adjustRightInd/>
              <w:spacing w:after="0"/>
              <w:jc w:val="left"/>
              <w:rPr>
                <w:sz w:val="18"/>
                <w:szCs w:val="18"/>
                <w:lang w:val="en-GB"/>
              </w:rPr>
            </w:pPr>
            <w:r w:rsidRPr="00927A7E">
              <w:rPr>
                <w:sz w:val="18"/>
                <w:szCs w:val="18"/>
                <w:lang w:val="en-GB"/>
              </w:rPr>
              <w:t>AFB1</w:t>
            </w:r>
          </w:p>
          <w:p w:rsidR="00994F15" w:rsidRPr="00927A7E" w:rsidRDefault="00994F15" w:rsidP="00927A7E">
            <w:pPr>
              <w:autoSpaceDE/>
              <w:autoSpaceDN/>
              <w:adjustRightInd/>
              <w:spacing w:after="0"/>
              <w:jc w:val="left"/>
              <w:rPr>
                <w:sz w:val="18"/>
                <w:szCs w:val="18"/>
                <w:lang w:val="en-GB"/>
              </w:rPr>
            </w:pPr>
            <w:r w:rsidRPr="00927A7E">
              <w:rPr>
                <w:sz w:val="18"/>
                <w:szCs w:val="18"/>
                <w:lang w:val="en-GB"/>
              </w:rPr>
              <w:t>FB1</w:t>
            </w:r>
          </w:p>
        </w:tc>
        <w:tc>
          <w:tcPr>
            <w:tcW w:w="768" w:type="pct"/>
            <w:vMerge w:val="restart"/>
            <w:shd w:val="clear" w:color="auto" w:fill="auto"/>
          </w:tcPr>
          <w:p w:rsidR="00994F15" w:rsidRPr="00927A7E" w:rsidRDefault="00994F15" w:rsidP="00927A7E">
            <w:pPr>
              <w:autoSpaceDE/>
              <w:autoSpaceDN/>
              <w:adjustRightInd/>
              <w:spacing w:after="0"/>
              <w:jc w:val="left"/>
              <w:rPr>
                <w:sz w:val="18"/>
                <w:szCs w:val="18"/>
                <w:lang w:val="it-IT"/>
              </w:rPr>
            </w:pPr>
            <w:r w:rsidRPr="00927A7E">
              <w:rPr>
                <w:sz w:val="18"/>
                <w:szCs w:val="18"/>
                <w:lang w:val="en-GB"/>
              </w:rPr>
              <w:fldChar w:fldCharType="begin"/>
            </w:r>
            <w:r w:rsidR="000C6DAC" w:rsidRPr="00927A7E">
              <w:rPr>
                <w:sz w:val="18"/>
                <w:szCs w:val="18"/>
                <w:lang w:val="en-GB"/>
              </w:rPr>
              <w:instrText xml:space="preserve"> ADDIN EN.CITE &lt;EndNote&gt;&lt;Cite&gt;&lt;Author&gt;da Silva&lt;/Author&gt;&lt;Year&gt;2004&lt;/Year&gt;&lt;RecNum&gt;810&lt;/RecNum&gt;&lt;DisplayText&gt;(da Silva et al., 2004)&lt;/DisplayText&gt;&lt;record&gt;&lt;rec-number&gt;810&lt;/rec-number&gt;&lt;foreign-keys&gt;&lt;key app="EN" db-id="d9a2dxs2mp90fser0xlv2wenwxrz2df9stvw" timestamp="1532955541"&gt;810&lt;/key&gt;&lt;/foreign-keys&gt;&lt;ref-type name="Journal Article"&gt;17&lt;/ref-type&gt;&lt;contributors&gt;&lt;authors&gt;&lt;author&gt;da Silva, J. B.&lt;/author&gt;&lt;author&gt;Dilkin, P.&lt;/author&gt;&lt;author&gt;Fonseca, H.&lt;/author&gt;&lt;author&gt;Correa, B.&lt;/author&gt;&lt;/authors&gt;&lt;/contributors&gt;&lt;titles&gt;&lt;title&gt;Production of aflatoxins by Aspergillus flavus and of fumonisins by Fusarium species isolated from Brazilian sorghum&lt;/title&gt;&lt;secondary-title&gt;Brazilian Journal of Microbiology&lt;/secondary-title&gt;&lt;/titles&gt;&lt;periodical&gt;&lt;full-title&gt;Brazilian Journal of Microbiology&lt;/full-title&gt;&lt;/periodical&gt;&lt;pages&gt;182-186&lt;/pages&gt;&lt;volume&gt;35&lt;/volume&gt;&lt;number&gt;3&lt;/number&gt;&lt;dates&gt;&lt;year&gt;2004&lt;/year&gt;&lt;pub-dates&gt;&lt;date&gt;Jul-Sep&lt;/date&gt;&lt;/pub-dates&gt;&lt;/dates&gt;&lt;isbn&gt;1517-8382&lt;/isbn&gt;&lt;accession-num&gt;WOS:000234802600002&lt;/accession-num&gt;&lt;urls&gt;&lt;related-urls&gt;&lt;url&gt;&amp;lt;Go to ISI&amp;gt;://WOS:000234802600002&lt;/url&gt;&lt;/related-urls&gt;&lt;/urls&gt;&lt;electronic-resource-num&gt;10.1590/s1517-83822004000200002&lt;/electronic-resource-num&gt;&lt;/record&gt;&lt;/Cite&gt;&lt;/EndNote&gt;</w:instrText>
            </w:r>
            <w:r w:rsidRPr="00927A7E">
              <w:rPr>
                <w:sz w:val="18"/>
                <w:szCs w:val="18"/>
                <w:lang w:val="en-GB"/>
              </w:rPr>
              <w:fldChar w:fldCharType="separate"/>
            </w:r>
            <w:r w:rsidRPr="00927A7E">
              <w:rPr>
                <w:noProof/>
                <w:sz w:val="18"/>
                <w:szCs w:val="18"/>
                <w:lang w:val="it-IT"/>
              </w:rPr>
              <w:t>(da Silva et al., 2004)</w:t>
            </w:r>
            <w:r w:rsidRPr="00927A7E">
              <w:rPr>
                <w:sz w:val="18"/>
                <w:szCs w:val="18"/>
                <w:lang w:val="en-GB"/>
              </w:rPr>
              <w:fldChar w:fldCharType="end"/>
            </w:r>
          </w:p>
        </w:tc>
      </w:tr>
      <w:tr w:rsidR="00994F15" w:rsidRPr="00927A7E" w:rsidTr="00927A7E">
        <w:trPr>
          <w:trHeight w:val="247"/>
        </w:trPr>
        <w:tc>
          <w:tcPr>
            <w:tcW w:w="658" w:type="pct"/>
            <w:vMerge/>
          </w:tcPr>
          <w:p w:rsidR="00994F15" w:rsidRPr="00927A7E" w:rsidRDefault="00994F15" w:rsidP="00927A7E">
            <w:pPr>
              <w:autoSpaceDE/>
              <w:autoSpaceDN/>
              <w:adjustRightInd/>
              <w:spacing w:after="0"/>
              <w:jc w:val="left"/>
              <w:rPr>
                <w:sz w:val="18"/>
                <w:szCs w:val="18"/>
                <w:lang w:val="en-GB"/>
              </w:rPr>
            </w:pPr>
          </w:p>
        </w:tc>
        <w:tc>
          <w:tcPr>
            <w:tcW w:w="735" w:type="pct"/>
          </w:tcPr>
          <w:p w:rsidR="00994F15" w:rsidRPr="00927A7E" w:rsidRDefault="00994F15" w:rsidP="00927A7E">
            <w:pPr>
              <w:autoSpaceDE/>
              <w:autoSpaceDN/>
              <w:adjustRightInd/>
              <w:spacing w:after="0"/>
              <w:jc w:val="left"/>
              <w:rPr>
                <w:i/>
                <w:sz w:val="18"/>
                <w:szCs w:val="18"/>
                <w:lang w:val="en-GB"/>
              </w:rPr>
            </w:pPr>
            <w:r w:rsidRPr="00927A7E">
              <w:rPr>
                <w:i/>
                <w:sz w:val="18"/>
                <w:szCs w:val="18"/>
                <w:lang w:val="en-GB"/>
              </w:rPr>
              <w:t>Aspergillus</w:t>
            </w:r>
          </w:p>
        </w:tc>
        <w:tc>
          <w:tcPr>
            <w:tcW w:w="613" w:type="pct"/>
          </w:tcPr>
          <w:p w:rsidR="00994F15" w:rsidRPr="00927A7E" w:rsidRDefault="00994F15" w:rsidP="00927A7E">
            <w:pPr>
              <w:autoSpaceDE/>
              <w:autoSpaceDN/>
              <w:adjustRightInd/>
              <w:spacing w:after="0"/>
              <w:jc w:val="left"/>
              <w:rPr>
                <w:sz w:val="18"/>
                <w:szCs w:val="18"/>
                <w:lang w:val="en-GB"/>
              </w:rPr>
            </w:pPr>
            <w:r w:rsidRPr="00927A7E">
              <w:rPr>
                <w:sz w:val="18"/>
                <w:szCs w:val="18"/>
                <w:lang w:val="en-GB"/>
              </w:rPr>
              <w:t>ND</w:t>
            </w:r>
          </w:p>
        </w:tc>
        <w:tc>
          <w:tcPr>
            <w:tcW w:w="798" w:type="pct"/>
            <w:gridSpan w:val="2"/>
            <w:vMerge/>
            <w:shd w:val="clear" w:color="auto" w:fill="auto"/>
          </w:tcPr>
          <w:p w:rsidR="00994F15" w:rsidRPr="00927A7E" w:rsidRDefault="00994F15" w:rsidP="00927A7E">
            <w:pPr>
              <w:autoSpaceDE/>
              <w:autoSpaceDN/>
              <w:adjustRightInd/>
              <w:spacing w:after="0"/>
              <w:jc w:val="left"/>
              <w:rPr>
                <w:sz w:val="18"/>
                <w:szCs w:val="18"/>
                <w:lang w:val="en-GB"/>
              </w:rPr>
            </w:pPr>
          </w:p>
        </w:tc>
        <w:tc>
          <w:tcPr>
            <w:tcW w:w="749" w:type="pct"/>
            <w:gridSpan w:val="2"/>
            <w:vMerge/>
            <w:shd w:val="clear" w:color="auto" w:fill="auto"/>
          </w:tcPr>
          <w:p w:rsidR="00994F15" w:rsidRPr="00927A7E" w:rsidRDefault="00994F15" w:rsidP="00927A7E">
            <w:pPr>
              <w:autoSpaceDE/>
              <w:autoSpaceDN/>
              <w:adjustRightInd/>
              <w:spacing w:after="0"/>
              <w:jc w:val="left"/>
              <w:rPr>
                <w:sz w:val="18"/>
                <w:szCs w:val="18"/>
                <w:lang w:val="en-GB"/>
              </w:rPr>
            </w:pPr>
          </w:p>
        </w:tc>
        <w:tc>
          <w:tcPr>
            <w:tcW w:w="679" w:type="pct"/>
            <w:vMerge/>
          </w:tcPr>
          <w:p w:rsidR="00994F15" w:rsidRPr="00927A7E" w:rsidRDefault="00994F15" w:rsidP="00927A7E">
            <w:pPr>
              <w:autoSpaceDE/>
              <w:autoSpaceDN/>
              <w:adjustRightInd/>
              <w:spacing w:after="0"/>
              <w:jc w:val="left"/>
              <w:rPr>
                <w:sz w:val="18"/>
                <w:szCs w:val="18"/>
                <w:lang w:val="en-GB"/>
              </w:rPr>
            </w:pPr>
          </w:p>
        </w:tc>
        <w:tc>
          <w:tcPr>
            <w:tcW w:w="768" w:type="pct"/>
            <w:vMerge/>
            <w:shd w:val="clear" w:color="auto" w:fill="auto"/>
          </w:tcPr>
          <w:p w:rsidR="00994F15" w:rsidRPr="00927A7E" w:rsidRDefault="00994F15" w:rsidP="00927A7E">
            <w:pPr>
              <w:autoSpaceDE/>
              <w:autoSpaceDN/>
              <w:adjustRightInd/>
              <w:spacing w:after="0"/>
              <w:jc w:val="left"/>
              <w:rPr>
                <w:sz w:val="18"/>
                <w:szCs w:val="18"/>
                <w:lang w:val="en-GB"/>
              </w:rPr>
            </w:pPr>
          </w:p>
        </w:tc>
      </w:tr>
      <w:tr w:rsidR="00994F15" w:rsidRPr="00927A7E" w:rsidTr="00927A7E">
        <w:trPr>
          <w:trHeight w:val="165"/>
        </w:trPr>
        <w:tc>
          <w:tcPr>
            <w:tcW w:w="658" w:type="pct"/>
            <w:vMerge w:val="restart"/>
            <w:tcBorders>
              <w:top w:val="single" w:sz="4" w:space="0" w:color="D9D9D9" w:themeColor="background1" w:themeShade="D9"/>
              <w:right w:val="single" w:sz="4" w:space="0" w:color="D9D9D9" w:themeColor="background1" w:themeShade="D9"/>
            </w:tcBorders>
          </w:tcPr>
          <w:p w:rsidR="00994F15" w:rsidRPr="00927A7E" w:rsidRDefault="00994F15" w:rsidP="00927A7E">
            <w:pPr>
              <w:autoSpaceDE/>
              <w:autoSpaceDN/>
              <w:adjustRightInd/>
              <w:spacing w:after="0"/>
              <w:jc w:val="left"/>
              <w:rPr>
                <w:sz w:val="18"/>
                <w:szCs w:val="18"/>
                <w:lang w:val="it-IT"/>
              </w:rPr>
            </w:pPr>
            <w:r w:rsidRPr="00927A7E">
              <w:rPr>
                <w:sz w:val="18"/>
                <w:szCs w:val="18"/>
                <w:lang w:val="it-IT"/>
              </w:rPr>
              <w:t>Nigeria</w:t>
            </w:r>
          </w:p>
        </w:tc>
        <w:tc>
          <w:tcPr>
            <w:tcW w:w="735" w:type="pct"/>
            <w:tcBorders>
              <w:top w:val="single" w:sz="4" w:space="0" w:color="D9D9D9" w:themeColor="background1" w:themeShade="D9"/>
              <w:bottom w:val="single" w:sz="4" w:space="0" w:color="D9D9D9" w:themeColor="background1" w:themeShade="D9"/>
              <w:right w:val="single" w:sz="4" w:space="0" w:color="D9D9D9" w:themeColor="background1" w:themeShade="D9"/>
            </w:tcBorders>
          </w:tcPr>
          <w:p w:rsidR="00994F15" w:rsidRPr="00927A7E" w:rsidRDefault="00994F15" w:rsidP="00927A7E">
            <w:pPr>
              <w:autoSpaceDE/>
              <w:autoSpaceDN/>
              <w:adjustRightInd/>
              <w:spacing w:after="0"/>
              <w:jc w:val="left"/>
              <w:rPr>
                <w:i/>
                <w:sz w:val="18"/>
                <w:szCs w:val="18"/>
                <w:lang w:val="it-IT"/>
              </w:rPr>
            </w:pPr>
            <w:proofErr w:type="spellStart"/>
            <w:r w:rsidRPr="00927A7E">
              <w:rPr>
                <w:i/>
                <w:sz w:val="18"/>
                <w:szCs w:val="18"/>
                <w:lang w:val="it-IT"/>
              </w:rPr>
              <w:t>Fusarium</w:t>
            </w:r>
            <w:proofErr w:type="spellEnd"/>
            <w:r w:rsidRPr="00927A7E">
              <w:rPr>
                <w:i/>
                <w:sz w:val="18"/>
                <w:szCs w:val="18"/>
                <w:lang w:val="it-IT"/>
              </w:rPr>
              <w:t xml:space="preserve"> </w:t>
            </w:r>
          </w:p>
        </w:tc>
        <w:tc>
          <w:tcPr>
            <w:tcW w:w="613" w:type="pct"/>
            <w:tcBorders>
              <w:top w:val="single" w:sz="4" w:space="0" w:color="D9D9D9" w:themeColor="background1" w:themeShade="D9"/>
              <w:bottom w:val="single" w:sz="4" w:space="0" w:color="D9D9D9" w:themeColor="background1" w:themeShade="D9"/>
              <w:right w:val="single" w:sz="4" w:space="0" w:color="D9D9D9" w:themeColor="background1" w:themeShade="D9"/>
            </w:tcBorders>
          </w:tcPr>
          <w:p w:rsidR="00994F15" w:rsidRPr="00927A7E" w:rsidRDefault="00994F15" w:rsidP="00927A7E">
            <w:pPr>
              <w:autoSpaceDE/>
              <w:autoSpaceDN/>
              <w:adjustRightInd/>
              <w:spacing w:after="0"/>
              <w:jc w:val="left"/>
              <w:rPr>
                <w:i/>
                <w:sz w:val="18"/>
                <w:szCs w:val="18"/>
                <w:lang w:val="it-IT"/>
              </w:rPr>
            </w:pPr>
          </w:p>
        </w:tc>
        <w:tc>
          <w:tcPr>
            <w:tcW w:w="798" w:type="pct"/>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shd w:val="clear" w:color="auto" w:fill="auto"/>
          </w:tcPr>
          <w:p w:rsidR="00994F15" w:rsidRPr="00927A7E" w:rsidRDefault="00994F15" w:rsidP="00927A7E">
            <w:pPr>
              <w:autoSpaceDE/>
              <w:autoSpaceDN/>
              <w:adjustRightInd/>
              <w:spacing w:after="0"/>
              <w:jc w:val="left"/>
              <w:rPr>
                <w:i/>
                <w:sz w:val="18"/>
                <w:szCs w:val="18"/>
              </w:rPr>
            </w:pPr>
            <w:r w:rsidRPr="00927A7E">
              <w:rPr>
                <w:i/>
                <w:sz w:val="18"/>
                <w:szCs w:val="18"/>
              </w:rPr>
              <w:t>A.</w:t>
            </w:r>
            <w:ins w:id="12" w:author="Armando" w:date="2019-02-27T16:00:00Z">
              <w:r w:rsidR="00F4326C" w:rsidRPr="00927A7E">
                <w:rPr>
                  <w:i/>
                  <w:sz w:val="18"/>
                  <w:szCs w:val="18"/>
                </w:rPr>
                <w:t xml:space="preserve"> </w:t>
              </w:r>
            </w:ins>
            <w:proofErr w:type="spellStart"/>
            <w:r w:rsidRPr="00927A7E">
              <w:rPr>
                <w:i/>
                <w:sz w:val="18"/>
                <w:szCs w:val="18"/>
              </w:rPr>
              <w:t>flavus</w:t>
            </w:r>
            <w:proofErr w:type="spellEnd"/>
            <w:r w:rsidRPr="00927A7E">
              <w:rPr>
                <w:i/>
                <w:sz w:val="18"/>
                <w:szCs w:val="18"/>
              </w:rPr>
              <w:t xml:space="preserve"> </w:t>
            </w:r>
          </w:p>
          <w:p w:rsidR="00994F15" w:rsidRPr="00927A7E" w:rsidRDefault="00994F15" w:rsidP="00927A7E">
            <w:pPr>
              <w:autoSpaceDE/>
              <w:autoSpaceDN/>
              <w:adjustRightInd/>
              <w:spacing w:after="0"/>
              <w:jc w:val="left"/>
              <w:rPr>
                <w:i/>
                <w:sz w:val="18"/>
                <w:szCs w:val="18"/>
              </w:rPr>
            </w:pPr>
          </w:p>
        </w:tc>
        <w:tc>
          <w:tcPr>
            <w:tcW w:w="749" w:type="pct"/>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shd w:val="clear" w:color="auto" w:fill="auto"/>
          </w:tcPr>
          <w:p w:rsidR="00994F15" w:rsidRPr="00927A7E" w:rsidRDefault="00873662" w:rsidP="00927A7E">
            <w:pPr>
              <w:autoSpaceDE/>
              <w:autoSpaceDN/>
              <w:adjustRightInd/>
              <w:spacing w:after="0"/>
              <w:jc w:val="left"/>
              <w:rPr>
                <w:sz w:val="18"/>
                <w:szCs w:val="18"/>
              </w:rPr>
            </w:pPr>
            <w:r w:rsidRPr="00927A7E">
              <w:rPr>
                <w:sz w:val="18"/>
                <w:szCs w:val="18"/>
              </w:rPr>
              <w:t>50</w:t>
            </w:r>
          </w:p>
        </w:tc>
        <w:tc>
          <w:tcPr>
            <w:tcW w:w="679" w:type="pct"/>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tcPr>
          <w:p w:rsidR="00994F15" w:rsidRPr="00927A7E" w:rsidRDefault="00994F15" w:rsidP="00927A7E">
            <w:pPr>
              <w:autoSpaceDE/>
              <w:autoSpaceDN/>
              <w:adjustRightInd/>
              <w:spacing w:after="0"/>
              <w:jc w:val="left"/>
              <w:rPr>
                <w:sz w:val="18"/>
                <w:szCs w:val="18"/>
                <w:lang w:val="it-IT"/>
              </w:rPr>
            </w:pPr>
            <w:r w:rsidRPr="00927A7E">
              <w:rPr>
                <w:sz w:val="18"/>
                <w:szCs w:val="18"/>
                <w:lang w:val="it-IT"/>
              </w:rPr>
              <w:t>AFB1</w:t>
            </w:r>
          </w:p>
          <w:p w:rsidR="00994F15" w:rsidRPr="00927A7E" w:rsidRDefault="00994F15" w:rsidP="00927A7E">
            <w:pPr>
              <w:autoSpaceDE/>
              <w:autoSpaceDN/>
              <w:adjustRightInd/>
              <w:spacing w:after="0"/>
              <w:jc w:val="left"/>
              <w:rPr>
                <w:sz w:val="18"/>
                <w:szCs w:val="18"/>
                <w:lang w:val="it-IT"/>
              </w:rPr>
            </w:pPr>
            <w:r w:rsidRPr="00927A7E">
              <w:rPr>
                <w:sz w:val="18"/>
                <w:szCs w:val="18"/>
                <w:lang w:val="it-IT"/>
              </w:rPr>
              <w:t>OTA</w:t>
            </w:r>
          </w:p>
          <w:p w:rsidR="00994F15" w:rsidRPr="00927A7E" w:rsidRDefault="00994F15" w:rsidP="00927A7E">
            <w:pPr>
              <w:autoSpaceDE/>
              <w:autoSpaceDN/>
              <w:adjustRightInd/>
              <w:spacing w:after="0"/>
              <w:jc w:val="left"/>
              <w:rPr>
                <w:sz w:val="18"/>
                <w:szCs w:val="18"/>
                <w:lang w:val="it-IT"/>
              </w:rPr>
            </w:pPr>
            <w:proofErr w:type="gramStart"/>
            <w:r w:rsidRPr="00927A7E">
              <w:rPr>
                <w:sz w:val="18"/>
                <w:szCs w:val="18"/>
                <w:lang w:val="it-IT"/>
              </w:rPr>
              <w:t>ZEN</w:t>
            </w:r>
            <w:proofErr w:type="gramEnd"/>
          </w:p>
        </w:tc>
        <w:tc>
          <w:tcPr>
            <w:tcW w:w="768" w:type="pct"/>
            <w:vMerge w:val="restart"/>
            <w:tcBorders>
              <w:top w:val="single" w:sz="4" w:space="0" w:color="D9D9D9" w:themeColor="background1" w:themeShade="D9"/>
              <w:left w:val="single" w:sz="4" w:space="0" w:color="D9D9D9" w:themeColor="background1" w:themeShade="D9"/>
            </w:tcBorders>
            <w:shd w:val="clear" w:color="auto" w:fill="auto"/>
          </w:tcPr>
          <w:p w:rsidR="00994F15" w:rsidRPr="00927A7E" w:rsidRDefault="00994F15" w:rsidP="00927A7E">
            <w:pPr>
              <w:autoSpaceDE/>
              <w:autoSpaceDN/>
              <w:adjustRightInd/>
              <w:spacing w:after="0"/>
              <w:jc w:val="left"/>
              <w:rPr>
                <w:sz w:val="18"/>
                <w:szCs w:val="18"/>
                <w:lang w:val="it-IT"/>
              </w:rPr>
            </w:pPr>
            <w:r w:rsidRPr="00927A7E">
              <w:rPr>
                <w:sz w:val="18"/>
                <w:szCs w:val="18"/>
                <w:lang w:val="it-IT"/>
              </w:rPr>
              <w:fldChar w:fldCharType="begin"/>
            </w:r>
            <w:r w:rsidRPr="00927A7E">
              <w:rPr>
                <w:sz w:val="18"/>
                <w:szCs w:val="18"/>
                <w:lang w:val="it-IT"/>
              </w:rPr>
              <w:instrText xml:space="preserve"> ADDIN EN.CITE &lt;EndNote&gt;&lt;Cite&gt;&lt;Author&gt;Hussaini&lt;/Author&gt;&lt;Year&gt;2009&lt;/Year&gt;&lt;RecNum&gt;848&lt;/RecNum&gt;&lt;DisplayText&gt;(Hussaini et al., 2009)&lt;/DisplayText&gt;&lt;record&gt;&lt;rec-number&gt;848&lt;/rec-number&gt;&lt;foreign-keys&gt;&lt;key app="EN" db-id="d9a2dxs2mp90fser0xlv2wenwxrz2df9stvw" timestamp="1549358687"&gt;848&lt;/key&gt;&lt;/foreign-keys&gt;&lt;ref-type name="Journal Article"&gt;17&lt;/ref-type&gt;&lt;contributors&gt;&lt;authors&gt;&lt;author&gt;Hussaini, A. M.&lt;/author&gt;&lt;author&gt;Timothy, A. G.&lt;/author&gt;&lt;author&gt;Olufunmilayo, H. A.&lt;/author&gt;&lt;author&gt;Ezekiel, A. S.&lt;/author&gt;&lt;author&gt;Godwin, H. O.&lt;/author&gt;&lt;/authors&gt;&lt;/contributors&gt;&lt;titles&gt;&lt;title&gt;Fungi and Some Mycotoxins found in mouldy sorghum in Niger State,Nigeria&lt;/title&gt;&lt;secondary-title&gt;World J. Agri. Sci&lt;/secondary-title&gt;&lt;/titles&gt;&lt;periodical&gt;&lt;full-title&gt;World J. Agri. Sci&lt;/full-title&gt;&lt;/periodical&gt;&lt;pages&gt;05-17&lt;/pages&gt;&lt;volume&gt;5&lt;/volume&gt;&lt;number&gt;1&lt;/number&gt;&lt;dates&gt;&lt;year&gt;2009&lt;/year&gt;&lt;/dates&gt;&lt;urls&gt;&lt;/urls&gt;&lt;/record&gt;&lt;/Cite&gt;&lt;/EndNote&gt;</w:instrText>
            </w:r>
            <w:r w:rsidRPr="00927A7E">
              <w:rPr>
                <w:sz w:val="18"/>
                <w:szCs w:val="18"/>
                <w:lang w:val="it-IT"/>
              </w:rPr>
              <w:fldChar w:fldCharType="separate"/>
            </w:r>
            <w:r w:rsidRPr="00927A7E">
              <w:rPr>
                <w:noProof/>
                <w:sz w:val="18"/>
                <w:szCs w:val="18"/>
                <w:lang w:val="it-IT"/>
              </w:rPr>
              <w:t>(Hussaini et al., 2009)</w:t>
            </w:r>
            <w:r w:rsidRPr="00927A7E">
              <w:rPr>
                <w:sz w:val="18"/>
                <w:szCs w:val="18"/>
                <w:lang w:val="it-IT"/>
              </w:rPr>
              <w:fldChar w:fldCharType="end"/>
            </w:r>
          </w:p>
        </w:tc>
      </w:tr>
      <w:tr w:rsidR="00880816" w:rsidRPr="00927A7E" w:rsidTr="00927A7E">
        <w:trPr>
          <w:trHeight w:val="165"/>
        </w:trPr>
        <w:tc>
          <w:tcPr>
            <w:tcW w:w="658" w:type="pct"/>
            <w:vMerge/>
            <w:tcBorders>
              <w:right w:val="single" w:sz="4" w:space="0" w:color="D9D9D9" w:themeColor="background1" w:themeShade="D9"/>
            </w:tcBorders>
          </w:tcPr>
          <w:p w:rsidR="00880816" w:rsidRPr="00927A7E" w:rsidRDefault="00880816" w:rsidP="00927A7E">
            <w:pPr>
              <w:autoSpaceDE/>
              <w:autoSpaceDN/>
              <w:adjustRightInd/>
              <w:spacing w:after="0"/>
              <w:jc w:val="left"/>
              <w:rPr>
                <w:sz w:val="18"/>
                <w:szCs w:val="18"/>
                <w:lang w:val="it-IT"/>
              </w:rPr>
            </w:pPr>
          </w:p>
        </w:tc>
        <w:tc>
          <w:tcPr>
            <w:tcW w:w="735" w:type="pct"/>
            <w:vMerge w:val="restart"/>
            <w:tcBorders>
              <w:top w:val="single" w:sz="4" w:space="0" w:color="D9D9D9" w:themeColor="background1" w:themeShade="D9"/>
              <w:right w:val="single" w:sz="4" w:space="0" w:color="D9D9D9" w:themeColor="background1" w:themeShade="D9"/>
            </w:tcBorders>
          </w:tcPr>
          <w:p w:rsidR="00880816" w:rsidRPr="00927A7E" w:rsidRDefault="00880816" w:rsidP="00927A7E">
            <w:pPr>
              <w:autoSpaceDE/>
              <w:autoSpaceDN/>
              <w:adjustRightInd/>
              <w:spacing w:after="0"/>
              <w:jc w:val="left"/>
              <w:rPr>
                <w:i/>
                <w:sz w:val="18"/>
                <w:szCs w:val="18"/>
                <w:lang w:val="it-IT"/>
              </w:rPr>
            </w:pPr>
            <w:proofErr w:type="spellStart"/>
            <w:r w:rsidRPr="00927A7E">
              <w:rPr>
                <w:i/>
                <w:sz w:val="18"/>
                <w:szCs w:val="18"/>
                <w:lang w:val="it-IT"/>
              </w:rPr>
              <w:t>Aspergillus</w:t>
            </w:r>
            <w:proofErr w:type="spellEnd"/>
          </w:p>
        </w:tc>
        <w:tc>
          <w:tcPr>
            <w:tcW w:w="613" w:type="pct"/>
            <w:vMerge w:val="restart"/>
            <w:tcBorders>
              <w:top w:val="single" w:sz="4" w:space="0" w:color="D9D9D9" w:themeColor="background1" w:themeShade="D9"/>
              <w:right w:val="single" w:sz="4" w:space="0" w:color="D9D9D9" w:themeColor="background1" w:themeShade="D9"/>
            </w:tcBorders>
          </w:tcPr>
          <w:p w:rsidR="00880816" w:rsidRPr="00927A7E" w:rsidRDefault="00880816" w:rsidP="00927A7E">
            <w:pPr>
              <w:autoSpaceDE/>
              <w:autoSpaceDN/>
              <w:adjustRightInd/>
              <w:spacing w:after="0"/>
              <w:jc w:val="left"/>
              <w:rPr>
                <w:i/>
                <w:sz w:val="18"/>
                <w:szCs w:val="18"/>
                <w:lang w:val="it-IT"/>
              </w:rPr>
            </w:pPr>
          </w:p>
        </w:tc>
        <w:tc>
          <w:tcPr>
            <w:tcW w:w="798" w:type="pct"/>
            <w:gridSpan w:val="2"/>
            <w:tcBorders>
              <w:left w:val="single" w:sz="4" w:space="0" w:color="D9D9D9" w:themeColor="background1" w:themeShade="D9"/>
              <w:right w:val="single" w:sz="4" w:space="0" w:color="D9D9D9" w:themeColor="background1" w:themeShade="D9"/>
            </w:tcBorders>
            <w:shd w:val="clear" w:color="auto" w:fill="auto"/>
          </w:tcPr>
          <w:p w:rsidR="00880816" w:rsidRPr="00927A7E" w:rsidRDefault="00880816" w:rsidP="00927A7E">
            <w:pPr>
              <w:autoSpaceDE/>
              <w:autoSpaceDN/>
              <w:adjustRightInd/>
              <w:spacing w:after="0"/>
              <w:jc w:val="left"/>
              <w:rPr>
                <w:i/>
                <w:sz w:val="18"/>
                <w:szCs w:val="18"/>
              </w:rPr>
            </w:pPr>
            <w:r w:rsidRPr="00927A7E">
              <w:rPr>
                <w:i/>
                <w:sz w:val="18"/>
                <w:szCs w:val="18"/>
              </w:rPr>
              <w:t>A.</w:t>
            </w:r>
            <w:ins w:id="13" w:author="Armando" w:date="2019-02-27T16:00:00Z">
              <w:r w:rsidR="00F4326C" w:rsidRPr="00927A7E">
                <w:rPr>
                  <w:i/>
                  <w:sz w:val="18"/>
                  <w:szCs w:val="18"/>
                </w:rPr>
                <w:t xml:space="preserve"> </w:t>
              </w:r>
            </w:ins>
            <w:proofErr w:type="spellStart"/>
            <w:r w:rsidRPr="00927A7E">
              <w:rPr>
                <w:i/>
                <w:sz w:val="18"/>
                <w:szCs w:val="18"/>
              </w:rPr>
              <w:t>niger</w:t>
            </w:r>
            <w:proofErr w:type="spellEnd"/>
            <w:r w:rsidRPr="00927A7E">
              <w:rPr>
                <w:i/>
                <w:sz w:val="18"/>
                <w:szCs w:val="18"/>
              </w:rPr>
              <w:t xml:space="preserve"> </w:t>
            </w:r>
          </w:p>
        </w:tc>
        <w:tc>
          <w:tcPr>
            <w:tcW w:w="749" w:type="pct"/>
            <w:gridSpan w:val="2"/>
            <w:tcBorders>
              <w:left w:val="single" w:sz="4" w:space="0" w:color="D9D9D9" w:themeColor="background1" w:themeShade="D9"/>
              <w:right w:val="single" w:sz="4" w:space="0" w:color="D9D9D9" w:themeColor="background1" w:themeShade="D9"/>
            </w:tcBorders>
            <w:shd w:val="clear" w:color="auto" w:fill="auto"/>
          </w:tcPr>
          <w:p w:rsidR="00880816" w:rsidRPr="00927A7E" w:rsidRDefault="00880816" w:rsidP="00927A7E">
            <w:pPr>
              <w:autoSpaceDE/>
              <w:autoSpaceDN/>
              <w:adjustRightInd/>
              <w:spacing w:after="0"/>
              <w:jc w:val="left"/>
              <w:rPr>
                <w:sz w:val="18"/>
                <w:szCs w:val="18"/>
              </w:rPr>
            </w:pPr>
            <w:r w:rsidRPr="00927A7E">
              <w:rPr>
                <w:sz w:val="18"/>
                <w:szCs w:val="18"/>
              </w:rPr>
              <w:t>60</w:t>
            </w:r>
          </w:p>
        </w:tc>
        <w:tc>
          <w:tcPr>
            <w:tcW w:w="679" w:type="pct"/>
            <w:vMerge/>
            <w:tcBorders>
              <w:left w:val="single" w:sz="4" w:space="0" w:color="D9D9D9" w:themeColor="background1" w:themeShade="D9"/>
              <w:right w:val="single" w:sz="4" w:space="0" w:color="D9D9D9" w:themeColor="background1" w:themeShade="D9"/>
            </w:tcBorders>
          </w:tcPr>
          <w:p w:rsidR="00880816" w:rsidRPr="00927A7E" w:rsidRDefault="00880816" w:rsidP="00927A7E">
            <w:pPr>
              <w:autoSpaceDE/>
              <w:autoSpaceDN/>
              <w:adjustRightInd/>
              <w:spacing w:after="0"/>
              <w:jc w:val="left"/>
              <w:rPr>
                <w:sz w:val="18"/>
                <w:szCs w:val="18"/>
                <w:lang w:val="it-IT"/>
              </w:rPr>
            </w:pPr>
          </w:p>
        </w:tc>
        <w:tc>
          <w:tcPr>
            <w:tcW w:w="768" w:type="pct"/>
            <w:vMerge/>
            <w:tcBorders>
              <w:left w:val="single" w:sz="4" w:space="0" w:color="D9D9D9" w:themeColor="background1" w:themeShade="D9"/>
            </w:tcBorders>
            <w:shd w:val="clear" w:color="auto" w:fill="auto"/>
          </w:tcPr>
          <w:p w:rsidR="00880816" w:rsidRPr="00927A7E" w:rsidRDefault="00880816" w:rsidP="00927A7E">
            <w:pPr>
              <w:autoSpaceDE/>
              <w:autoSpaceDN/>
              <w:adjustRightInd/>
              <w:spacing w:after="0"/>
              <w:jc w:val="left"/>
              <w:rPr>
                <w:sz w:val="18"/>
                <w:szCs w:val="18"/>
                <w:lang w:val="it-IT"/>
              </w:rPr>
            </w:pPr>
          </w:p>
        </w:tc>
      </w:tr>
      <w:tr w:rsidR="00880816" w:rsidRPr="00927A7E" w:rsidTr="00927A7E">
        <w:trPr>
          <w:trHeight w:val="165"/>
        </w:trPr>
        <w:tc>
          <w:tcPr>
            <w:tcW w:w="658" w:type="pct"/>
            <w:vMerge/>
            <w:tcBorders>
              <w:bottom w:val="single" w:sz="4" w:space="0" w:color="D9D9D9" w:themeColor="background1" w:themeShade="D9"/>
              <w:right w:val="single" w:sz="4" w:space="0" w:color="D9D9D9" w:themeColor="background1" w:themeShade="D9"/>
            </w:tcBorders>
          </w:tcPr>
          <w:p w:rsidR="00880816" w:rsidRPr="00927A7E" w:rsidRDefault="00880816" w:rsidP="00927A7E">
            <w:pPr>
              <w:autoSpaceDE/>
              <w:autoSpaceDN/>
              <w:adjustRightInd/>
              <w:spacing w:after="0"/>
              <w:jc w:val="left"/>
              <w:rPr>
                <w:sz w:val="18"/>
                <w:szCs w:val="18"/>
                <w:lang w:val="it-IT"/>
              </w:rPr>
            </w:pPr>
          </w:p>
        </w:tc>
        <w:tc>
          <w:tcPr>
            <w:tcW w:w="735" w:type="pct"/>
            <w:vMerge/>
            <w:tcBorders>
              <w:bottom w:val="single" w:sz="4" w:space="0" w:color="D9D9D9" w:themeColor="background1" w:themeShade="D9"/>
              <w:right w:val="single" w:sz="4" w:space="0" w:color="D9D9D9" w:themeColor="background1" w:themeShade="D9"/>
            </w:tcBorders>
          </w:tcPr>
          <w:p w:rsidR="00880816" w:rsidRPr="00927A7E" w:rsidRDefault="00880816" w:rsidP="00927A7E">
            <w:pPr>
              <w:autoSpaceDE/>
              <w:autoSpaceDN/>
              <w:adjustRightInd/>
              <w:spacing w:after="0"/>
              <w:jc w:val="left"/>
              <w:rPr>
                <w:i/>
                <w:sz w:val="18"/>
                <w:szCs w:val="18"/>
                <w:lang w:val="it-IT"/>
              </w:rPr>
            </w:pPr>
          </w:p>
        </w:tc>
        <w:tc>
          <w:tcPr>
            <w:tcW w:w="613" w:type="pct"/>
            <w:vMerge/>
            <w:tcBorders>
              <w:bottom w:val="single" w:sz="4" w:space="0" w:color="D9D9D9" w:themeColor="background1" w:themeShade="D9"/>
              <w:right w:val="single" w:sz="4" w:space="0" w:color="D9D9D9" w:themeColor="background1" w:themeShade="D9"/>
            </w:tcBorders>
          </w:tcPr>
          <w:p w:rsidR="00880816" w:rsidRPr="00927A7E" w:rsidRDefault="00880816" w:rsidP="00927A7E">
            <w:pPr>
              <w:autoSpaceDE/>
              <w:autoSpaceDN/>
              <w:adjustRightInd/>
              <w:spacing w:after="0"/>
              <w:jc w:val="left"/>
              <w:rPr>
                <w:i/>
                <w:sz w:val="18"/>
                <w:szCs w:val="18"/>
                <w:lang w:val="it-IT"/>
              </w:rPr>
            </w:pPr>
          </w:p>
        </w:tc>
        <w:tc>
          <w:tcPr>
            <w:tcW w:w="798" w:type="pct"/>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rsidR="00880816" w:rsidRPr="00927A7E" w:rsidRDefault="00880816" w:rsidP="00927A7E">
            <w:pPr>
              <w:autoSpaceDE/>
              <w:autoSpaceDN/>
              <w:adjustRightInd/>
              <w:spacing w:after="0"/>
              <w:jc w:val="left"/>
              <w:rPr>
                <w:i/>
                <w:sz w:val="18"/>
                <w:szCs w:val="18"/>
              </w:rPr>
            </w:pPr>
            <w:r w:rsidRPr="00927A7E">
              <w:rPr>
                <w:i/>
                <w:sz w:val="18"/>
                <w:szCs w:val="18"/>
              </w:rPr>
              <w:t xml:space="preserve">F. </w:t>
            </w:r>
            <w:proofErr w:type="spellStart"/>
            <w:r w:rsidRPr="00927A7E">
              <w:rPr>
                <w:i/>
                <w:sz w:val="18"/>
                <w:szCs w:val="18"/>
              </w:rPr>
              <w:t>equ</w:t>
            </w:r>
            <w:r w:rsidR="00F4326C" w:rsidRPr="00927A7E">
              <w:rPr>
                <w:i/>
                <w:sz w:val="18"/>
                <w:szCs w:val="18"/>
              </w:rPr>
              <w:t>i</w:t>
            </w:r>
            <w:r w:rsidRPr="00927A7E">
              <w:rPr>
                <w:i/>
                <w:sz w:val="18"/>
                <w:szCs w:val="18"/>
              </w:rPr>
              <w:t>seti</w:t>
            </w:r>
            <w:proofErr w:type="spellEnd"/>
            <w:r w:rsidRPr="00927A7E">
              <w:rPr>
                <w:i/>
                <w:sz w:val="18"/>
                <w:szCs w:val="18"/>
              </w:rPr>
              <w:t xml:space="preserve"> </w:t>
            </w:r>
          </w:p>
        </w:tc>
        <w:tc>
          <w:tcPr>
            <w:tcW w:w="749" w:type="pct"/>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rsidR="00880816" w:rsidRPr="00927A7E" w:rsidRDefault="00880816" w:rsidP="00927A7E">
            <w:pPr>
              <w:autoSpaceDE/>
              <w:autoSpaceDN/>
              <w:adjustRightInd/>
              <w:spacing w:after="0"/>
              <w:jc w:val="left"/>
              <w:rPr>
                <w:sz w:val="18"/>
                <w:szCs w:val="18"/>
              </w:rPr>
            </w:pPr>
            <w:r w:rsidRPr="00927A7E">
              <w:rPr>
                <w:sz w:val="18"/>
                <w:szCs w:val="18"/>
              </w:rPr>
              <w:t>21.4</w:t>
            </w:r>
          </w:p>
        </w:tc>
        <w:tc>
          <w:tcPr>
            <w:tcW w:w="679" w:type="pct"/>
            <w:vMerge/>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880816" w:rsidRPr="00927A7E" w:rsidRDefault="00880816" w:rsidP="00927A7E">
            <w:pPr>
              <w:autoSpaceDE/>
              <w:autoSpaceDN/>
              <w:adjustRightInd/>
              <w:spacing w:after="0"/>
              <w:jc w:val="left"/>
              <w:rPr>
                <w:sz w:val="18"/>
                <w:szCs w:val="18"/>
                <w:lang w:val="it-IT"/>
              </w:rPr>
            </w:pPr>
          </w:p>
        </w:tc>
        <w:tc>
          <w:tcPr>
            <w:tcW w:w="768" w:type="pct"/>
            <w:vMerge/>
            <w:tcBorders>
              <w:left w:val="single" w:sz="4" w:space="0" w:color="D9D9D9" w:themeColor="background1" w:themeShade="D9"/>
              <w:bottom w:val="single" w:sz="4" w:space="0" w:color="D9D9D9" w:themeColor="background1" w:themeShade="D9"/>
            </w:tcBorders>
            <w:shd w:val="clear" w:color="auto" w:fill="auto"/>
          </w:tcPr>
          <w:p w:rsidR="00880816" w:rsidRPr="00927A7E" w:rsidRDefault="00880816" w:rsidP="00927A7E">
            <w:pPr>
              <w:autoSpaceDE/>
              <w:autoSpaceDN/>
              <w:adjustRightInd/>
              <w:spacing w:after="0"/>
              <w:jc w:val="left"/>
              <w:rPr>
                <w:sz w:val="18"/>
                <w:szCs w:val="18"/>
                <w:lang w:val="it-IT"/>
              </w:rPr>
            </w:pPr>
          </w:p>
        </w:tc>
      </w:tr>
      <w:tr w:rsidR="00994F15" w:rsidRPr="00927A7E" w:rsidTr="00927A7E">
        <w:trPr>
          <w:trHeight w:val="206"/>
        </w:trPr>
        <w:tc>
          <w:tcPr>
            <w:tcW w:w="658" w:type="pct"/>
            <w:tcBorders>
              <w:top w:val="single" w:sz="4" w:space="0" w:color="D9D9D9" w:themeColor="background1" w:themeShade="D9"/>
              <w:bottom w:val="single" w:sz="4" w:space="0" w:color="D9D9D9" w:themeColor="background1" w:themeShade="D9"/>
              <w:right w:val="single" w:sz="4" w:space="0" w:color="D9D9D9" w:themeColor="background1" w:themeShade="D9"/>
            </w:tcBorders>
          </w:tcPr>
          <w:p w:rsidR="00994F15" w:rsidRPr="00927A7E" w:rsidRDefault="00994F15" w:rsidP="00927A7E">
            <w:pPr>
              <w:autoSpaceDE/>
              <w:autoSpaceDN/>
              <w:adjustRightInd/>
              <w:spacing w:after="0"/>
              <w:jc w:val="left"/>
              <w:rPr>
                <w:sz w:val="18"/>
                <w:szCs w:val="18"/>
                <w:lang w:val="it-IT"/>
              </w:rPr>
            </w:pPr>
            <w:proofErr w:type="spellStart"/>
            <w:r w:rsidRPr="00927A7E">
              <w:rPr>
                <w:sz w:val="18"/>
                <w:szCs w:val="18"/>
                <w:lang w:val="it-IT"/>
              </w:rPr>
              <w:t>Israel</w:t>
            </w:r>
            <w:proofErr w:type="spellEnd"/>
            <w:r w:rsidRPr="00927A7E">
              <w:rPr>
                <w:sz w:val="18"/>
                <w:szCs w:val="18"/>
                <w:lang w:val="it-IT"/>
              </w:rPr>
              <w:t xml:space="preserve"> </w:t>
            </w:r>
          </w:p>
        </w:tc>
        <w:tc>
          <w:tcPr>
            <w:tcW w:w="735" w:type="pct"/>
            <w:tcBorders>
              <w:top w:val="single" w:sz="4" w:space="0" w:color="D9D9D9" w:themeColor="background1" w:themeShade="D9"/>
              <w:bottom w:val="single" w:sz="4" w:space="0" w:color="D9D9D9" w:themeColor="background1" w:themeShade="D9"/>
              <w:right w:val="single" w:sz="4" w:space="0" w:color="D9D9D9" w:themeColor="background1" w:themeShade="D9"/>
            </w:tcBorders>
          </w:tcPr>
          <w:p w:rsidR="00994F15" w:rsidRPr="00927A7E" w:rsidRDefault="00994F15" w:rsidP="00927A7E">
            <w:pPr>
              <w:autoSpaceDE/>
              <w:autoSpaceDN/>
              <w:adjustRightInd/>
              <w:spacing w:after="0"/>
              <w:jc w:val="left"/>
              <w:rPr>
                <w:i/>
                <w:sz w:val="18"/>
                <w:szCs w:val="18"/>
                <w:lang w:val="it-IT"/>
              </w:rPr>
            </w:pPr>
            <w:proofErr w:type="spellStart"/>
            <w:r w:rsidRPr="00927A7E">
              <w:rPr>
                <w:i/>
                <w:sz w:val="18"/>
                <w:szCs w:val="18"/>
                <w:lang w:val="it-IT"/>
              </w:rPr>
              <w:t>Fusarium</w:t>
            </w:r>
            <w:proofErr w:type="spellEnd"/>
            <w:r w:rsidRPr="00927A7E">
              <w:rPr>
                <w:i/>
                <w:sz w:val="18"/>
                <w:szCs w:val="18"/>
                <w:lang w:val="it-IT"/>
              </w:rPr>
              <w:t xml:space="preserve"> </w:t>
            </w:r>
          </w:p>
        </w:tc>
        <w:tc>
          <w:tcPr>
            <w:tcW w:w="613" w:type="pct"/>
            <w:tcBorders>
              <w:top w:val="single" w:sz="4" w:space="0" w:color="D9D9D9" w:themeColor="background1" w:themeShade="D9"/>
              <w:bottom w:val="single" w:sz="4" w:space="0" w:color="D9D9D9" w:themeColor="background1" w:themeShade="D9"/>
              <w:right w:val="single" w:sz="4" w:space="0" w:color="D9D9D9" w:themeColor="background1" w:themeShade="D9"/>
            </w:tcBorders>
          </w:tcPr>
          <w:p w:rsidR="00994F15" w:rsidRPr="00927A7E" w:rsidRDefault="00994F15" w:rsidP="00927A7E">
            <w:pPr>
              <w:autoSpaceDE/>
              <w:autoSpaceDN/>
              <w:adjustRightInd/>
              <w:spacing w:after="0"/>
              <w:jc w:val="left"/>
              <w:rPr>
                <w:sz w:val="18"/>
                <w:szCs w:val="18"/>
                <w:lang w:val="it-IT"/>
              </w:rPr>
            </w:pPr>
            <w:r w:rsidRPr="00927A7E">
              <w:rPr>
                <w:sz w:val="18"/>
                <w:szCs w:val="18"/>
                <w:lang w:val="it-IT"/>
              </w:rPr>
              <w:t>75</w:t>
            </w:r>
          </w:p>
        </w:tc>
        <w:tc>
          <w:tcPr>
            <w:tcW w:w="1547" w:type="pct"/>
            <w:gridSpan w:val="4"/>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rsidR="00994F15" w:rsidRPr="00927A7E" w:rsidRDefault="00994F15" w:rsidP="00927A7E">
            <w:pPr>
              <w:autoSpaceDE/>
              <w:autoSpaceDN/>
              <w:adjustRightInd/>
              <w:spacing w:after="0"/>
              <w:jc w:val="left"/>
              <w:rPr>
                <w:sz w:val="18"/>
                <w:szCs w:val="18"/>
              </w:rPr>
            </w:pPr>
            <w:r w:rsidRPr="00927A7E">
              <w:rPr>
                <w:sz w:val="18"/>
                <w:szCs w:val="18"/>
              </w:rPr>
              <w:t>ND</w:t>
            </w:r>
          </w:p>
        </w:tc>
        <w:tc>
          <w:tcPr>
            <w:tcW w:w="67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994F15" w:rsidRPr="00927A7E" w:rsidRDefault="00994F15" w:rsidP="00927A7E">
            <w:pPr>
              <w:autoSpaceDE/>
              <w:autoSpaceDN/>
              <w:adjustRightInd/>
              <w:spacing w:after="0"/>
              <w:jc w:val="left"/>
              <w:rPr>
                <w:sz w:val="18"/>
                <w:szCs w:val="18"/>
              </w:rPr>
            </w:pPr>
            <w:r w:rsidRPr="00927A7E">
              <w:rPr>
                <w:sz w:val="18"/>
                <w:szCs w:val="18"/>
              </w:rPr>
              <w:t>ZEN</w:t>
            </w:r>
          </w:p>
          <w:p w:rsidR="00994F15" w:rsidRPr="00927A7E" w:rsidRDefault="00994F15" w:rsidP="00927A7E">
            <w:pPr>
              <w:autoSpaceDE/>
              <w:autoSpaceDN/>
              <w:adjustRightInd/>
              <w:spacing w:after="0"/>
              <w:jc w:val="left"/>
              <w:rPr>
                <w:sz w:val="18"/>
                <w:szCs w:val="18"/>
              </w:rPr>
            </w:pPr>
            <w:r w:rsidRPr="00927A7E">
              <w:rPr>
                <w:sz w:val="18"/>
                <w:szCs w:val="18"/>
              </w:rPr>
              <w:t>FB1-2</w:t>
            </w:r>
          </w:p>
          <w:p w:rsidR="00994F15" w:rsidRPr="00927A7E" w:rsidRDefault="00994F15" w:rsidP="00927A7E">
            <w:pPr>
              <w:autoSpaceDE/>
              <w:autoSpaceDN/>
              <w:adjustRightInd/>
              <w:spacing w:after="0"/>
              <w:jc w:val="left"/>
              <w:rPr>
                <w:sz w:val="18"/>
                <w:szCs w:val="18"/>
              </w:rPr>
            </w:pPr>
            <w:r w:rsidRPr="00927A7E">
              <w:rPr>
                <w:sz w:val="18"/>
                <w:szCs w:val="18"/>
              </w:rPr>
              <w:t>FUSARIC ACID</w:t>
            </w:r>
          </w:p>
          <w:p w:rsidR="00994F15" w:rsidRPr="00927A7E" w:rsidRDefault="00424BA6" w:rsidP="00927A7E">
            <w:pPr>
              <w:autoSpaceDE/>
              <w:autoSpaceDN/>
              <w:adjustRightInd/>
              <w:spacing w:after="0"/>
              <w:jc w:val="left"/>
              <w:rPr>
                <w:sz w:val="18"/>
                <w:szCs w:val="18"/>
              </w:rPr>
            </w:pPr>
            <w:r w:rsidRPr="00927A7E">
              <w:rPr>
                <w:sz w:val="18"/>
                <w:szCs w:val="18"/>
              </w:rPr>
              <w:lastRenderedPageBreak/>
              <w:t>BEA</w:t>
            </w:r>
          </w:p>
          <w:p w:rsidR="00994F15" w:rsidRPr="00927A7E" w:rsidRDefault="00424BA6" w:rsidP="00927A7E">
            <w:pPr>
              <w:autoSpaceDE/>
              <w:autoSpaceDN/>
              <w:adjustRightInd/>
              <w:spacing w:after="0"/>
              <w:jc w:val="left"/>
              <w:rPr>
                <w:sz w:val="18"/>
                <w:szCs w:val="18"/>
              </w:rPr>
            </w:pPr>
            <w:r w:rsidRPr="00927A7E">
              <w:rPr>
                <w:sz w:val="18"/>
                <w:szCs w:val="18"/>
              </w:rPr>
              <w:t>MON</w:t>
            </w:r>
          </w:p>
          <w:p w:rsidR="00994F15" w:rsidRPr="00927A7E" w:rsidRDefault="00994F15" w:rsidP="00927A7E">
            <w:pPr>
              <w:autoSpaceDE/>
              <w:autoSpaceDN/>
              <w:adjustRightInd/>
              <w:spacing w:after="0"/>
              <w:jc w:val="left"/>
              <w:rPr>
                <w:sz w:val="18"/>
                <w:szCs w:val="18"/>
                <w:lang w:val="it-IT"/>
              </w:rPr>
            </w:pPr>
            <w:r w:rsidRPr="00927A7E">
              <w:rPr>
                <w:sz w:val="18"/>
                <w:szCs w:val="18"/>
                <w:lang w:val="it-IT"/>
              </w:rPr>
              <w:t>EQUISETIN</w:t>
            </w:r>
          </w:p>
          <w:p w:rsidR="00994F15" w:rsidRPr="00927A7E" w:rsidRDefault="00994F15" w:rsidP="00927A7E">
            <w:pPr>
              <w:autoSpaceDE/>
              <w:autoSpaceDN/>
              <w:adjustRightInd/>
              <w:spacing w:after="0"/>
              <w:jc w:val="left"/>
              <w:rPr>
                <w:sz w:val="18"/>
                <w:szCs w:val="18"/>
                <w:lang w:val="it-IT"/>
              </w:rPr>
            </w:pPr>
            <w:r w:rsidRPr="00927A7E">
              <w:rPr>
                <w:sz w:val="18"/>
                <w:szCs w:val="18"/>
                <w:lang w:val="it-IT"/>
              </w:rPr>
              <w:t>ENN A1</w:t>
            </w:r>
          </w:p>
          <w:p w:rsidR="00994F15" w:rsidRPr="00927A7E" w:rsidRDefault="00994F15" w:rsidP="00927A7E">
            <w:pPr>
              <w:autoSpaceDE/>
              <w:autoSpaceDN/>
              <w:adjustRightInd/>
              <w:spacing w:after="0"/>
              <w:jc w:val="left"/>
              <w:rPr>
                <w:sz w:val="18"/>
                <w:szCs w:val="18"/>
                <w:lang w:val="it-IT"/>
              </w:rPr>
            </w:pPr>
            <w:r w:rsidRPr="00927A7E">
              <w:rPr>
                <w:sz w:val="18"/>
                <w:szCs w:val="18"/>
                <w:lang w:val="it-IT"/>
              </w:rPr>
              <w:t>ENN B</w:t>
            </w:r>
          </w:p>
          <w:p w:rsidR="00994F15" w:rsidRPr="00927A7E" w:rsidRDefault="00994F15" w:rsidP="00927A7E">
            <w:pPr>
              <w:autoSpaceDE/>
              <w:autoSpaceDN/>
              <w:adjustRightInd/>
              <w:spacing w:after="0"/>
              <w:jc w:val="left"/>
              <w:rPr>
                <w:sz w:val="18"/>
                <w:szCs w:val="18"/>
                <w:lang w:val="it-IT"/>
              </w:rPr>
            </w:pPr>
          </w:p>
        </w:tc>
        <w:tc>
          <w:tcPr>
            <w:tcW w:w="768" w:type="pct"/>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tcPr>
          <w:p w:rsidR="00994F15" w:rsidRPr="00927A7E" w:rsidRDefault="00424BA6" w:rsidP="00927A7E">
            <w:pPr>
              <w:autoSpaceDE/>
              <w:autoSpaceDN/>
              <w:adjustRightInd/>
              <w:spacing w:after="0"/>
              <w:jc w:val="left"/>
              <w:rPr>
                <w:sz w:val="18"/>
                <w:szCs w:val="18"/>
                <w:lang w:val="it-IT"/>
              </w:rPr>
            </w:pPr>
            <w:r w:rsidRPr="00927A7E">
              <w:rPr>
                <w:sz w:val="18"/>
                <w:szCs w:val="18"/>
                <w:lang w:val="it-IT"/>
              </w:rPr>
              <w:lastRenderedPageBreak/>
              <w:fldChar w:fldCharType="begin"/>
            </w:r>
            <w:r w:rsidRPr="00927A7E">
              <w:rPr>
                <w:sz w:val="18"/>
                <w:szCs w:val="18"/>
                <w:lang w:val="it-IT"/>
              </w:rPr>
              <w:instrText xml:space="preserve"> ADDIN EN.CITE &lt;EndNote&gt;&lt;Cite&gt;&lt;Author&gt;Shimshoni&lt;/Author&gt;&lt;Year&gt;2017&lt;/Year&gt;&lt;RecNum&gt;851&lt;/RecNum&gt;&lt;DisplayText&gt;(Shimshoni et al., 2017)&lt;/DisplayText&gt;&lt;record&gt;&lt;rec-number&gt;851&lt;/rec-number&gt;&lt;foreign-keys&gt;&lt;key app="EN" db-id="d9a2dxs2mp90fser0xlv2wenwxrz2df9stvw" timestamp="1549365887"&gt;851&lt;/key&gt;&lt;/foreign-keys&gt;&lt;ref-type name="Journal Article"&gt;17&lt;/ref-type&gt;&lt;contributors&gt;&lt;authors&gt;&lt;author&gt;Shimshoni, J. A.&lt;/author&gt;&lt;author&gt;Cuneah, O.&lt;/author&gt;&lt;author&gt;Barel, S.&lt;/author&gt;&lt;author&gt;Sulyok, M.&lt;/author&gt;&lt;author&gt;Krska, R.&lt;/author&gt;&lt;author&gt;Sionov, E.&lt;/author&gt;&lt;author&gt;Meller Harel, Y.&lt;/author&gt;&lt;/authors&gt;&lt;/contributors&gt;&lt;titles&gt;&lt;title&gt;&lt;style face="normal" font="default" size="100%"&gt;Newly discovered ergot alkaloids in Sorghum ergot &lt;/style&gt;&lt;style face="italic" font="default" size="100%"&gt;Claviceps africana&lt;/style&gt;&lt;style face="normal" font="default" size="100%"&gt; occurring for the first time in Israel&lt;/style&gt;&lt;/title&gt;&lt;secondary-title&gt;Food Chemistry&lt;/secondary-title&gt;&lt;/titles&gt;&lt;periodical&gt;&lt;full-title&gt;Food Chemistry&lt;/full-title&gt;&lt;/periodical&gt;&lt;pages&gt;459-467&lt;/pages&gt;&lt;volume&gt;219&lt;/volume&gt;&lt;dates&gt;&lt;year&gt;2017&lt;/year&gt;&lt;/dates&gt;&lt;urls&gt;&lt;/urls&gt;&lt;electronic-resource-num&gt;10.1016/j.foodchem.2016.09.182&lt;/electronic-resource-num&gt;&lt;/record&gt;&lt;/Cite&gt;&lt;/EndNote&gt;</w:instrText>
            </w:r>
            <w:r w:rsidRPr="00927A7E">
              <w:rPr>
                <w:sz w:val="18"/>
                <w:szCs w:val="18"/>
                <w:lang w:val="it-IT"/>
              </w:rPr>
              <w:fldChar w:fldCharType="separate"/>
            </w:r>
            <w:r w:rsidRPr="00927A7E">
              <w:rPr>
                <w:noProof/>
                <w:sz w:val="18"/>
                <w:szCs w:val="18"/>
                <w:lang w:val="it-IT"/>
              </w:rPr>
              <w:t>(Shimshoni et al., 2017)</w:t>
            </w:r>
            <w:r w:rsidRPr="00927A7E">
              <w:rPr>
                <w:sz w:val="18"/>
                <w:szCs w:val="18"/>
                <w:lang w:val="it-IT"/>
              </w:rPr>
              <w:fldChar w:fldCharType="end"/>
            </w:r>
          </w:p>
        </w:tc>
      </w:tr>
      <w:tr w:rsidR="00C80698" w:rsidRPr="00927A7E" w:rsidTr="00927A7E">
        <w:trPr>
          <w:trHeight w:val="206"/>
        </w:trPr>
        <w:tc>
          <w:tcPr>
            <w:tcW w:w="658" w:type="pct"/>
            <w:vMerge w:val="restart"/>
            <w:tcBorders>
              <w:top w:val="single" w:sz="4" w:space="0" w:color="D9D9D9" w:themeColor="background1" w:themeShade="D9"/>
              <w:right w:val="single" w:sz="4" w:space="0" w:color="D9D9D9" w:themeColor="background1" w:themeShade="D9"/>
            </w:tcBorders>
          </w:tcPr>
          <w:p w:rsidR="00C80698" w:rsidRPr="00927A7E" w:rsidRDefault="00C80698" w:rsidP="00927A7E">
            <w:pPr>
              <w:autoSpaceDE/>
              <w:autoSpaceDN/>
              <w:adjustRightInd/>
              <w:spacing w:after="0"/>
              <w:jc w:val="left"/>
              <w:rPr>
                <w:sz w:val="18"/>
                <w:szCs w:val="18"/>
                <w:lang w:val="it-IT"/>
              </w:rPr>
            </w:pPr>
            <w:r w:rsidRPr="00927A7E">
              <w:rPr>
                <w:sz w:val="18"/>
                <w:szCs w:val="18"/>
                <w:lang w:val="it-IT"/>
              </w:rPr>
              <w:lastRenderedPageBreak/>
              <w:t>Uruguay</w:t>
            </w:r>
          </w:p>
        </w:tc>
        <w:tc>
          <w:tcPr>
            <w:tcW w:w="735" w:type="pct"/>
            <w:tcBorders>
              <w:top w:val="single" w:sz="4" w:space="0" w:color="D9D9D9" w:themeColor="background1" w:themeShade="D9"/>
              <w:bottom w:val="single" w:sz="4" w:space="0" w:color="D9D9D9" w:themeColor="background1" w:themeShade="D9"/>
              <w:right w:val="single" w:sz="4" w:space="0" w:color="D9D9D9" w:themeColor="background1" w:themeShade="D9"/>
            </w:tcBorders>
          </w:tcPr>
          <w:p w:rsidR="00C80698" w:rsidRPr="00927A7E" w:rsidRDefault="00C80698" w:rsidP="00927A7E">
            <w:pPr>
              <w:autoSpaceDE/>
              <w:autoSpaceDN/>
              <w:adjustRightInd/>
              <w:spacing w:after="0"/>
              <w:jc w:val="left"/>
              <w:rPr>
                <w:i/>
                <w:sz w:val="18"/>
                <w:szCs w:val="18"/>
                <w:lang w:val="it-IT"/>
              </w:rPr>
            </w:pPr>
            <w:proofErr w:type="spellStart"/>
            <w:r w:rsidRPr="00927A7E">
              <w:rPr>
                <w:i/>
                <w:sz w:val="18"/>
                <w:szCs w:val="18"/>
                <w:lang w:val="it-IT"/>
              </w:rPr>
              <w:t>Aspergillus</w:t>
            </w:r>
            <w:proofErr w:type="spellEnd"/>
          </w:p>
        </w:tc>
        <w:tc>
          <w:tcPr>
            <w:tcW w:w="613" w:type="pct"/>
            <w:tcBorders>
              <w:top w:val="single" w:sz="4" w:space="0" w:color="D9D9D9" w:themeColor="background1" w:themeShade="D9"/>
              <w:bottom w:val="single" w:sz="4" w:space="0" w:color="D9D9D9" w:themeColor="background1" w:themeShade="D9"/>
              <w:right w:val="single" w:sz="4" w:space="0" w:color="D9D9D9" w:themeColor="background1" w:themeShade="D9"/>
            </w:tcBorders>
          </w:tcPr>
          <w:p w:rsidR="00C80698" w:rsidRPr="00927A7E" w:rsidRDefault="00C80698" w:rsidP="00927A7E">
            <w:pPr>
              <w:autoSpaceDE/>
              <w:autoSpaceDN/>
              <w:adjustRightInd/>
              <w:spacing w:after="0"/>
              <w:jc w:val="left"/>
              <w:rPr>
                <w:sz w:val="18"/>
                <w:szCs w:val="18"/>
                <w:lang w:val="it-IT"/>
              </w:rPr>
            </w:pPr>
            <w:r w:rsidRPr="00927A7E">
              <w:rPr>
                <w:sz w:val="18"/>
                <w:szCs w:val="18"/>
                <w:lang w:val="it-IT"/>
              </w:rPr>
              <w:t>65</w:t>
            </w:r>
          </w:p>
        </w:tc>
        <w:tc>
          <w:tcPr>
            <w:tcW w:w="773"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rsidR="00C80698" w:rsidRPr="00927A7E" w:rsidRDefault="00C80698" w:rsidP="00927A7E">
            <w:pPr>
              <w:autoSpaceDE/>
              <w:autoSpaceDN/>
              <w:adjustRightInd/>
              <w:spacing w:after="0"/>
              <w:jc w:val="left"/>
              <w:rPr>
                <w:i/>
                <w:sz w:val="18"/>
                <w:szCs w:val="18"/>
              </w:rPr>
            </w:pPr>
            <w:r w:rsidRPr="00927A7E">
              <w:rPr>
                <w:i/>
                <w:sz w:val="18"/>
                <w:szCs w:val="18"/>
              </w:rPr>
              <w:t>A.</w:t>
            </w:r>
            <w:r w:rsidR="00F4326C" w:rsidRPr="00927A7E">
              <w:rPr>
                <w:i/>
                <w:sz w:val="18"/>
                <w:szCs w:val="18"/>
              </w:rPr>
              <w:t xml:space="preserve"> </w:t>
            </w:r>
            <w:proofErr w:type="spellStart"/>
            <w:r w:rsidRPr="00927A7E">
              <w:rPr>
                <w:i/>
                <w:sz w:val="18"/>
                <w:szCs w:val="18"/>
              </w:rPr>
              <w:t>flavus</w:t>
            </w:r>
            <w:proofErr w:type="spellEnd"/>
          </w:p>
        </w:tc>
        <w:tc>
          <w:tcPr>
            <w:tcW w:w="774" w:type="pct"/>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rsidR="00C80698" w:rsidRPr="00927A7E" w:rsidRDefault="00C80698" w:rsidP="00927A7E">
            <w:pPr>
              <w:autoSpaceDE/>
              <w:autoSpaceDN/>
              <w:adjustRightInd/>
              <w:spacing w:after="0"/>
              <w:jc w:val="left"/>
              <w:rPr>
                <w:sz w:val="18"/>
                <w:szCs w:val="18"/>
              </w:rPr>
            </w:pPr>
            <w:r w:rsidRPr="00927A7E">
              <w:rPr>
                <w:sz w:val="18"/>
                <w:szCs w:val="18"/>
              </w:rPr>
              <w:t>60</w:t>
            </w:r>
          </w:p>
        </w:tc>
        <w:tc>
          <w:tcPr>
            <w:tcW w:w="679" w:type="pct"/>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tcPr>
          <w:p w:rsidR="00C80698" w:rsidRPr="00927A7E" w:rsidRDefault="00C80698" w:rsidP="00927A7E">
            <w:pPr>
              <w:autoSpaceDE/>
              <w:autoSpaceDN/>
              <w:adjustRightInd/>
              <w:spacing w:after="0"/>
              <w:jc w:val="left"/>
              <w:rPr>
                <w:sz w:val="18"/>
                <w:szCs w:val="18"/>
              </w:rPr>
            </w:pPr>
            <w:r w:rsidRPr="00927A7E">
              <w:rPr>
                <w:sz w:val="18"/>
                <w:szCs w:val="18"/>
              </w:rPr>
              <w:t>AFB1</w:t>
            </w:r>
          </w:p>
          <w:p w:rsidR="00E45AD5" w:rsidRPr="00927A7E" w:rsidRDefault="00E45AD5" w:rsidP="00927A7E">
            <w:pPr>
              <w:autoSpaceDE/>
              <w:autoSpaceDN/>
              <w:adjustRightInd/>
              <w:spacing w:after="0"/>
              <w:jc w:val="left"/>
              <w:rPr>
                <w:sz w:val="18"/>
                <w:szCs w:val="18"/>
              </w:rPr>
            </w:pPr>
            <w:r w:rsidRPr="00927A7E">
              <w:rPr>
                <w:sz w:val="18"/>
                <w:szCs w:val="18"/>
              </w:rPr>
              <w:t>FBs</w:t>
            </w:r>
          </w:p>
        </w:tc>
        <w:tc>
          <w:tcPr>
            <w:tcW w:w="768" w:type="pct"/>
            <w:vMerge w:val="restart"/>
            <w:tcBorders>
              <w:top w:val="single" w:sz="4" w:space="0" w:color="D9D9D9" w:themeColor="background1" w:themeShade="D9"/>
              <w:left w:val="single" w:sz="4" w:space="0" w:color="D9D9D9" w:themeColor="background1" w:themeShade="D9"/>
            </w:tcBorders>
            <w:shd w:val="clear" w:color="auto" w:fill="auto"/>
          </w:tcPr>
          <w:p w:rsidR="00C80698" w:rsidRPr="00927A7E" w:rsidRDefault="00C80698" w:rsidP="00927A7E">
            <w:pPr>
              <w:autoSpaceDE/>
              <w:autoSpaceDN/>
              <w:adjustRightInd/>
              <w:spacing w:after="0"/>
              <w:jc w:val="left"/>
              <w:rPr>
                <w:sz w:val="18"/>
                <w:szCs w:val="18"/>
                <w:lang w:val="it-IT"/>
              </w:rPr>
            </w:pPr>
            <w:r w:rsidRPr="00927A7E">
              <w:rPr>
                <w:sz w:val="18"/>
                <w:szCs w:val="18"/>
                <w:lang w:val="it-IT"/>
              </w:rPr>
              <w:fldChar w:fldCharType="begin"/>
            </w:r>
            <w:r w:rsidR="000C6DAC" w:rsidRPr="00927A7E">
              <w:rPr>
                <w:sz w:val="18"/>
                <w:szCs w:val="18"/>
                <w:lang w:val="it-IT"/>
              </w:rPr>
              <w:instrText xml:space="preserve"> ADDIN EN.CITE &lt;EndNote&gt;&lt;Cite&gt;&lt;Author&gt;Del Palacio&lt;/Author&gt;&lt;Year&gt;2016&lt;/Year&gt;&lt;RecNum&gt;595&lt;/RecNum&gt;&lt;DisplayText&gt;(Del Palacio et al., 2016)&lt;/DisplayText&gt;&lt;record&gt;&lt;rec-number&gt;595&lt;/rec-number&gt;&lt;foreign-keys&gt;&lt;key app="EN" db-id="d9a2dxs2mp90fser0xlv2wenwxrz2df9stvw" timestamp="1504536815"&gt;595&lt;/key&gt;&lt;/foreign-keys&gt;&lt;ref-type name="Journal Article"&gt;17&lt;/ref-type&gt;&lt;contributors&gt;&lt;authors&gt;&lt;author&gt;Del Palacio, Agustina&lt;/author&gt;&lt;author&gt;Mionetto, Ana&lt;/author&gt;&lt;author&gt;Bettucci, Lina&lt;/author&gt;&lt;author&gt;Pan, Dinorah&lt;/author&gt;&lt;/authors&gt;&lt;/contributors&gt;&lt;titles&gt;&lt;title&gt;Evolution of fungal population and mycotoxins in sorghum silage&lt;/title&gt;&lt;secondary-title&gt;Food additives &amp;amp; contaminants. Part A, Chemistry, analysis, control, exposure &amp;amp; risk assessment&lt;/secondary-title&gt;&lt;/titles&gt;&lt;periodical&gt;&lt;full-title&gt;Food additives &amp;amp; contaminants. Part A, Chemistry, analysis, control, exposure &amp;amp; risk assessment&lt;/full-title&gt;&lt;/periodical&gt;&lt;pages&gt;1864-1872&lt;/pages&gt;&lt;volume&gt;33&lt;/volume&gt;&lt;number&gt;12&lt;/number&gt;&lt;dates&gt;&lt;year&gt;2016&lt;/year&gt;&lt;/dates&gt;&lt;urls&gt;&lt;/urls&gt;&lt;electronic-resource-num&gt;&lt;style face="normal" font="default" size="100%"&gt;I &lt;/style&gt;&lt;style face="underline" font="default" size="100%"&gt;http://dx.doi.org/10.1080/19440049.2016.1244732&lt;/style&gt;&lt;/electronic-resource-num&gt;&lt;research-notes&gt;asp&lt;/research-notes&gt;&lt;language&gt;English&lt;/language&gt;&lt;/record&gt;&lt;/Cite&gt;&lt;/EndNote&gt;</w:instrText>
            </w:r>
            <w:r w:rsidRPr="00927A7E">
              <w:rPr>
                <w:sz w:val="18"/>
                <w:szCs w:val="18"/>
                <w:lang w:val="it-IT"/>
              </w:rPr>
              <w:fldChar w:fldCharType="separate"/>
            </w:r>
            <w:r w:rsidR="000C6DAC" w:rsidRPr="00927A7E">
              <w:rPr>
                <w:noProof/>
                <w:sz w:val="18"/>
                <w:szCs w:val="18"/>
                <w:lang w:val="it-IT"/>
              </w:rPr>
              <w:t>(Del Palacio et al., 2016)</w:t>
            </w:r>
            <w:r w:rsidRPr="00927A7E">
              <w:rPr>
                <w:sz w:val="18"/>
                <w:szCs w:val="18"/>
                <w:lang w:val="it-IT"/>
              </w:rPr>
              <w:fldChar w:fldCharType="end"/>
            </w:r>
          </w:p>
        </w:tc>
      </w:tr>
      <w:tr w:rsidR="00C80698" w:rsidRPr="00927A7E" w:rsidTr="00927A7E">
        <w:trPr>
          <w:trHeight w:val="206"/>
        </w:trPr>
        <w:tc>
          <w:tcPr>
            <w:tcW w:w="658" w:type="pct"/>
            <w:vMerge/>
            <w:tcBorders>
              <w:right w:val="single" w:sz="4" w:space="0" w:color="D9D9D9" w:themeColor="background1" w:themeShade="D9"/>
            </w:tcBorders>
          </w:tcPr>
          <w:p w:rsidR="00C80698" w:rsidRPr="00927A7E" w:rsidRDefault="00C80698" w:rsidP="00927A7E">
            <w:pPr>
              <w:autoSpaceDE/>
              <w:autoSpaceDN/>
              <w:adjustRightInd/>
              <w:spacing w:after="0"/>
              <w:jc w:val="left"/>
              <w:rPr>
                <w:sz w:val="18"/>
                <w:szCs w:val="18"/>
                <w:lang w:val="it-IT"/>
              </w:rPr>
            </w:pPr>
          </w:p>
        </w:tc>
        <w:tc>
          <w:tcPr>
            <w:tcW w:w="735" w:type="pct"/>
            <w:vMerge w:val="restart"/>
            <w:tcBorders>
              <w:top w:val="single" w:sz="4" w:space="0" w:color="D9D9D9" w:themeColor="background1" w:themeShade="D9"/>
              <w:right w:val="single" w:sz="4" w:space="0" w:color="D9D9D9" w:themeColor="background1" w:themeShade="D9"/>
            </w:tcBorders>
          </w:tcPr>
          <w:p w:rsidR="00C80698" w:rsidRPr="00927A7E" w:rsidRDefault="00C80698" w:rsidP="00927A7E">
            <w:pPr>
              <w:autoSpaceDE/>
              <w:autoSpaceDN/>
              <w:adjustRightInd/>
              <w:spacing w:after="0"/>
              <w:jc w:val="left"/>
              <w:rPr>
                <w:i/>
                <w:sz w:val="18"/>
                <w:szCs w:val="18"/>
                <w:lang w:val="it-IT"/>
              </w:rPr>
            </w:pPr>
            <w:proofErr w:type="spellStart"/>
            <w:r w:rsidRPr="00927A7E">
              <w:rPr>
                <w:i/>
                <w:sz w:val="18"/>
                <w:szCs w:val="18"/>
                <w:lang w:val="it-IT"/>
              </w:rPr>
              <w:t>Fusarium</w:t>
            </w:r>
            <w:proofErr w:type="spellEnd"/>
          </w:p>
        </w:tc>
        <w:tc>
          <w:tcPr>
            <w:tcW w:w="613" w:type="pct"/>
            <w:vMerge w:val="restart"/>
            <w:tcBorders>
              <w:top w:val="single" w:sz="4" w:space="0" w:color="D9D9D9" w:themeColor="background1" w:themeShade="D9"/>
              <w:right w:val="single" w:sz="4" w:space="0" w:color="D9D9D9" w:themeColor="background1" w:themeShade="D9"/>
            </w:tcBorders>
          </w:tcPr>
          <w:p w:rsidR="00C80698" w:rsidRPr="00927A7E" w:rsidRDefault="00C80698" w:rsidP="00927A7E">
            <w:pPr>
              <w:autoSpaceDE/>
              <w:autoSpaceDN/>
              <w:adjustRightInd/>
              <w:spacing w:after="0"/>
              <w:jc w:val="left"/>
              <w:rPr>
                <w:sz w:val="18"/>
                <w:szCs w:val="18"/>
                <w:lang w:val="it-IT"/>
              </w:rPr>
            </w:pPr>
            <w:r w:rsidRPr="00927A7E">
              <w:rPr>
                <w:sz w:val="18"/>
                <w:szCs w:val="18"/>
                <w:lang w:val="it-IT"/>
              </w:rPr>
              <w:t>35</w:t>
            </w:r>
          </w:p>
        </w:tc>
        <w:tc>
          <w:tcPr>
            <w:tcW w:w="773"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rsidR="00C80698" w:rsidRPr="00927A7E" w:rsidRDefault="00C80698" w:rsidP="00927A7E">
            <w:pPr>
              <w:autoSpaceDE/>
              <w:autoSpaceDN/>
              <w:adjustRightInd/>
              <w:spacing w:after="0"/>
              <w:jc w:val="left"/>
              <w:rPr>
                <w:i/>
                <w:sz w:val="18"/>
                <w:szCs w:val="18"/>
              </w:rPr>
            </w:pPr>
            <w:r w:rsidRPr="00927A7E">
              <w:rPr>
                <w:i/>
                <w:sz w:val="18"/>
                <w:szCs w:val="18"/>
              </w:rPr>
              <w:t>F.</w:t>
            </w:r>
            <w:r w:rsidR="00F4326C" w:rsidRPr="00927A7E">
              <w:rPr>
                <w:i/>
                <w:sz w:val="18"/>
                <w:szCs w:val="18"/>
              </w:rPr>
              <w:t xml:space="preserve"> </w:t>
            </w:r>
            <w:proofErr w:type="spellStart"/>
            <w:r w:rsidRPr="00927A7E">
              <w:rPr>
                <w:i/>
                <w:sz w:val="18"/>
                <w:szCs w:val="18"/>
              </w:rPr>
              <w:t>nygamai</w:t>
            </w:r>
            <w:proofErr w:type="spellEnd"/>
          </w:p>
        </w:tc>
        <w:tc>
          <w:tcPr>
            <w:tcW w:w="774" w:type="pct"/>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rsidR="00C80698" w:rsidRPr="00927A7E" w:rsidRDefault="00C80698" w:rsidP="00927A7E">
            <w:pPr>
              <w:autoSpaceDE/>
              <w:autoSpaceDN/>
              <w:adjustRightInd/>
              <w:spacing w:after="0"/>
              <w:jc w:val="left"/>
              <w:rPr>
                <w:sz w:val="18"/>
                <w:szCs w:val="18"/>
              </w:rPr>
            </w:pPr>
            <w:r w:rsidRPr="00927A7E">
              <w:rPr>
                <w:sz w:val="18"/>
                <w:szCs w:val="18"/>
              </w:rPr>
              <w:t>68</w:t>
            </w:r>
          </w:p>
        </w:tc>
        <w:tc>
          <w:tcPr>
            <w:tcW w:w="679" w:type="pct"/>
            <w:vMerge/>
            <w:tcBorders>
              <w:left w:val="single" w:sz="4" w:space="0" w:color="D9D9D9" w:themeColor="background1" w:themeShade="D9"/>
              <w:right w:val="single" w:sz="4" w:space="0" w:color="D9D9D9" w:themeColor="background1" w:themeShade="D9"/>
            </w:tcBorders>
          </w:tcPr>
          <w:p w:rsidR="00C80698" w:rsidRPr="00927A7E" w:rsidRDefault="00C80698" w:rsidP="00927A7E">
            <w:pPr>
              <w:autoSpaceDE/>
              <w:autoSpaceDN/>
              <w:adjustRightInd/>
              <w:spacing w:after="0"/>
              <w:jc w:val="left"/>
              <w:rPr>
                <w:sz w:val="18"/>
                <w:szCs w:val="18"/>
              </w:rPr>
            </w:pPr>
          </w:p>
        </w:tc>
        <w:tc>
          <w:tcPr>
            <w:tcW w:w="768" w:type="pct"/>
            <w:vMerge/>
            <w:tcBorders>
              <w:left w:val="single" w:sz="4" w:space="0" w:color="D9D9D9" w:themeColor="background1" w:themeShade="D9"/>
            </w:tcBorders>
            <w:shd w:val="clear" w:color="auto" w:fill="auto"/>
          </w:tcPr>
          <w:p w:rsidR="00C80698" w:rsidRPr="00927A7E" w:rsidRDefault="00C80698" w:rsidP="00927A7E">
            <w:pPr>
              <w:autoSpaceDE/>
              <w:autoSpaceDN/>
              <w:adjustRightInd/>
              <w:spacing w:after="0"/>
              <w:jc w:val="left"/>
              <w:rPr>
                <w:sz w:val="18"/>
                <w:szCs w:val="18"/>
                <w:lang w:val="it-IT"/>
              </w:rPr>
            </w:pPr>
          </w:p>
        </w:tc>
      </w:tr>
      <w:tr w:rsidR="00C80698" w:rsidRPr="00927A7E" w:rsidTr="00927A7E">
        <w:trPr>
          <w:trHeight w:val="206"/>
        </w:trPr>
        <w:tc>
          <w:tcPr>
            <w:tcW w:w="658" w:type="pct"/>
            <w:vMerge/>
            <w:tcBorders>
              <w:right w:val="single" w:sz="4" w:space="0" w:color="D9D9D9" w:themeColor="background1" w:themeShade="D9"/>
            </w:tcBorders>
          </w:tcPr>
          <w:p w:rsidR="00C80698" w:rsidRPr="00927A7E" w:rsidRDefault="00C80698" w:rsidP="00927A7E">
            <w:pPr>
              <w:autoSpaceDE/>
              <w:autoSpaceDN/>
              <w:adjustRightInd/>
              <w:spacing w:after="0"/>
              <w:jc w:val="left"/>
              <w:rPr>
                <w:sz w:val="18"/>
                <w:szCs w:val="18"/>
                <w:lang w:val="it-IT"/>
              </w:rPr>
            </w:pPr>
          </w:p>
        </w:tc>
        <w:tc>
          <w:tcPr>
            <w:tcW w:w="735" w:type="pct"/>
            <w:vMerge/>
            <w:tcBorders>
              <w:bottom w:val="single" w:sz="4" w:space="0" w:color="D9D9D9" w:themeColor="background1" w:themeShade="D9"/>
              <w:right w:val="single" w:sz="4" w:space="0" w:color="D9D9D9" w:themeColor="background1" w:themeShade="D9"/>
            </w:tcBorders>
          </w:tcPr>
          <w:p w:rsidR="00C80698" w:rsidRPr="00927A7E" w:rsidRDefault="00C80698" w:rsidP="00927A7E">
            <w:pPr>
              <w:autoSpaceDE/>
              <w:autoSpaceDN/>
              <w:adjustRightInd/>
              <w:spacing w:after="0"/>
              <w:jc w:val="left"/>
              <w:rPr>
                <w:i/>
                <w:sz w:val="18"/>
                <w:szCs w:val="18"/>
                <w:lang w:val="it-IT"/>
              </w:rPr>
            </w:pPr>
          </w:p>
        </w:tc>
        <w:tc>
          <w:tcPr>
            <w:tcW w:w="613" w:type="pct"/>
            <w:vMerge/>
            <w:tcBorders>
              <w:bottom w:val="single" w:sz="4" w:space="0" w:color="D9D9D9" w:themeColor="background1" w:themeShade="D9"/>
              <w:right w:val="single" w:sz="4" w:space="0" w:color="D9D9D9" w:themeColor="background1" w:themeShade="D9"/>
            </w:tcBorders>
          </w:tcPr>
          <w:p w:rsidR="00C80698" w:rsidRPr="00927A7E" w:rsidRDefault="00C80698" w:rsidP="00927A7E">
            <w:pPr>
              <w:autoSpaceDE/>
              <w:autoSpaceDN/>
              <w:adjustRightInd/>
              <w:spacing w:after="0"/>
              <w:jc w:val="left"/>
              <w:rPr>
                <w:sz w:val="18"/>
                <w:szCs w:val="18"/>
                <w:lang w:val="it-IT"/>
              </w:rPr>
            </w:pPr>
          </w:p>
        </w:tc>
        <w:tc>
          <w:tcPr>
            <w:tcW w:w="773"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rsidR="00C80698" w:rsidRPr="00927A7E" w:rsidRDefault="00C80698" w:rsidP="00927A7E">
            <w:pPr>
              <w:autoSpaceDE/>
              <w:autoSpaceDN/>
              <w:adjustRightInd/>
              <w:spacing w:after="0"/>
              <w:jc w:val="left"/>
              <w:rPr>
                <w:i/>
                <w:sz w:val="18"/>
                <w:szCs w:val="18"/>
              </w:rPr>
            </w:pPr>
            <w:r w:rsidRPr="00927A7E">
              <w:rPr>
                <w:i/>
                <w:sz w:val="18"/>
                <w:szCs w:val="18"/>
              </w:rPr>
              <w:t>F.</w:t>
            </w:r>
            <w:r w:rsidR="00F4326C" w:rsidRPr="00927A7E">
              <w:rPr>
                <w:i/>
                <w:sz w:val="18"/>
                <w:szCs w:val="18"/>
              </w:rPr>
              <w:t xml:space="preserve"> </w:t>
            </w:r>
            <w:proofErr w:type="spellStart"/>
            <w:r w:rsidRPr="00927A7E">
              <w:rPr>
                <w:i/>
                <w:sz w:val="18"/>
                <w:szCs w:val="18"/>
              </w:rPr>
              <w:t>graminearum</w:t>
            </w:r>
            <w:proofErr w:type="spellEnd"/>
          </w:p>
        </w:tc>
        <w:tc>
          <w:tcPr>
            <w:tcW w:w="774" w:type="pct"/>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rsidR="00C80698" w:rsidRPr="00927A7E" w:rsidRDefault="00C80698" w:rsidP="00927A7E">
            <w:pPr>
              <w:autoSpaceDE/>
              <w:autoSpaceDN/>
              <w:adjustRightInd/>
              <w:spacing w:after="0"/>
              <w:jc w:val="left"/>
              <w:rPr>
                <w:sz w:val="18"/>
                <w:szCs w:val="18"/>
              </w:rPr>
            </w:pPr>
            <w:r w:rsidRPr="00927A7E">
              <w:rPr>
                <w:sz w:val="18"/>
                <w:szCs w:val="18"/>
              </w:rPr>
              <w:t>26</w:t>
            </w:r>
          </w:p>
        </w:tc>
        <w:tc>
          <w:tcPr>
            <w:tcW w:w="679" w:type="pct"/>
            <w:vMerge/>
            <w:tcBorders>
              <w:left w:val="single" w:sz="4" w:space="0" w:color="D9D9D9" w:themeColor="background1" w:themeShade="D9"/>
              <w:right w:val="single" w:sz="4" w:space="0" w:color="D9D9D9" w:themeColor="background1" w:themeShade="D9"/>
            </w:tcBorders>
          </w:tcPr>
          <w:p w:rsidR="00C80698" w:rsidRPr="00927A7E" w:rsidRDefault="00C80698" w:rsidP="00927A7E">
            <w:pPr>
              <w:autoSpaceDE/>
              <w:autoSpaceDN/>
              <w:adjustRightInd/>
              <w:spacing w:after="0"/>
              <w:jc w:val="left"/>
              <w:rPr>
                <w:sz w:val="18"/>
                <w:szCs w:val="18"/>
              </w:rPr>
            </w:pPr>
          </w:p>
        </w:tc>
        <w:tc>
          <w:tcPr>
            <w:tcW w:w="768" w:type="pct"/>
            <w:vMerge/>
            <w:tcBorders>
              <w:left w:val="single" w:sz="4" w:space="0" w:color="D9D9D9" w:themeColor="background1" w:themeShade="D9"/>
            </w:tcBorders>
            <w:shd w:val="clear" w:color="auto" w:fill="auto"/>
          </w:tcPr>
          <w:p w:rsidR="00C80698" w:rsidRPr="00927A7E" w:rsidRDefault="00C80698" w:rsidP="00927A7E">
            <w:pPr>
              <w:autoSpaceDE/>
              <w:autoSpaceDN/>
              <w:adjustRightInd/>
              <w:spacing w:after="0"/>
              <w:jc w:val="left"/>
              <w:rPr>
                <w:sz w:val="18"/>
                <w:szCs w:val="18"/>
                <w:lang w:val="it-IT"/>
              </w:rPr>
            </w:pPr>
          </w:p>
        </w:tc>
      </w:tr>
      <w:tr w:rsidR="00C80698" w:rsidRPr="00927A7E" w:rsidTr="00927A7E">
        <w:trPr>
          <w:trHeight w:val="206"/>
        </w:trPr>
        <w:tc>
          <w:tcPr>
            <w:tcW w:w="658" w:type="pct"/>
            <w:vMerge/>
            <w:tcBorders>
              <w:right w:val="single" w:sz="4" w:space="0" w:color="D9D9D9" w:themeColor="background1" w:themeShade="D9"/>
            </w:tcBorders>
          </w:tcPr>
          <w:p w:rsidR="00C80698" w:rsidRPr="00927A7E" w:rsidRDefault="00C80698" w:rsidP="00927A7E">
            <w:pPr>
              <w:autoSpaceDE/>
              <w:autoSpaceDN/>
              <w:adjustRightInd/>
              <w:spacing w:after="0"/>
              <w:jc w:val="left"/>
              <w:rPr>
                <w:sz w:val="18"/>
                <w:szCs w:val="18"/>
                <w:lang w:val="it-IT"/>
              </w:rPr>
            </w:pPr>
          </w:p>
        </w:tc>
        <w:tc>
          <w:tcPr>
            <w:tcW w:w="735" w:type="pct"/>
            <w:vMerge w:val="restart"/>
            <w:tcBorders>
              <w:top w:val="single" w:sz="4" w:space="0" w:color="D9D9D9" w:themeColor="background1" w:themeShade="D9"/>
              <w:right w:val="single" w:sz="4" w:space="0" w:color="D9D9D9" w:themeColor="background1" w:themeShade="D9"/>
            </w:tcBorders>
          </w:tcPr>
          <w:p w:rsidR="00C80698" w:rsidRPr="00927A7E" w:rsidRDefault="00C80698" w:rsidP="00927A7E">
            <w:pPr>
              <w:autoSpaceDE/>
              <w:autoSpaceDN/>
              <w:adjustRightInd/>
              <w:spacing w:after="0"/>
              <w:jc w:val="left"/>
              <w:rPr>
                <w:i/>
                <w:sz w:val="18"/>
                <w:szCs w:val="18"/>
                <w:lang w:val="it-IT"/>
              </w:rPr>
            </w:pPr>
            <w:proofErr w:type="spellStart"/>
            <w:r w:rsidRPr="00927A7E">
              <w:rPr>
                <w:i/>
                <w:sz w:val="18"/>
                <w:szCs w:val="18"/>
                <w:lang w:val="it-IT"/>
              </w:rPr>
              <w:t>Penicillium</w:t>
            </w:r>
            <w:proofErr w:type="spellEnd"/>
            <w:r w:rsidRPr="00927A7E">
              <w:rPr>
                <w:i/>
                <w:sz w:val="18"/>
                <w:szCs w:val="18"/>
                <w:lang w:val="it-IT"/>
              </w:rPr>
              <w:t xml:space="preserve"> </w:t>
            </w:r>
          </w:p>
        </w:tc>
        <w:tc>
          <w:tcPr>
            <w:tcW w:w="613" w:type="pct"/>
            <w:vMerge w:val="restart"/>
            <w:tcBorders>
              <w:top w:val="single" w:sz="4" w:space="0" w:color="D9D9D9" w:themeColor="background1" w:themeShade="D9"/>
              <w:right w:val="single" w:sz="4" w:space="0" w:color="D9D9D9" w:themeColor="background1" w:themeShade="D9"/>
            </w:tcBorders>
          </w:tcPr>
          <w:p w:rsidR="00C80698" w:rsidRPr="00927A7E" w:rsidRDefault="00C80698" w:rsidP="00927A7E">
            <w:pPr>
              <w:autoSpaceDE/>
              <w:autoSpaceDN/>
              <w:adjustRightInd/>
              <w:spacing w:after="0"/>
              <w:jc w:val="left"/>
              <w:rPr>
                <w:sz w:val="18"/>
                <w:szCs w:val="18"/>
                <w:lang w:val="it-IT"/>
              </w:rPr>
            </w:pPr>
            <w:r w:rsidRPr="00927A7E">
              <w:rPr>
                <w:sz w:val="18"/>
                <w:szCs w:val="18"/>
                <w:lang w:val="it-IT"/>
              </w:rPr>
              <w:t>70</w:t>
            </w:r>
          </w:p>
        </w:tc>
        <w:tc>
          <w:tcPr>
            <w:tcW w:w="773"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rsidR="00C80698" w:rsidRPr="00927A7E" w:rsidRDefault="00C80698" w:rsidP="00927A7E">
            <w:pPr>
              <w:autoSpaceDE/>
              <w:autoSpaceDN/>
              <w:adjustRightInd/>
              <w:spacing w:after="0"/>
              <w:jc w:val="left"/>
              <w:rPr>
                <w:i/>
                <w:sz w:val="18"/>
                <w:szCs w:val="18"/>
              </w:rPr>
            </w:pPr>
            <w:r w:rsidRPr="00927A7E">
              <w:rPr>
                <w:i/>
                <w:sz w:val="18"/>
                <w:szCs w:val="18"/>
              </w:rPr>
              <w:t>P.</w:t>
            </w:r>
            <w:r w:rsidR="00F4326C" w:rsidRPr="00927A7E">
              <w:rPr>
                <w:i/>
                <w:sz w:val="18"/>
                <w:szCs w:val="18"/>
              </w:rPr>
              <w:t xml:space="preserve"> </w:t>
            </w:r>
            <w:proofErr w:type="spellStart"/>
            <w:r w:rsidRPr="00927A7E">
              <w:rPr>
                <w:i/>
                <w:sz w:val="18"/>
                <w:szCs w:val="18"/>
              </w:rPr>
              <w:t>citrinum</w:t>
            </w:r>
            <w:proofErr w:type="spellEnd"/>
          </w:p>
        </w:tc>
        <w:tc>
          <w:tcPr>
            <w:tcW w:w="774" w:type="pct"/>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rsidR="00C80698" w:rsidRPr="00927A7E" w:rsidRDefault="00C80698" w:rsidP="00927A7E">
            <w:pPr>
              <w:autoSpaceDE/>
              <w:autoSpaceDN/>
              <w:adjustRightInd/>
              <w:spacing w:after="0"/>
              <w:jc w:val="left"/>
              <w:rPr>
                <w:sz w:val="18"/>
                <w:szCs w:val="18"/>
              </w:rPr>
            </w:pPr>
            <w:r w:rsidRPr="00927A7E">
              <w:rPr>
                <w:sz w:val="18"/>
                <w:szCs w:val="18"/>
              </w:rPr>
              <w:t>34</w:t>
            </w:r>
          </w:p>
        </w:tc>
        <w:tc>
          <w:tcPr>
            <w:tcW w:w="679" w:type="pct"/>
            <w:vMerge/>
            <w:tcBorders>
              <w:left w:val="single" w:sz="4" w:space="0" w:color="D9D9D9" w:themeColor="background1" w:themeShade="D9"/>
              <w:right w:val="single" w:sz="4" w:space="0" w:color="D9D9D9" w:themeColor="background1" w:themeShade="D9"/>
            </w:tcBorders>
          </w:tcPr>
          <w:p w:rsidR="00C80698" w:rsidRPr="00927A7E" w:rsidRDefault="00C80698" w:rsidP="00927A7E">
            <w:pPr>
              <w:autoSpaceDE/>
              <w:autoSpaceDN/>
              <w:adjustRightInd/>
              <w:spacing w:after="0"/>
              <w:jc w:val="left"/>
              <w:rPr>
                <w:sz w:val="18"/>
                <w:szCs w:val="18"/>
              </w:rPr>
            </w:pPr>
          </w:p>
        </w:tc>
        <w:tc>
          <w:tcPr>
            <w:tcW w:w="768" w:type="pct"/>
            <w:vMerge/>
            <w:tcBorders>
              <w:left w:val="single" w:sz="4" w:space="0" w:color="D9D9D9" w:themeColor="background1" w:themeShade="D9"/>
            </w:tcBorders>
            <w:shd w:val="clear" w:color="auto" w:fill="auto"/>
          </w:tcPr>
          <w:p w:rsidR="00C80698" w:rsidRPr="00927A7E" w:rsidRDefault="00C80698" w:rsidP="00927A7E">
            <w:pPr>
              <w:autoSpaceDE/>
              <w:autoSpaceDN/>
              <w:adjustRightInd/>
              <w:spacing w:after="0"/>
              <w:jc w:val="left"/>
              <w:rPr>
                <w:sz w:val="18"/>
                <w:szCs w:val="18"/>
                <w:lang w:val="it-IT"/>
              </w:rPr>
            </w:pPr>
          </w:p>
        </w:tc>
      </w:tr>
      <w:tr w:rsidR="00C80698" w:rsidRPr="00927A7E" w:rsidTr="00927A7E">
        <w:trPr>
          <w:trHeight w:val="206"/>
        </w:trPr>
        <w:tc>
          <w:tcPr>
            <w:tcW w:w="658" w:type="pct"/>
            <w:vMerge/>
            <w:tcBorders>
              <w:bottom w:val="single" w:sz="12" w:space="0" w:color="000000"/>
              <w:right w:val="single" w:sz="4" w:space="0" w:color="D9D9D9" w:themeColor="background1" w:themeShade="D9"/>
            </w:tcBorders>
          </w:tcPr>
          <w:p w:rsidR="00C80698" w:rsidRPr="00927A7E" w:rsidRDefault="00C80698" w:rsidP="00927A7E">
            <w:pPr>
              <w:autoSpaceDE/>
              <w:autoSpaceDN/>
              <w:adjustRightInd/>
              <w:spacing w:after="0"/>
              <w:jc w:val="left"/>
              <w:rPr>
                <w:sz w:val="18"/>
                <w:szCs w:val="18"/>
                <w:lang w:val="it-IT"/>
              </w:rPr>
            </w:pPr>
          </w:p>
        </w:tc>
        <w:tc>
          <w:tcPr>
            <w:tcW w:w="735" w:type="pct"/>
            <w:vMerge/>
            <w:tcBorders>
              <w:bottom w:val="single" w:sz="12" w:space="0" w:color="000000"/>
              <w:right w:val="single" w:sz="4" w:space="0" w:color="D9D9D9" w:themeColor="background1" w:themeShade="D9"/>
            </w:tcBorders>
          </w:tcPr>
          <w:p w:rsidR="00C80698" w:rsidRPr="00927A7E" w:rsidRDefault="00C80698" w:rsidP="00927A7E">
            <w:pPr>
              <w:autoSpaceDE/>
              <w:autoSpaceDN/>
              <w:adjustRightInd/>
              <w:spacing w:after="0"/>
              <w:jc w:val="left"/>
              <w:rPr>
                <w:i/>
                <w:sz w:val="18"/>
                <w:szCs w:val="18"/>
                <w:lang w:val="it-IT"/>
              </w:rPr>
            </w:pPr>
          </w:p>
        </w:tc>
        <w:tc>
          <w:tcPr>
            <w:tcW w:w="613" w:type="pct"/>
            <w:vMerge/>
            <w:tcBorders>
              <w:bottom w:val="single" w:sz="12" w:space="0" w:color="000000"/>
              <w:right w:val="single" w:sz="4" w:space="0" w:color="D9D9D9" w:themeColor="background1" w:themeShade="D9"/>
            </w:tcBorders>
          </w:tcPr>
          <w:p w:rsidR="00C80698" w:rsidRPr="00927A7E" w:rsidRDefault="00C80698" w:rsidP="00927A7E">
            <w:pPr>
              <w:autoSpaceDE/>
              <w:autoSpaceDN/>
              <w:adjustRightInd/>
              <w:spacing w:after="0"/>
              <w:jc w:val="left"/>
              <w:rPr>
                <w:sz w:val="18"/>
                <w:szCs w:val="18"/>
                <w:lang w:val="it-IT"/>
              </w:rPr>
            </w:pPr>
          </w:p>
        </w:tc>
        <w:tc>
          <w:tcPr>
            <w:tcW w:w="773" w:type="pct"/>
            <w:tcBorders>
              <w:top w:val="single" w:sz="4" w:space="0" w:color="D9D9D9" w:themeColor="background1" w:themeShade="D9"/>
              <w:left w:val="single" w:sz="4" w:space="0" w:color="D9D9D9" w:themeColor="background1" w:themeShade="D9"/>
              <w:bottom w:val="single" w:sz="12" w:space="0" w:color="000000"/>
              <w:right w:val="single" w:sz="4" w:space="0" w:color="D9D9D9" w:themeColor="background1" w:themeShade="D9"/>
            </w:tcBorders>
            <w:shd w:val="clear" w:color="auto" w:fill="auto"/>
          </w:tcPr>
          <w:p w:rsidR="00C80698" w:rsidRPr="00927A7E" w:rsidRDefault="00C80698" w:rsidP="00927A7E">
            <w:pPr>
              <w:autoSpaceDE/>
              <w:autoSpaceDN/>
              <w:adjustRightInd/>
              <w:spacing w:after="0"/>
              <w:jc w:val="left"/>
              <w:rPr>
                <w:i/>
                <w:sz w:val="18"/>
                <w:szCs w:val="18"/>
              </w:rPr>
            </w:pPr>
            <w:r w:rsidRPr="00927A7E">
              <w:rPr>
                <w:i/>
                <w:sz w:val="18"/>
                <w:szCs w:val="18"/>
              </w:rPr>
              <w:t>P.</w:t>
            </w:r>
            <w:r w:rsidR="00F4326C" w:rsidRPr="00927A7E">
              <w:rPr>
                <w:i/>
                <w:sz w:val="18"/>
                <w:szCs w:val="18"/>
              </w:rPr>
              <w:t xml:space="preserve"> </w:t>
            </w:r>
            <w:proofErr w:type="spellStart"/>
            <w:r w:rsidRPr="00927A7E">
              <w:rPr>
                <w:i/>
                <w:sz w:val="18"/>
                <w:szCs w:val="18"/>
              </w:rPr>
              <w:t>purpurogenum</w:t>
            </w:r>
            <w:proofErr w:type="spellEnd"/>
          </w:p>
        </w:tc>
        <w:tc>
          <w:tcPr>
            <w:tcW w:w="774" w:type="pct"/>
            <w:gridSpan w:val="3"/>
            <w:tcBorders>
              <w:top w:val="single" w:sz="4" w:space="0" w:color="D9D9D9" w:themeColor="background1" w:themeShade="D9"/>
              <w:left w:val="single" w:sz="4" w:space="0" w:color="D9D9D9" w:themeColor="background1" w:themeShade="D9"/>
              <w:bottom w:val="single" w:sz="12" w:space="0" w:color="000000"/>
              <w:right w:val="single" w:sz="4" w:space="0" w:color="D9D9D9" w:themeColor="background1" w:themeShade="D9"/>
            </w:tcBorders>
            <w:shd w:val="clear" w:color="auto" w:fill="auto"/>
          </w:tcPr>
          <w:p w:rsidR="00C80698" w:rsidRPr="00927A7E" w:rsidRDefault="00C80698" w:rsidP="00927A7E">
            <w:pPr>
              <w:autoSpaceDE/>
              <w:autoSpaceDN/>
              <w:adjustRightInd/>
              <w:spacing w:after="0"/>
              <w:jc w:val="left"/>
              <w:rPr>
                <w:sz w:val="18"/>
                <w:szCs w:val="18"/>
              </w:rPr>
            </w:pPr>
            <w:r w:rsidRPr="00927A7E">
              <w:rPr>
                <w:sz w:val="18"/>
                <w:szCs w:val="18"/>
              </w:rPr>
              <w:t>11</w:t>
            </w:r>
          </w:p>
        </w:tc>
        <w:tc>
          <w:tcPr>
            <w:tcW w:w="679" w:type="pct"/>
            <w:vMerge/>
            <w:tcBorders>
              <w:left w:val="single" w:sz="4" w:space="0" w:color="D9D9D9" w:themeColor="background1" w:themeShade="D9"/>
              <w:bottom w:val="single" w:sz="12" w:space="0" w:color="000000"/>
              <w:right w:val="single" w:sz="4" w:space="0" w:color="D9D9D9" w:themeColor="background1" w:themeShade="D9"/>
            </w:tcBorders>
          </w:tcPr>
          <w:p w:rsidR="00C80698" w:rsidRPr="00927A7E" w:rsidRDefault="00C80698" w:rsidP="00927A7E">
            <w:pPr>
              <w:autoSpaceDE/>
              <w:autoSpaceDN/>
              <w:adjustRightInd/>
              <w:spacing w:after="0"/>
              <w:jc w:val="left"/>
              <w:rPr>
                <w:sz w:val="18"/>
                <w:szCs w:val="18"/>
              </w:rPr>
            </w:pPr>
          </w:p>
        </w:tc>
        <w:tc>
          <w:tcPr>
            <w:tcW w:w="768" w:type="pct"/>
            <w:vMerge/>
            <w:tcBorders>
              <w:left w:val="single" w:sz="4" w:space="0" w:color="D9D9D9" w:themeColor="background1" w:themeShade="D9"/>
              <w:bottom w:val="single" w:sz="12" w:space="0" w:color="000000"/>
            </w:tcBorders>
            <w:shd w:val="clear" w:color="auto" w:fill="auto"/>
          </w:tcPr>
          <w:p w:rsidR="00C80698" w:rsidRPr="00927A7E" w:rsidRDefault="00C80698" w:rsidP="00927A7E">
            <w:pPr>
              <w:autoSpaceDE/>
              <w:autoSpaceDN/>
              <w:adjustRightInd/>
              <w:spacing w:after="0"/>
              <w:jc w:val="left"/>
              <w:rPr>
                <w:sz w:val="18"/>
                <w:szCs w:val="18"/>
                <w:lang w:val="it-IT"/>
              </w:rPr>
            </w:pPr>
          </w:p>
        </w:tc>
      </w:tr>
    </w:tbl>
    <w:p w:rsidR="000B5803" w:rsidRPr="00927A7E" w:rsidRDefault="000B5803" w:rsidP="000B5803">
      <w:pPr>
        <w:autoSpaceDE/>
        <w:autoSpaceDN/>
        <w:adjustRightInd/>
        <w:spacing w:after="0"/>
        <w:jc w:val="left"/>
        <w:rPr>
          <w:sz w:val="16"/>
          <w:szCs w:val="16"/>
        </w:rPr>
      </w:pPr>
      <w:r w:rsidRPr="00927A7E">
        <w:rPr>
          <w:sz w:val="16"/>
          <w:szCs w:val="16"/>
        </w:rPr>
        <w:t>-*ND= not determined</w:t>
      </w:r>
    </w:p>
    <w:p w:rsidR="000B5803" w:rsidRPr="00927A7E" w:rsidRDefault="000B5803" w:rsidP="000B5803">
      <w:pPr>
        <w:autoSpaceDE/>
        <w:autoSpaceDN/>
        <w:adjustRightInd/>
        <w:spacing w:after="0"/>
        <w:jc w:val="left"/>
        <w:rPr>
          <w:sz w:val="16"/>
          <w:szCs w:val="16"/>
        </w:rPr>
      </w:pPr>
      <w:r>
        <w:rPr>
          <w:sz w:val="18"/>
          <w:szCs w:val="18"/>
        </w:rPr>
        <w:t>-</w:t>
      </w:r>
      <w:r w:rsidR="00424BA6">
        <w:rPr>
          <w:sz w:val="18"/>
          <w:szCs w:val="18"/>
        </w:rPr>
        <w:t xml:space="preserve"> </w:t>
      </w:r>
      <w:r w:rsidR="00424BA6" w:rsidRPr="00927A7E">
        <w:rPr>
          <w:sz w:val="16"/>
          <w:szCs w:val="16"/>
        </w:rPr>
        <w:t>abbreviations: aflatoxin B1 (</w:t>
      </w:r>
      <w:r w:rsidR="00424BA6" w:rsidRPr="00927A7E">
        <w:rPr>
          <w:sz w:val="16"/>
          <w:szCs w:val="16"/>
          <w:lang w:val="en-GB"/>
        </w:rPr>
        <w:t xml:space="preserve">AFB1), </w:t>
      </w:r>
      <w:proofErr w:type="spellStart"/>
      <w:r w:rsidR="00424BA6" w:rsidRPr="00927A7E">
        <w:rPr>
          <w:sz w:val="16"/>
          <w:szCs w:val="16"/>
          <w:lang w:val="en-GB"/>
        </w:rPr>
        <w:t>fumonisin</w:t>
      </w:r>
      <w:proofErr w:type="spellEnd"/>
      <w:r w:rsidR="00424BA6" w:rsidRPr="00927A7E">
        <w:rPr>
          <w:sz w:val="16"/>
          <w:szCs w:val="16"/>
          <w:lang w:val="en-GB"/>
        </w:rPr>
        <w:t xml:space="preserve"> B1 (FB1), </w:t>
      </w:r>
      <w:proofErr w:type="spellStart"/>
      <w:r w:rsidR="00424BA6" w:rsidRPr="00927A7E">
        <w:rPr>
          <w:sz w:val="16"/>
          <w:szCs w:val="16"/>
        </w:rPr>
        <w:t>zearalenone</w:t>
      </w:r>
      <w:proofErr w:type="spellEnd"/>
      <w:r w:rsidR="00424BA6" w:rsidRPr="00927A7E">
        <w:rPr>
          <w:sz w:val="16"/>
          <w:szCs w:val="16"/>
        </w:rPr>
        <w:t xml:space="preserve"> (ZEN), </w:t>
      </w:r>
      <w:proofErr w:type="spellStart"/>
      <w:r w:rsidR="00424BA6" w:rsidRPr="00927A7E">
        <w:rPr>
          <w:sz w:val="16"/>
          <w:szCs w:val="16"/>
        </w:rPr>
        <w:t>ochratoxin</w:t>
      </w:r>
      <w:proofErr w:type="spellEnd"/>
      <w:r w:rsidR="00424BA6" w:rsidRPr="00927A7E">
        <w:rPr>
          <w:sz w:val="16"/>
          <w:szCs w:val="16"/>
        </w:rPr>
        <w:t xml:space="preserve"> A (OTA), BEA (</w:t>
      </w:r>
      <w:proofErr w:type="spellStart"/>
      <w:r w:rsidR="00424BA6" w:rsidRPr="00927A7E">
        <w:rPr>
          <w:sz w:val="16"/>
          <w:szCs w:val="16"/>
        </w:rPr>
        <w:t>beauvericin</w:t>
      </w:r>
      <w:proofErr w:type="spellEnd"/>
      <w:r w:rsidR="00424BA6" w:rsidRPr="00927A7E">
        <w:rPr>
          <w:sz w:val="16"/>
          <w:szCs w:val="16"/>
        </w:rPr>
        <w:t xml:space="preserve">), </w:t>
      </w:r>
      <w:proofErr w:type="spellStart"/>
      <w:r w:rsidR="00424BA6" w:rsidRPr="00927A7E">
        <w:rPr>
          <w:sz w:val="16"/>
          <w:szCs w:val="16"/>
        </w:rPr>
        <w:t>moniliformin</w:t>
      </w:r>
      <w:proofErr w:type="spellEnd"/>
      <w:r w:rsidR="00424BA6" w:rsidRPr="00927A7E">
        <w:rPr>
          <w:sz w:val="16"/>
          <w:szCs w:val="16"/>
        </w:rPr>
        <w:t xml:space="preserve"> (MON)</w:t>
      </w:r>
      <w:r w:rsidRPr="00927A7E">
        <w:rPr>
          <w:sz w:val="16"/>
          <w:szCs w:val="16"/>
        </w:rPr>
        <w:t xml:space="preserve">, </w:t>
      </w:r>
      <w:proofErr w:type="spellStart"/>
      <w:r w:rsidRPr="00927A7E">
        <w:rPr>
          <w:sz w:val="16"/>
          <w:szCs w:val="16"/>
        </w:rPr>
        <w:t>enniatin</w:t>
      </w:r>
      <w:proofErr w:type="spellEnd"/>
      <w:r w:rsidRPr="00927A7E">
        <w:rPr>
          <w:sz w:val="16"/>
          <w:szCs w:val="16"/>
        </w:rPr>
        <w:t xml:space="preserve"> A1 (ENN A1), </w:t>
      </w:r>
      <w:proofErr w:type="spellStart"/>
      <w:r w:rsidRPr="00927A7E">
        <w:rPr>
          <w:sz w:val="16"/>
          <w:szCs w:val="16"/>
        </w:rPr>
        <w:t>enniatin</w:t>
      </w:r>
      <w:proofErr w:type="spellEnd"/>
      <w:r w:rsidRPr="00927A7E">
        <w:rPr>
          <w:sz w:val="16"/>
          <w:szCs w:val="16"/>
        </w:rPr>
        <w:t xml:space="preserve"> B (ENN B)</w:t>
      </w:r>
    </w:p>
    <w:p w:rsidR="000B5803" w:rsidRPr="00927A7E" w:rsidRDefault="000B5803" w:rsidP="000B5803">
      <w:pPr>
        <w:autoSpaceDE/>
        <w:autoSpaceDN/>
        <w:adjustRightInd/>
        <w:spacing w:after="0"/>
        <w:jc w:val="left"/>
        <w:rPr>
          <w:sz w:val="16"/>
          <w:szCs w:val="16"/>
        </w:rPr>
      </w:pPr>
    </w:p>
    <w:p w:rsidR="00424BA6" w:rsidRPr="00424BA6" w:rsidRDefault="00424BA6" w:rsidP="00424BA6">
      <w:pPr>
        <w:autoSpaceDE/>
        <w:autoSpaceDN/>
        <w:adjustRightInd/>
        <w:spacing w:after="0"/>
        <w:jc w:val="left"/>
        <w:rPr>
          <w:sz w:val="18"/>
          <w:szCs w:val="18"/>
        </w:rPr>
      </w:pPr>
    </w:p>
    <w:p w:rsidR="00424BA6" w:rsidRPr="00A50EC0" w:rsidRDefault="00424BA6" w:rsidP="00F34E61">
      <w:pPr>
        <w:rPr>
          <w:sz w:val="18"/>
          <w:szCs w:val="18"/>
        </w:rPr>
      </w:pPr>
    </w:p>
    <w:p w:rsidR="00D9701A" w:rsidRDefault="00D9701A" w:rsidP="005A2FAB">
      <w:pPr>
        <w:pStyle w:val="EFSAHeading3"/>
        <w:numPr>
          <w:ilvl w:val="0"/>
          <w:numId w:val="1"/>
        </w:numPr>
      </w:pPr>
      <w:bookmarkStart w:id="14" w:name="_Toc356084"/>
      <w:r>
        <w:t>Mycotoxin occurrence</w:t>
      </w:r>
      <w:bookmarkEnd w:id="14"/>
    </w:p>
    <w:p w:rsidR="006B1E55" w:rsidRPr="000042AE" w:rsidRDefault="00416F47" w:rsidP="000042AE">
      <w:pPr>
        <w:spacing w:after="0"/>
        <w:rPr>
          <w:lang w:val="en-GB"/>
        </w:rPr>
      </w:pPr>
      <w:r w:rsidRPr="000042AE">
        <w:rPr>
          <w:lang w:val="en-GB"/>
        </w:rPr>
        <w:t>Several mycotoxin</w:t>
      </w:r>
      <w:r w:rsidR="00E46E56">
        <w:rPr>
          <w:lang w:val="en-GB"/>
        </w:rPr>
        <w:t>s</w:t>
      </w:r>
      <w:r w:rsidRPr="000042AE">
        <w:rPr>
          <w:lang w:val="en-GB"/>
        </w:rPr>
        <w:t xml:space="preserve"> are known to occur in sorghum, and AFs are the most studied. </w:t>
      </w:r>
      <w:r w:rsidR="00330D68">
        <w:rPr>
          <w:lang w:val="en-GB"/>
        </w:rPr>
        <w:t xml:space="preserve">It is known that </w:t>
      </w:r>
      <w:r w:rsidR="00AD6BF5" w:rsidRPr="000042AE">
        <w:rPr>
          <w:lang w:val="en-GB"/>
        </w:rPr>
        <w:t>AFs are produced in sorghum grains, but usually at lower level than found in maize</w:t>
      </w:r>
      <w:r w:rsidR="00B3790B" w:rsidRPr="000042AE">
        <w:rPr>
          <w:lang w:val="en-GB"/>
        </w:rPr>
        <w:t xml:space="preserve"> </w:t>
      </w:r>
      <w:r w:rsidR="00B3790B" w:rsidRPr="000042AE">
        <w:rPr>
          <w:lang w:val="en-GB"/>
        </w:rPr>
        <w:fldChar w:fldCharType="begin"/>
      </w:r>
      <w:r w:rsidR="00222BB2">
        <w:rPr>
          <w:lang w:val="en-GB"/>
        </w:rPr>
        <w:instrText xml:space="preserve"> ADDIN EN.CITE &lt;EndNote&gt;&lt;Cite&gt;&lt;Author&gt;Leslie&lt;/Author&gt;&lt;Year&gt;2014&lt;/Year&gt;&lt;RecNum&gt;847&lt;/RecNum&gt;&lt;DisplayText&gt;(Leslie, 2014)&lt;/DisplayText&gt;&lt;record&gt;&lt;rec-number&gt;847&lt;/rec-number&gt;&lt;foreign-keys&gt;&lt;key app="EN" db-id="tddea0z5w2vetherrfl5rt99dz0drpvr0p2z" timestamp="1548319682"&gt;847&lt;/key&gt;&lt;/foreign-keys&gt;&lt;ref-type name="Book Section"&gt;5&lt;/ref-type&gt;&lt;contributors&gt;&lt;authors&gt;&lt;author&gt;Leslie, J.F.&lt;/author&gt;&lt;/authors&gt;&lt;secondary-authors&gt;&lt;author&gt;Leslie, J. F.&lt;/author&gt;&lt;author&gt;Logrieco, A.F.&lt;/author&gt;&lt;/secondary-authors&gt;&lt;/contributors&gt;&lt;titles&gt;&lt;title&gt;Mycotoxins in the sorghum grain chain&lt;/title&gt;&lt;secondary-title&gt;Mycotoxin reduction in grain chains&lt;/secondary-title&gt;&lt;/titles&gt;&lt;dates&gt;&lt;year&gt;2014&lt;/year&gt;&lt;/dates&gt;&lt;pub-location&gt;Ames, Iowa 50010, USA&lt;/pub-location&gt;&lt;publisher&gt;Wiley Blackwell&lt;/publisher&gt;&lt;isbn&gt;978-0-08138-2083-5&lt;/isbn&gt;&lt;urls&gt;&lt;/urls&gt;&lt;/record&gt;&lt;/Cite&gt;&lt;/EndNote&gt;</w:instrText>
      </w:r>
      <w:r w:rsidR="00B3790B" w:rsidRPr="000042AE">
        <w:rPr>
          <w:lang w:val="en-GB"/>
        </w:rPr>
        <w:fldChar w:fldCharType="separate"/>
      </w:r>
      <w:r w:rsidR="00222BB2">
        <w:rPr>
          <w:noProof/>
          <w:lang w:val="en-GB"/>
        </w:rPr>
        <w:t>(Leslie, 2014)</w:t>
      </w:r>
      <w:r w:rsidR="00B3790B" w:rsidRPr="000042AE">
        <w:rPr>
          <w:lang w:val="en-GB"/>
        </w:rPr>
        <w:fldChar w:fldCharType="end"/>
      </w:r>
      <w:r w:rsidR="00B3790B" w:rsidRPr="000042AE">
        <w:rPr>
          <w:lang w:val="en-GB"/>
        </w:rPr>
        <w:t xml:space="preserve">. </w:t>
      </w:r>
      <w:r w:rsidR="00CD238C" w:rsidRPr="000042AE">
        <w:rPr>
          <w:lang w:val="en-GB"/>
        </w:rPr>
        <w:t xml:space="preserve">Other reported mycotoxins occurring in sorghum are </w:t>
      </w:r>
      <w:r w:rsidR="00EE1D52" w:rsidRPr="000042AE">
        <w:rPr>
          <w:lang w:val="en-GB"/>
        </w:rPr>
        <w:t xml:space="preserve">FBs, ZEN, OTA, </w:t>
      </w:r>
      <w:r w:rsidR="00C90200" w:rsidRPr="000042AE">
        <w:rPr>
          <w:lang w:val="en-GB"/>
        </w:rPr>
        <w:t>EAs</w:t>
      </w:r>
      <w:r w:rsidR="00DA7C20">
        <w:rPr>
          <w:lang w:val="en-GB"/>
        </w:rPr>
        <w:t xml:space="preserve">, </w:t>
      </w:r>
      <w:proofErr w:type="spellStart"/>
      <w:r w:rsidR="00DA7C20">
        <w:rPr>
          <w:lang w:val="en-GB"/>
        </w:rPr>
        <w:t>Alternaria</w:t>
      </w:r>
      <w:proofErr w:type="spellEnd"/>
      <w:r w:rsidR="00DA7C20">
        <w:rPr>
          <w:lang w:val="en-GB"/>
        </w:rPr>
        <w:t xml:space="preserve"> toxins</w:t>
      </w:r>
      <w:r w:rsidR="00CD238C" w:rsidRPr="000042AE">
        <w:rPr>
          <w:lang w:val="en-GB"/>
        </w:rPr>
        <w:t xml:space="preserve"> and </w:t>
      </w:r>
      <w:proofErr w:type="spellStart"/>
      <w:r w:rsidR="00CD238C" w:rsidRPr="000042AE">
        <w:rPr>
          <w:lang w:val="en-GB"/>
        </w:rPr>
        <w:t>moniliformin</w:t>
      </w:r>
      <w:proofErr w:type="spellEnd"/>
      <w:r w:rsidR="00CD238C" w:rsidRPr="000042AE">
        <w:rPr>
          <w:lang w:val="en-GB"/>
        </w:rPr>
        <w:t xml:space="preserve"> </w:t>
      </w:r>
      <w:r w:rsidR="00CD238C" w:rsidRPr="000042AE">
        <w:rPr>
          <w:lang w:val="en-GB"/>
        </w:rPr>
        <w:fldChar w:fldCharType="begin"/>
      </w:r>
      <w:r w:rsidR="00D3366B" w:rsidRPr="000042AE">
        <w:rPr>
          <w:lang w:val="en-GB"/>
        </w:rPr>
        <w:instrText xml:space="preserve"> ADDIN EN.CITE &lt;EndNote&gt;&lt;Cite&gt;&lt;Author&gt;Shimshoni&lt;/Author&gt;&lt;Year&gt;2017&lt;/Year&gt;&lt;RecNum&gt;7&lt;/RecNum&gt;&lt;DisplayText&gt;(Shimshoni et al., 2017)&lt;/DisplayText&gt;&lt;record&gt;&lt;rec-number&gt;7&lt;/rec-number&gt;&lt;foreign-keys&gt;&lt;key app="EN" db-id="d9a2dxs2mp90fser0xlv2wenwxrz2df9stvw" timestamp="1504536701"&gt;7&lt;/key&gt;&lt;/foreign-keys&gt;&lt;ref-type name="Journal Article"&gt;17&lt;/ref-type&gt;&lt;contributors&gt;&lt;authors&gt;&lt;author&gt;Shimshoni, J. A.&lt;/author&gt;&lt;author&gt;Cuneah, O.&lt;/author&gt;&lt;author&gt;Barel, S.&lt;/author&gt;&lt;author&gt;Sulyok, M.&lt;/author&gt;&lt;author&gt;Krska, R.&lt;/author&gt;&lt;author&gt;Sionov, E.&lt;/author&gt;&lt;author&gt;Meller Harel, Y.&lt;/author&gt;&lt;/authors&gt;&lt;/contributors&gt;&lt;titles&gt;&lt;title&gt;Newly discovered ergot alkaloids in Sorghum ergot Claviceps africana occurring for the first time in Israel&lt;/title&gt;&lt;secondary-title&gt;Food chemistry&lt;/secondary-title&gt;&lt;/titles&gt;&lt;periodical&gt;&lt;full-title&gt;Food Chemistry&lt;/full-title&gt;&lt;/periodical&gt;&lt;pages&gt;459-467&lt;/pages&gt;&lt;volume&gt;219&lt;/volume&gt;&lt;dates&gt;&lt;year&gt;2017&lt;/year&gt;&lt;/dates&gt;&lt;urls&gt;&lt;related-urls&gt;&lt;url&gt;https://ac.els-cdn.com/S0308814616315813/1-s2.0-S0308814616315813-main.pdf?_tid=b92a254e-c9be-471a-b49c-49d68b590ff6&amp;amp;acdnat=1531237366_0954133869aa3002f92d925f4ec9301f&lt;/url&gt;&lt;/related-urls&gt;&lt;/urls&gt;&lt;electronic-resource-num&gt;&lt;style face="normal" font="default" size="100%"&gt;I &lt;/style&gt;&lt;style face="underline" font="default" size="100%"&gt;http://dx.doi.org/10.1016/j.foodchem.2016.09.182&lt;/style&gt;&lt;/electronic-resource-num&gt;&lt;research-notes&gt;TS4&lt;/research-notes&gt;&lt;language&gt;English&lt;/language&gt;&lt;/record&gt;&lt;/Cite&gt;&lt;/EndNote&gt;</w:instrText>
      </w:r>
      <w:r w:rsidR="00CD238C" w:rsidRPr="000042AE">
        <w:rPr>
          <w:lang w:val="en-GB"/>
        </w:rPr>
        <w:fldChar w:fldCharType="separate"/>
      </w:r>
      <w:r w:rsidR="00CD238C" w:rsidRPr="000042AE">
        <w:rPr>
          <w:noProof/>
          <w:lang w:val="en-GB"/>
        </w:rPr>
        <w:t>(Shimshoni et al., 2017)</w:t>
      </w:r>
      <w:r w:rsidR="00CD238C" w:rsidRPr="000042AE">
        <w:rPr>
          <w:lang w:val="en-GB"/>
        </w:rPr>
        <w:fldChar w:fldCharType="end"/>
      </w:r>
      <w:r w:rsidR="00F42B2D">
        <w:rPr>
          <w:lang w:val="en-GB"/>
        </w:rPr>
        <w:t>(</w:t>
      </w:r>
      <w:r w:rsidR="00F42B2D" w:rsidRPr="00F42B2D">
        <w:rPr>
          <w:b/>
          <w:lang w:val="en-GB"/>
        </w:rPr>
        <w:t>Table G.1</w:t>
      </w:r>
      <w:r w:rsidR="00F42B2D">
        <w:rPr>
          <w:lang w:val="en-GB"/>
        </w:rPr>
        <w:t>)</w:t>
      </w:r>
      <w:r w:rsidR="00CD238C" w:rsidRPr="000042AE">
        <w:rPr>
          <w:lang w:val="en-GB"/>
        </w:rPr>
        <w:t xml:space="preserve">. </w:t>
      </w:r>
      <w:r w:rsidR="00A70004">
        <w:rPr>
          <w:lang w:val="en-GB"/>
        </w:rPr>
        <w:t>However</w:t>
      </w:r>
      <w:r w:rsidR="00E46E56">
        <w:rPr>
          <w:lang w:val="en-GB"/>
        </w:rPr>
        <w:t>,</w:t>
      </w:r>
      <w:r w:rsidR="00A70004">
        <w:rPr>
          <w:lang w:val="en-GB"/>
        </w:rPr>
        <w:t xml:space="preserve"> determining the level of contamination is not easy due to the </w:t>
      </w:r>
      <w:r w:rsidR="00BB7033">
        <w:rPr>
          <w:lang w:val="en-GB"/>
        </w:rPr>
        <w:t>lack</w:t>
      </w:r>
      <w:r w:rsidR="00A70004">
        <w:rPr>
          <w:lang w:val="en-GB"/>
        </w:rPr>
        <w:t xml:space="preserve"> of available </w:t>
      </w:r>
      <w:r w:rsidR="00BB7033">
        <w:rPr>
          <w:lang w:val="en-GB"/>
        </w:rPr>
        <w:t xml:space="preserve">data </w:t>
      </w:r>
      <w:r w:rsidR="00A70004">
        <w:rPr>
          <w:lang w:val="en-GB"/>
        </w:rPr>
        <w:t>in the literature. In particular, n</w:t>
      </w:r>
      <w:r w:rsidR="000042AE" w:rsidRPr="000042AE">
        <w:rPr>
          <w:lang w:val="en-GB"/>
        </w:rPr>
        <w:t xml:space="preserve">ot many data have been found </w:t>
      </w:r>
      <w:r w:rsidR="00140BB9">
        <w:rPr>
          <w:lang w:val="en-GB"/>
        </w:rPr>
        <w:t xml:space="preserve">in Europe </w:t>
      </w:r>
      <w:r w:rsidR="000042AE" w:rsidRPr="000042AE">
        <w:rPr>
          <w:lang w:val="en-GB"/>
        </w:rPr>
        <w:t xml:space="preserve">on the occurrence of mycotoxins </w:t>
      </w:r>
      <w:r w:rsidR="00140BB9">
        <w:rPr>
          <w:lang w:val="en-GB"/>
        </w:rPr>
        <w:t xml:space="preserve">in </w:t>
      </w:r>
      <w:r w:rsidR="000042AE" w:rsidRPr="000042AE">
        <w:rPr>
          <w:lang w:val="en-GB"/>
        </w:rPr>
        <w:t xml:space="preserve">sorghum. </w:t>
      </w:r>
      <w:r w:rsidR="00861CE7">
        <w:rPr>
          <w:lang w:val="en-GB"/>
        </w:rPr>
        <w:t>Most o</w:t>
      </w:r>
      <w:r w:rsidR="00140BB9">
        <w:rPr>
          <w:lang w:val="en-GB"/>
        </w:rPr>
        <w:t>f the ava</w:t>
      </w:r>
      <w:r w:rsidR="00DA7C20">
        <w:rPr>
          <w:lang w:val="en-GB"/>
        </w:rPr>
        <w:t>ilable papers</w:t>
      </w:r>
      <w:r w:rsidR="00140BB9">
        <w:rPr>
          <w:lang w:val="en-GB"/>
        </w:rPr>
        <w:t xml:space="preserve"> analyse samples coming from no-EU countries, mainly Africa. Only one</w:t>
      </w:r>
      <w:r w:rsidR="00DA7C20">
        <w:rPr>
          <w:lang w:val="en-GB"/>
        </w:rPr>
        <w:t xml:space="preserve"> paper</w:t>
      </w:r>
      <w:r w:rsidR="00140BB9">
        <w:rPr>
          <w:lang w:val="en-GB"/>
        </w:rPr>
        <w:t xml:space="preserve"> reports </w:t>
      </w:r>
      <w:r w:rsidR="00E04CF3">
        <w:rPr>
          <w:lang w:val="en-GB"/>
        </w:rPr>
        <w:t xml:space="preserve">occurrence </w:t>
      </w:r>
      <w:r w:rsidR="00140BB9">
        <w:rPr>
          <w:lang w:val="en-GB"/>
        </w:rPr>
        <w:t>data of red sorghum cultivated in EU an</w:t>
      </w:r>
      <w:r w:rsidR="00C576EC">
        <w:rPr>
          <w:lang w:val="en-GB"/>
        </w:rPr>
        <w:t>d destined to feed use</w:t>
      </w:r>
      <w:r w:rsidR="00DA7C20">
        <w:rPr>
          <w:lang w:val="en-GB"/>
        </w:rPr>
        <w:t xml:space="preserve">. The authors reported the presence of T2, </w:t>
      </w:r>
      <w:proofErr w:type="spellStart"/>
      <w:r w:rsidR="00DA7C20" w:rsidRPr="00DA7C20">
        <w:rPr>
          <w:lang w:val="en-GB"/>
        </w:rPr>
        <w:t>Diacetoxyscirpenol</w:t>
      </w:r>
      <w:proofErr w:type="spellEnd"/>
      <w:r w:rsidR="00DA7C20" w:rsidRPr="00DA7C20">
        <w:rPr>
          <w:lang w:val="en-GB"/>
        </w:rPr>
        <w:t xml:space="preserve"> (DAS)</w:t>
      </w:r>
      <w:r w:rsidR="00DA7C20">
        <w:rPr>
          <w:lang w:val="en-GB"/>
        </w:rPr>
        <w:t xml:space="preserve"> and ZEN, of which DAS showed the highest occurrence rate (90%)</w:t>
      </w:r>
      <w:r w:rsidR="00BB7033">
        <w:rPr>
          <w:lang w:val="en-GB"/>
        </w:rPr>
        <w:fldChar w:fldCharType="begin"/>
      </w:r>
      <w:r w:rsidR="000C6DAC">
        <w:rPr>
          <w:lang w:val="en-GB"/>
        </w:rPr>
        <w:instrText xml:space="preserve"> ADDIN EN.CITE &lt;EndNote&gt;&lt;Cite&gt;&lt;Author&gt;Ediage&lt;/Author&gt;&lt;Year&gt;2015&lt;/Year&gt;&lt;RecNum&gt;125&lt;/RecNum&gt;&lt;DisplayText&gt;(Ediage et al., 2015)&lt;/DisplayText&gt;&lt;record&gt;&lt;rec-number&gt;125&lt;/rec-number&gt;&lt;foreign-keys&gt;&lt;key app="EN" db-id="d9a2dxs2mp90fser0xlv2wenwxrz2df9stvw" timestamp="1504536701"&gt;125&lt;/key&gt;&lt;/foreign-keys&gt;&lt;ref-type name="Journal Article"&gt;17&lt;/ref-type&gt;&lt;contributors&gt;&lt;authors&gt;&lt;author&gt;Ediage, E. N.&lt;/author&gt;&lt;author&gt;Poucke, C. van&lt;/author&gt;&lt;author&gt;Saeger, S. de&lt;/author&gt;&lt;author&gt;van Poucke, C.&lt;/author&gt;&lt;author&gt;de Saeger, S.&lt;/author&gt;&lt;/authors&gt;&lt;/contributors&gt;&lt;titles&gt;&lt;title&gt;A multi-analyte LC-MS/MS method for the analysis of 23 mycotoxins in different sorghum varieties: the forgotten sample matrix&lt;/title&gt;&lt;secondary-title&gt;Food Chemistry&lt;/secondary-title&gt;&lt;/titles&gt;&lt;periodical&gt;&lt;full-title&gt;Food Chemistry&lt;/full-title&gt;&lt;/periodical&gt;&lt;pages&gt;397-404&lt;/pages&gt;&lt;volume&gt;177&lt;/volume&gt;&lt;dates&gt;&lt;year&gt;2015&lt;/year&gt;&lt;/dates&gt;&lt;urls&gt;&lt;/urls&gt;&lt;research-notes&gt;TS4&lt;/research-notes&gt;&lt;language&gt;English&lt;/language&gt;&lt;/record&gt;&lt;/Cite&gt;&lt;/EndNote&gt;</w:instrText>
      </w:r>
      <w:r w:rsidR="00BB7033">
        <w:rPr>
          <w:lang w:val="en-GB"/>
        </w:rPr>
        <w:fldChar w:fldCharType="separate"/>
      </w:r>
      <w:proofErr w:type="gramStart"/>
      <w:r w:rsidR="000C6DAC">
        <w:rPr>
          <w:noProof/>
          <w:lang w:val="en-GB"/>
        </w:rPr>
        <w:t>(Ediage et al., 2015)</w:t>
      </w:r>
      <w:r w:rsidR="00BB7033">
        <w:rPr>
          <w:lang w:val="en-GB"/>
        </w:rPr>
        <w:fldChar w:fldCharType="end"/>
      </w:r>
      <w:r w:rsidR="00DA7C20">
        <w:rPr>
          <w:lang w:val="en-GB"/>
        </w:rPr>
        <w:t>.</w:t>
      </w:r>
      <w:proofErr w:type="gramEnd"/>
      <w:r w:rsidR="00DA7C20">
        <w:rPr>
          <w:lang w:val="en-GB"/>
        </w:rPr>
        <w:t xml:space="preserve"> </w:t>
      </w:r>
      <w:r w:rsidR="000042AE" w:rsidRPr="000042AE">
        <w:rPr>
          <w:lang w:val="en-GB"/>
        </w:rPr>
        <w:t>On the contrary, quite an increasing interest has been noted among African countries where</w:t>
      </w:r>
      <w:r w:rsidR="00A70004">
        <w:rPr>
          <w:lang w:val="en-GB"/>
        </w:rPr>
        <w:t>, as said,</w:t>
      </w:r>
      <w:r w:rsidR="000042AE" w:rsidRPr="000042AE">
        <w:rPr>
          <w:lang w:val="en-GB"/>
        </w:rPr>
        <w:t xml:space="preserve"> sorghum is one of the pri</w:t>
      </w:r>
      <w:r w:rsidR="00C576EC">
        <w:rPr>
          <w:lang w:val="en-GB"/>
        </w:rPr>
        <w:t xml:space="preserve">ncipal staple cereals. A </w:t>
      </w:r>
      <w:r w:rsidR="000042AE" w:rsidRPr="000042AE">
        <w:rPr>
          <w:lang w:val="en-GB"/>
        </w:rPr>
        <w:t>study published in 2018 reported that o</w:t>
      </w:r>
      <w:r w:rsidR="00A70004">
        <w:rPr>
          <w:lang w:val="en-GB"/>
        </w:rPr>
        <w:t>f</w:t>
      </w:r>
      <w:r w:rsidR="000042AE" w:rsidRPr="000042AE">
        <w:rPr>
          <w:lang w:val="en-GB"/>
        </w:rPr>
        <w:t xml:space="preserve"> 1533 sorghum samples</w:t>
      </w:r>
      <w:r w:rsidR="00222BB2">
        <w:rPr>
          <w:lang w:val="en-GB"/>
        </w:rPr>
        <w:t xml:space="preserve"> coming from </w:t>
      </w:r>
      <w:r w:rsidR="00222BB2" w:rsidRPr="00222BB2">
        <w:rPr>
          <w:lang w:val="en-GB"/>
        </w:rPr>
        <w:t>sub-Saharan African</w:t>
      </w:r>
      <w:r w:rsidR="00222BB2">
        <w:rPr>
          <w:lang w:val="en-GB"/>
        </w:rPr>
        <w:t xml:space="preserve"> countries</w:t>
      </w:r>
      <w:r w:rsidR="000042AE" w:rsidRPr="000042AE">
        <w:rPr>
          <w:lang w:val="en-GB"/>
        </w:rPr>
        <w:t xml:space="preserve">, 33% were contaminated with at least one of the following mycotoxins: AFs, FBs, </w:t>
      </w:r>
      <w:proofErr w:type="spellStart"/>
      <w:r w:rsidR="000042AE" w:rsidRPr="000042AE">
        <w:rPr>
          <w:lang w:val="en-GB"/>
        </w:rPr>
        <w:t>sterigmatocystin</w:t>
      </w:r>
      <w:proofErr w:type="spellEnd"/>
      <w:r w:rsidR="000042AE" w:rsidRPr="000042AE">
        <w:rPr>
          <w:lang w:val="en-GB"/>
        </w:rPr>
        <w:t xml:space="preserve">, </w:t>
      </w:r>
      <w:proofErr w:type="spellStart"/>
      <w:r w:rsidR="000042AE" w:rsidRPr="000042AE">
        <w:rPr>
          <w:lang w:val="en-GB"/>
        </w:rPr>
        <w:t>Alternaria</w:t>
      </w:r>
      <w:proofErr w:type="spellEnd"/>
      <w:r w:rsidR="000042AE" w:rsidRPr="000042AE">
        <w:rPr>
          <w:lang w:val="en-GB"/>
        </w:rPr>
        <w:t xml:space="preserve"> toxins, OTA and ZEN, being </w:t>
      </w:r>
      <w:r w:rsidR="00A70004" w:rsidRPr="000042AE">
        <w:rPr>
          <w:lang w:val="en-GB"/>
        </w:rPr>
        <w:t>FBs (17%)</w:t>
      </w:r>
      <w:r w:rsidR="00A70004">
        <w:rPr>
          <w:lang w:val="en-GB"/>
        </w:rPr>
        <w:t>,</w:t>
      </w:r>
      <w:r w:rsidR="00A70004" w:rsidRPr="000042AE">
        <w:rPr>
          <w:lang w:val="en-GB"/>
        </w:rPr>
        <w:t xml:space="preserve"> </w:t>
      </w:r>
      <w:proofErr w:type="spellStart"/>
      <w:r w:rsidR="000042AE" w:rsidRPr="000042AE">
        <w:rPr>
          <w:lang w:val="en-GB"/>
        </w:rPr>
        <w:t>sterigmatocystin</w:t>
      </w:r>
      <w:proofErr w:type="spellEnd"/>
      <w:r w:rsidR="000042AE" w:rsidRPr="000042AE">
        <w:rPr>
          <w:lang w:val="en-GB"/>
        </w:rPr>
        <w:t xml:space="preserve"> (15%), and AFs</w:t>
      </w:r>
      <w:r w:rsidR="00F4326C">
        <w:rPr>
          <w:lang w:val="en-GB"/>
        </w:rPr>
        <w:t xml:space="preserve"> </w:t>
      </w:r>
      <w:r w:rsidR="000042AE" w:rsidRPr="000042AE">
        <w:rPr>
          <w:lang w:val="en-GB"/>
        </w:rPr>
        <w:t>(13%) the most prevalent</w:t>
      </w:r>
      <w:r w:rsidR="00222BB2">
        <w:rPr>
          <w:lang w:val="en-GB"/>
        </w:rPr>
        <w:t xml:space="preserve"> </w:t>
      </w:r>
      <w:r w:rsidR="00222BB2">
        <w:rPr>
          <w:lang w:val="en-GB"/>
        </w:rPr>
        <w:fldChar w:fldCharType="begin"/>
      </w:r>
      <w:r w:rsidR="00222BB2">
        <w:rPr>
          <w:lang w:val="en-GB"/>
        </w:rPr>
        <w:instrText xml:space="preserve"> ADDIN EN.CITE &lt;EndNote&gt;&lt;Cite&gt;&lt;Author&gt;Ssepuuya&lt;/Author&gt;&lt;Year&gt;2018&lt;/Year&gt;&lt;RecNum&gt;853&lt;/RecNum&gt;&lt;DisplayText&gt;(Ssepuuya et al., 2018)&lt;/DisplayText&gt;&lt;record&gt;&lt;rec-number&gt;853&lt;/rec-number&gt;&lt;foreign-keys&gt;&lt;key app="EN" db-id="d9a2dxs2mp90fser0xlv2wenwxrz2df9stvw" timestamp="1549457579"&gt;853&lt;/key&gt;&lt;/foreign-keys&gt;&lt;ref-type name="Journal Article"&gt;17&lt;/ref-type&gt;&lt;contributors&gt;&lt;authors&gt;&lt;author&gt;Ssepuuya, G.&lt;/author&gt;&lt;author&gt;Van Poucke, C.&lt;/author&gt;&lt;author&gt;Ediage, E.N.&lt;/author&gt;&lt;author&gt;Mulholland, C.&lt;/author&gt;&lt;author&gt;Tritscher, A.&lt;/author&gt;&lt;author&gt;Verger, P.&lt;/author&gt;&lt;author&gt;Kenny, M.&lt;/author&gt;&lt;author&gt;Bessy, C.&lt;/author&gt;&lt;author&gt;De Saeger, S.  &lt;/author&gt;&lt;/authors&gt;&lt;/contributors&gt;&lt;titles&gt;&lt;title&gt;Mycotoxin contamination of sorghum and its contribution to human dietary exposure in four sub-Saharan countries&lt;/title&gt;&lt;secondary-title&gt;Food Addit. Contam. Part A&lt;/secondary-title&gt;&lt;/titles&gt;&lt;periodical&gt;&lt;full-title&gt;Food Addit. Contam. Part A&lt;/full-title&gt;&lt;/periodical&gt;&lt;pages&gt;1384–1393&lt;/pages&gt;&lt;volume&gt;35&lt;/volume&gt;&lt;dates&gt;&lt;year&gt;2018&lt;/year&gt;&lt;/dates&gt;&lt;urls&gt;&lt;/urls&gt;&lt;/record&gt;&lt;/Cite&gt;&lt;/EndNote&gt;</w:instrText>
      </w:r>
      <w:r w:rsidR="00222BB2">
        <w:rPr>
          <w:lang w:val="en-GB"/>
        </w:rPr>
        <w:fldChar w:fldCharType="separate"/>
      </w:r>
      <w:r w:rsidR="00222BB2">
        <w:rPr>
          <w:noProof/>
          <w:lang w:val="en-GB"/>
        </w:rPr>
        <w:t>(Ssepuuya et al., 2018)</w:t>
      </w:r>
      <w:r w:rsidR="00222BB2">
        <w:rPr>
          <w:lang w:val="en-GB"/>
        </w:rPr>
        <w:fldChar w:fldCharType="end"/>
      </w:r>
      <w:r w:rsidR="000042AE" w:rsidRPr="000042AE">
        <w:rPr>
          <w:lang w:val="en-GB"/>
        </w:rPr>
        <w:t>.</w:t>
      </w:r>
    </w:p>
    <w:p w:rsidR="00BE5958" w:rsidRPr="000042AE" w:rsidRDefault="00BE5958" w:rsidP="00BE5958">
      <w:pPr>
        <w:rPr>
          <w:b/>
        </w:rPr>
      </w:pPr>
    </w:p>
    <w:p w:rsidR="00D9701A" w:rsidRDefault="00D9701A" w:rsidP="005A2FAB">
      <w:pPr>
        <w:pStyle w:val="EFSAHeading3"/>
        <w:numPr>
          <w:ilvl w:val="0"/>
          <w:numId w:val="1"/>
        </w:numPr>
      </w:pPr>
      <w:bookmarkStart w:id="15" w:name="_Toc356085"/>
      <w:r>
        <w:t xml:space="preserve">Cropping system </w:t>
      </w:r>
      <w:r w:rsidR="00770900">
        <w:t>and harvest management</w:t>
      </w:r>
      <w:bookmarkEnd w:id="15"/>
    </w:p>
    <w:p w:rsidR="005C767D" w:rsidRPr="004F5842" w:rsidRDefault="005977CD" w:rsidP="005977CD">
      <w:pPr>
        <w:rPr>
          <w:lang w:val="en-GB"/>
        </w:rPr>
      </w:pPr>
      <w:r w:rsidRPr="00190AF5">
        <w:rPr>
          <w:lang w:val="en-GB"/>
        </w:rPr>
        <w:t xml:space="preserve">Starting from 2016, the European Union enhanced a series of important initiatives promoting the use of sorghum in Europe, especially for its technical and economic assets in terms of production and its potential uses and outlets for human food (gluten-free segment), animal feed and non-food outlets (energy biomass, bioethanol, biomaterials). In 2017, subsidies were received from the European Union for the promotion of sorghum in seven countries, including Spain, France, Italy, Romania, Bulgaria, Ukraine and Russia. Moreover, it was created </w:t>
      </w:r>
      <w:proofErr w:type="gramStart"/>
      <w:r w:rsidRPr="00190AF5">
        <w:rPr>
          <w:lang w:val="en-GB"/>
        </w:rPr>
        <w:t>a</w:t>
      </w:r>
      <w:r w:rsidR="00862CE5">
        <w:rPr>
          <w:lang w:val="en-GB"/>
        </w:rPr>
        <w:t>n</w:t>
      </w:r>
      <w:proofErr w:type="gramEnd"/>
      <w:r w:rsidRPr="00190AF5">
        <w:rPr>
          <w:lang w:val="en-GB"/>
        </w:rPr>
        <w:t xml:space="preserve"> European sorghum association to lead all main initiatives, named “Sorghum ID”. On the dedicated website of the mentioned association, </w:t>
      </w:r>
      <w:r>
        <w:rPr>
          <w:lang w:val="en-GB"/>
        </w:rPr>
        <w:t xml:space="preserve">same guidelines for </w:t>
      </w:r>
      <w:r w:rsidRPr="00190AF5">
        <w:rPr>
          <w:lang w:val="en-GB"/>
        </w:rPr>
        <w:t>good agricultural practices in sorghum management</w:t>
      </w:r>
      <w:r w:rsidR="00922CB6" w:rsidRPr="00922CB6">
        <w:rPr>
          <w:lang w:val="en-GB"/>
        </w:rPr>
        <w:t xml:space="preserve"> </w:t>
      </w:r>
      <w:r w:rsidR="00922CB6">
        <w:rPr>
          <w:lang w:val="en-GB"/>
        </w:rPr>
        <w:t>were</w:t>
      </w:r>
      <w:r w:rsidR="00922CB6" w:rsidRPr="00190AF5">
        <w:rPr>
          <w:lang w:val="en-GB"/>
        </w:rPr>
        <w:t xml:space="preserve"> </w:t>
      </w:r>
      <w:proofErr w:type="gramStart"/>
      <w:r w:rsidR="00922CB6">
        <w:rPr>
          <w:lang w:val="en-GB"/>
        </w:rPr>
        <w:t>published</w:t>
      </w:r>
      <w:r w:rsidR="004F5842">
        <w:rPr>
          <w:lang w:val="en-GB"/>
        </w:rPr>
        <w:t>,</w:t>
      </w:r>
      <w:proofErr w:type="gramEnd"/>
      <w:r w:rsidR="004F5842">
        <w:rPr>
          <w:lang w:val="en-GB"/>
        </w:rPr>
        <w:t xml:space="preserve"> however none of these good practices </w:t>
      </w:r>
      <w:r w:rsidR="005A2244">
        <w:rPr>
          <w:lang w:val="en-GB"/>
        </w:rPr>
        <w:t>were</w:t>
      </w:r>
      <w:r w:rsidR="004F5842">
        <w:rPr>
          <w:lang w:val="en-GB"/>
        </w:rPr>
        <w:t xml:space="preserve"> directly linked to the problem of mycotoxins in this crop.</w:t>
      </w:r>
      <w:r>
        <w:rPr>
          <w:lang w:val="en-GB"/>
        </w:rPr>
        <w:t xml:space="preserve"> </w:t>
      </w:r>
      <w:r w:rsidR="009E4549">
        <w:rPr>
          <w:lang w:val="en-GB"/>
        </w:rPr>
        <w:t>In particular, s</w:t>
      </w:r>
      <w:r>
        <w:rPr>
          <w:lang w:val="en-GB"/>
        </w:rPr>
        <w:t xml:space="preserve">ame </w:t>
      </w:r>
      <w:r w:rsidR="00B00A2C">
        <w:rPr>
          <w:lang w:val="en-GB"/>
        </w:rPr>
        <w:t xml:space="preserve">recommended </w:t>
      </w:r>
      <w:r w:rsidRPr="00707575">
        <w:rPr>
          <w:lang w:val="en-GB"/>
        </w:rPr>
        <w:t>conduct</w:t>
      </w:r>
      <w:r>
        <w:rPr>
          <w:lang w:val="en-GB"/>
        </w:rPr>
        <w:t>s are suggested for sowing density, fertilisation, irrigation and parasite pressure as well as h</w:t>
      </w:r>
      <w:r w:rsidRPr="00707575">
        <w:rPr>
          <w:lang w:val="en-GB"/>
        </w:rPr>
        <w:t>arvest</w:t>
      </w:r>
      <w:r>
        <w:rPr>
          <w:lang w:val="en-GB"/>
        </w:rPr>
        <w:t xml:space="preserve">ing and drying. Regarding the </w:t>
      </w:r>
      <w:r w:rsidR="00B00A2C">
        <w:rPr>
          <w:lang w:val="en-GB"/>
        </w:rPr>
        <w:t>latter two,</w:t>
      </w:r>
      <w:r>
        <w:rPr>
          <w:lang w:val="en-GB"/>
        </w:rPr>
        <w:t xml:space="preserve"> it is suggested to harvest </w:t>
      </w:r>
      <w:r w:rsidRPr="00707575">
        <w:rPr>
          <w:lang w:val="en-GB"/>
        </w:rPr>
        <w:t>while humidity levels are between 18 and 25%</w:t>
      </w:r>
      <w:r>
        <w:rPr>
          <w:lang w:val="en-GB"/>
        </w:rPr>
        <w:t xml:space="preserve"> to facilitate drying processes</w:t>
      </w:r>
      <w:r w:rsidR="00B00A2C">
        <w:rPr>
          <w:lang w:val="en-GB"/>
        </w:rPr>
        <w:t xml:space="preserve"> which are considered essential </w:t>
      </w:r>
      <w:r>
        <w:rPr>
          <w:lang w:val="en-GB"/>
        </w:rPr>
        <w:t>because s</w:t>
      </w:r>
      <w:r w:rsidRPr="00707575">
        <w:rPr>
          <w:lang w:val="en-GB"/>
        </w:rPr>
        <w:t>orghum grains need to be stored below 15% humidity.</w:t>
      </w:r>
      <w:r>
        <w:rPr>
          <w:lang w:val="en-GB"/>
        </w:rPr>
        <w:t xml:space="preserve"> </w:t>
      </w:r>
      <w:r w:rsidR="004F5842">
        <w:rPr>
          <w:lang w:val="en-GB"/>
        </w:rPr>
        <w:t>However, as previously said, d</w:t>
      </w:r>
      <w:r>
        <w:rPr>
          <w:lang w:val="en-GB"/>
        </w:rPr>
        <w:t xml:space="preserve">espite the increasing effort in </w:t>
      </w:r>
      <w:r w:rsidR="00862CE5">
        <w:rPr>
          <w:lang w:val="en-GB"/>
        </w:rPr>
        <w:t xml:space="preserve">optimizing </w:t>
      </w:r>
      <w:r>
        <w:rPr>
          <w:lang w:val="en-GB"/>
        </w:rPr>
        <w:t xml:space="preserve">sorghum </w:t>
      </w:r>
      <w:r w:rsidR="00862CE5">
        <w:rPr>
          <w:lang w:val="en-GB"/>
        </w:rPr>
        <w:t>cultivation</w:t>
      </w:r>
      <w:r>
        <w:rPr>
          <w:lang w:val="en-GB"/>
        </w:rPr>
        <w:t>, l</w:t>
      </w:r>
      <w:r w:rsidR="004D5BA4">
        <w:rPr>
          <w:lang w:val="en-GB"/>
        </w:rPr>
        <w:t>ittle research has</w:t>
      </w:r>
      <w:r w:rsidR="005C767D">
        <w:rPr>
          <w:lang w:val="en-GB"/>
        </w:rPr>
        <w:t xml:space="preserve"> been done on </w:t>
      </w:r>
      <w:r w:rsidR="00B55797">
        <w:rPr>
          <w:lang w:val="en-GB"/>
        </w:rPr>
        <w:t xml:space="preserve">the management </w:t>
      </w:r>
      <w:r w:rsidR="002E3D83">
        <w:rPr>
          <w:lang w:val="en-GB"/>
        </w:rPr>
        <w:t xml:space="preserve">of mycotoxins in </w:t>
      </w:r>
      <w:r w:rsidR="00862CE5">
        <w:rPr>
          <w:lang w:val="en-GB"/>
        </w:rPr>
        <w:t>this crop</w:t>
      </w:r>
      <w:r w:rsidR="002E3D83">
        <w:rPr>
          <w:lang w:val="en-GB"/>
        </w:rPr>
        <w:t xml:space="preserve"> either </w:t>
      </w:r>
      <w:r w:rsidR="005F7F45">
        <w:rPr>
          <w:lang w:val="en-GB"/>
        </w:rPr>
        <w:t>in field and after harvesting</w:t>
      </w:r>
      <w:r w:rsidR="002B626B">
        <w:rPr>
          <w:lang w:val="en-GB"/>
        </w:rPr>
        <w:t>; av</w:t>
      </w:r>
      <w:r w:rsidR="005F7F45">
        <w:rPr>
          <w:lang w:val="en-GB"/>
        </w:rPr>
        <w:t>ailable i</w:t>
      </w:r>
      <w:r w:rsidR="00B55797">
        <w:rPr>
          <w:lang w:val="en-GB"/>
        </w:rPr>
        <w:t xml:space="preserve">nformation </w:t>
      </w:r>
      <w:r w:rsidR="005F7F45">
        <w:rPr>
          <w:lang w:val="en-GB"/>
        </w:rPr>
        <w:t>is rather scarce and patchy</w:t>
      </w:r>
      <w:r w:rsidR="000A5450">
        <w:rPr>
          <w:lang w:val="en-GB"/>
        </w:rPr>
        <w:t>, and mainly influence</w:t>
      </w:r>
      <w:r w:rsidR="00861CE7">
        <w:rPr>
          <w:lang w:val="en-GB"/>
        </w:rPr>
        <w:t>d</w:t>
      </w:r>
      <w:r w:rsidR="000A5450">
        <w:rPr>
          <w:lang w:val="en-GB"/>
        </w:rPr>
        <w:t xml:space="preserve"> by the different </w:t>
      </w:r>
      <w:proofErr w:type="spellStart"/>
      <w:r w:rsidR="000A5450">
        <w:rPr>
          <w:lang w:val="en-GB"/>
        </w:rPr>
        <w:t>pathosystems</w:t>
      </w:r>
      <w:proofErr w:type="spellEnd"/>
      <w:r w:rsidR="005F7F45">
        <w:rPr>
          <w:lang w:val="en-GB"/>
        </w:rPr>
        <w:t xml:space="preserve">. </w:t>
      </w:r>
      <w:r w:rsidR="00E45AD5">
        <w:rPr>
          <w:lang w:val="en-GB"/>
        </w:rPr>
        <w:t xml:space="preserve">Wet grain at harvest as well as stressing factor to the plant (i.e. drought or poor nutrition) are the only in field conditions correlated to </w:t>
      </w:r>
      <w:r w:rsidR="0027451C">
        <w:rPr>
          <w:lang w:val="en-GB"/>
        </w:rPr>
        <w:t>AFs</w:t>
      </w:r>
      <w:r w:rsidR="00E45AD5">
        <w:rPr>
          <w:lang w:val="en-GB"/>
        </w:rPr>
        <w:t xml:space="preserve"> contamination in sorghum so far</w:t>
      </w:r>
      <w:r w:rsidR="00794DEC">
        <w:rPr>
          <w:lang w:val="en-GB"/>
        </w:rPr>
        <w:t xml:space="preserve"> </w:t>
      </w:r>
      <w:r w:rsidR="00794DEC">
        <w:rPr>
          <w:lang w:val="en-GB"/>
        </w:rPr>
        <w:fldChar w:fldCharType="begin"/>
      </w:r>
      <w:r w:rsidR="00222BB2">
        <w:rPr>
          <w:lang w:val="en-GB"/>
        </w:rPr>
        <w:instrText xml:space="preserve"> ADDIN EN.CITE &lt;EndNote&gt;&lt;Cite&gt;&lt;Author&gt;Leslie&lt;/Author&gt;&lt;Year&gt;2014&lt;/Year&gt;&lt;RecNum&gt;852&lt;/RecNum&gt;&lt;DisplayText&gt;(Leslie, 2014)&lt;/DisplayText&gt;&lt;record&gt;&lt;rec-number&gt;852&lt;/rec-number&gt;&lt;foreign-keys&gt;&lt;key app="EN" db-id="d9a2dxs2mp90fser0xlv2wenwxrz2df9stvw" timestamp="1549372709"&gt;852&lt;/key&gt;&lt;/foreign-keys&gt;&lt;ref-type name="Book Section"&gt;5&lt;/ref-type&gt;&lt;contributors&gt;&lt;authors&gt;&lt;author&gt;Leslie, J. F.&lt;/author&gt;&lt;/authors&gt;&lt;secondary-authors&gt;&lt;author&gt;Leslie, J. F.&lt;/author&gt;&lt;author&gt;Logrieco, A. F. &lt;/author&gt;&lt;/secondary-authors&gt;&lt;/contributors&gt;&lt;titles&gt;&lt;title&gt;Mycotoxins in the sorghum grain chain&lt;/title&gt;&lt;secondary-title&gt;Mycotoxin reduction in grain chains&lt;/secondary-title&gt;&lt;/titles&gt;&lt;dates&gt;&lt;year&gt;2014&lt;/year&gt;&lt;/dates&gt;&lt;pub-location&gt;Ames, Iowa 50010, USA: Wiley Blackwell&lt;/pub-location&gt;&lt;urls&gt;&lt;/urls&gt;&lt;/record&gt;&lt;/Cite&gt;&lt;/EndNote&gt;</w:instrText>
      </w:r>
      <w:r w:rsidR="00794DEC">
        <w:rPr>
          <w:lang w:val="en-GB"/>
        </w:rPr>
        <w:fldChar w:fldCharType="separate"/>
      </w:r>
      <w:r w:rsidR="00222BB2">
        <w:rPr>
          <w:noProof/>
          <w:lang w:val="en-GB"/>
        </w:rPr>
        <w:t>(Leslie, 2014)</w:t>
      </w:r>
      <w:r w:rsidR="00794DEC">
        <w:rPr>
          <w:lang w:val="en-GB"/>
        </w:rPr>
        <w:fldChar w:fldCharType="end"/>
      </w:r>
      <w:r w:rsidR="00E45AD5">
        <w:rPr>
          <w:lang w:val="en-GB"/>
        </w:rPr>
        <w:t xml:space="preserve">. </w:t>
      </w:r>
      <w:r w:rsidR="00794DEC">
        <w:t xml:space="preserve">Few information </w:t>
      </w:r>
      <w:r w:rsidR="005E20C9">
        <w:t>is</w:t>
      </w:r>
      <w:r w:rsidR="00794DEC">
        <w:t xml:space="preserve"> available on the </w:t>
      </w:r>
      <w:r w:rsidR="005E20C9">
        <w:t>m</w:t>
      </w:r>
      <w:r w:rsidR="00794DEC" w:rsidRPr="002F2B33">
        <w:t xml:space="preserve">anagement of </w:t>
      </w:r>
      <w:proofErr w:type="spellStart"/>
      <w:r w:rsidR="00794DEC" w:rsidRPr="002F2B33">
        <w:rPr>
          <w:i/>
        </w:rPr>
        <w:t>Claviceps</w:t>
      </w:r>
      <w:proofErr w:type="spellEnd"/>
      <w:r w:rsidR="00794DEC" w:rsidRPr="002F2B33">
        <w:rPr>
          <w:i/>
        </w:rPr>
        <w:t xml:space="preserve"> </w:t>
      </w:r>
      <w:r w:rsidR="00794DEC">
        <w:t xml:space="preserve">spp. </w:t>
      </w:r>
      <w:r w:rsidR="005E20C9">
        <w:t xml:space="preserve">and it has been recently reviewed by </w:t>
      </w:r>
      <w:r w:rsidR="005E20C9">
        <w:fldChar w:fldCharType="begin"/>
      </w:r>
      <w:r w:rsidR="000C6DAC">
        <w:instrText xml:space="preserve"> ADDIN EN.CITE &lt;EndNote&gt;&lt;Cite&gt;&lt;Author&gt;Miedaner&lt;/Author&gt;&lt;Year&gt;2015&lt;/Year&gt;&lt;RecNum&gt;608&lt;/RecNum&gt;&lt;DisplayText&gt;(Miedaner and Geiger, 2015)&lt;/DisplayText&gt;&lt;record&gt;&lt;rec-number&gt;608&lt;/rec-number&gt;&lt;foreign-keys&gt;&lt;key app="EN" db-id="d9a2dxs2mp90fser0xlv2wenwxrz2df9stvw" timestamp="1504536815"&gt;608&lt;/key&gt;&lt;/foreign-keys&gt;&lt;ref-type name="Journal Article"&gt;17&lt;/ref-type&gt;&lt;contributors&gt;&lt;authors&gt;&lt;author&gt;Miedaner, Thomas&lt;/author&gt;&lt;author&gt;Geiger, Hartwig H.&lt;/author&gt;&lt;/authors&gt;&lt;/contributors&gt;&lt;titles&gt;&lt;title&gt;Biology, genetics, and management of ergot ( Claviceps spp.) in rye, sorghum , and pearl millet&lt;/title&gt;&lt;secondary-title&gt;Toxins&lt;/secondary-title&gt;&lt;/titles&gt;&lt;periodical&gt;&lt;full-title&gt;Toxins&lt;/full-title&gt;&lt;/periodical&gt;&lt;pages&gt;659-678&lt;/pages&gt;&lt;volume&gt;7&lt;/volume&gt;&lt;number&gt;3&lt;/number&gt;&lt;dates&gt;&lt;year&gt;2015&lt;/year&gt;&lt;/dates&gt;&lt;urls&gt;&lt;/urls&gt;&lt;electronic-resource-num&gt;I 10.3390/toxins7030659&lt;/electronic-resource-num&gt;&lt;research-notes&gt;claviceps&lt;/research-notes&gt;&lt;language&gt;English&lt;/language&gt;&lt;/record&gt;&lt;/Cite&gt;&lt;/EndNote&gt;</w:instrText>
      </w:r>
      <w:r w:rsidR="005E20C9">
        <w:fldChar w:fldCharType="separate"/>
      </w:r>
      <w:r w:rsidR="000C6DAC">
        <w:rPr>
          <w:noProof/>
        </w:rPr>
        <w:t>(Miedaner and Geiger, 2015)</w:t>
      </w:r>
      <w:r w:rsidR="005E20C9">
        <w:fldChar w:fldCharType="end"/>
      </w:r>
      <w:r w:rsidR="00794DEC">
        <w:t xml:space="preserve">. </w:t>
      </w:r>
      <w:r w:rsidR="001D687B">
        <w:t xml:space="preserve">The paper states that </w:t>
      </w:r>
      <w:r w:rsidR="008A1B55">
        <w:t xml:space="preserve">immediate pollination of receptive stigmas and closed flowering are the main plant traits reducing ergot infection, and that fungicide application in field have limited efficacy in addition to being constrained by weather conditions </w:t>
      </w:r>
      <w:r w:rsidR="00794DEC">
        <w:fldChar w:fldCharType="begin"/>
      </w:r>
      <w:r w:rsidR="000C6DAC">
        <w:instrText xml:space="preserve"> ADDIN EN.CITE &lt;EndNote&gt;&lt;Cite&gt;&lt;Author&gt;Miedaner&lt;/Author&gt;&lt;Year&gt;2015&lt;/Year&gt;&lt;RecNum&gt;608&lt;/RecNum&gt;&lt;DisplayText&gt;(Miedaner and Geiger, 2015)&lt;/DisplayText&gt;&lt;record&gt;&lt;rec-number&gt;608&lt;/rec-number&gt;&lt;foreign-keys&gt;&lt;key app="EN" db-id="d9a2dxs2mp90fser0xlv2wenwxrz2df9stvw" timestamp="1504536815"&gt;608&lt;/key&gt;&lt;/foreign-keys&gt;&lt;ref-type name="Journal Article"&gt;17&lt;/ref-type&gt;&lt;contributors&gt;&lt;authors&gt;&lt;author&gt;Miedaner, Thomas&lt;/author&gt;&lt;author&gt;Geiger, Hartwig H.&lt;/author&gt;&lt;/authors&gt;&lt;/contributors&gt;&lt;titles&gt;&lt;title&gt;Biology, genetics, and management of ergot ( Claviceps spp.) in rye, sorghum , and pearl millet&lt;/title&gt;&lt;secondary-title&gt;Toxins&lt;/secondary-title&gt;&lt;/titles&gt;&lt;periodical&gt;&lt;full-title&gt;Toxins&lt;/full-title&gt;&lt;/periodical&gt;&lt;pages&gt;659-678&lt;/pages&gt;&lt;volume&gt;7&lt;/volume&gt;&lt;number&gt;3&lt;/number&gt;&lt;dates&gt;&lt;year&gt;2015&lt;/year&gt;&lt;/dates&gt;&lt;urls&gt;&lt;/urls&gt;&lt;electronic-resource-num&gt;I 10.3390/toxins7030659&lt;/electronic-resource-num&gt;&lt;research-notes&gt;claviceps&lt;/research-notes&gt;&lt;language&gt;English&lt;/language&gt;&lt;/record&gt;&lt;/Cite&gt;&lt;/EndNote&gt;</w:instrText>
      </w:r>
      <w:r w:rsidR="00794DEC">
        <w:fldChar w:fldCharType="separate"/>
      </w:r>
      <w:r w:rsidR="000C6DAC">
        <w:rPr>
          <w:noProof/>
        </w:rPr>
        <w:t>(Miedaner and Geiger, 2015)</w:t>
      </w:r>
      <w:r w:rsidR="00794DEC">
        <w:fldChar w:fldCharType="end"/>
      </w:r>
      <w:r w:rsidR="00794DEC">
        <w:t xml:space="preserve">. </w:t>
      </w:r>
    </w:p>
    <w:p w:rsidR="00770900" w:rsidRDefault="005902EB" w:rsidP="00DE723E">
      <w:pPr>
        <w:rPr>
          <w:lang w:val="en-GB"/>
        </w:rPr>
      </w:pPr>
      <w:r>
        <w:rPr>
          <w:lang w:val="en-GB"/>
        </w:rPr>
        <w:lastRenderedPageBreak/>
        <w:t>Some b</w:t>
      </w:r>
      <w:r w:rsidRPr="005902EB">
        <w:rPr>
          <w:lang w:val="en-GB"/>
        </w:rPr>
        <w:t xml:space="preserve">iological </w:t>
      </w:r>
      <w:proofErr w:type="gramStart"/>
      <w:r w:rsidRPr="005902EB">
        <w:rPr>
          <w:lang w:val="en-GB"/>
        </w:rPr>
        <w:t>control</w:t>
      </w:r>
      <w:proofErr w:type="gramEnd"/>
      <w:r w:rsidRPr="005902EB">
        <w:rPr>
          <w:lang w:val="en-GB"/>
        </w:rPr>
        <w:t xml:space="preserve"> agents </w:t>
      </w:r>
      <w:r>
        <w:rPr>
          <w:lang w:val="en-GB"/>
        </w:rPr>
        <w:t xml:space="preserve">have been tested in sorghum, however no </w:t>
      </w:r>
      <w:r w:rsidRPr="0001569A">
        <w:rPr>
          <w:lang w:val="en-GB"/>
        </w:rPr>
        <w:t>in field</w:t>
      </w:r>
      <w:r>
        <w:rPr>
          <w:lang w:val="en-GB"/>
        </w:rPr>
        <w:t xml:space="preserve"> studies have been found. The biological control of </w:t>
      </w:r>
      <w:proofErr w:type="spellStart"/>
      <w:r w:rsidRPr="0001569A">
        <w:rPr>
          <w:i/>
          <w:lang w:val="en-GB"/>
        </w:rPr>
        <w:t>A.flavus</w:t>
      </w:r>
      <w:proofErr w:type="spellEnd"/>
      <w:r>
        <w:rPr>
          <w:lang w:val="en-GB"/>
        </w:rPr>
        <w:t xml:space="preserve"> by </w:t>
      </w:r>
      <w:proofErr w:type="spellStart"/>
      <w:r w:rsidR="00912F44" w:rsidRPr="005902EB">
        <w:rPr>
          <w:i/>
        </w:rPr>
        <w:t>Rhodococcus</w:t>
      </w:r>
      <w:proofErr w:type="spellEnd"/>
      <w:r w:rsidR="00912F44" w:rsidRPr="005902EB">
        <w:rPr>
          <w:i/>
        </w:rPr>
        <w:t xml:space="preserve"> </w:t>
      </w:r>
      <w:proofErr w:type="spellStart"/>
      <w:r w:rsidR="00912F44" w:rsidRPr="005902EB">
        <w:rPr>
          <w:i/>
        </w:rPr>
        <w:t>erythropolis</w:t>
      </w:r>
      <w:proofErr w:type="spellEnd"/>
      <w:r w:rsidR="00912F44">
        <w:t>,</w:t>
      </w:r>
      <w:r w:rsidR="00912F44" w:rsidRPr="005902EB">
        <w:t xml:space="preserve"> </w:t>
      </w:r>
      <w:r w:rsidR="00912F44" w:rsidRPr="005902EB">
        <w:rPr>
          <w:i/>
        </w:rPr>
        <w:t>Bacillus subtilis</w:t>
      </w:r>
      <w:r w:rsidR="00912F44" w:rsidRPr="00EC19C0">
        <w:t xml:space="preserve">, </w:t>
      </w:r>
      <w:r w:rsidR="00912F44" w:rsidRPr="005902EB">
        <w:rPr>
          <w:i/>
        </w:rPr>
        <w:t xml:space="preserve">Pseudomonas </w:t>
      </w:r>
      <w:proofErr w:type="spellStart"/>
      <w:r w:rsidR="00912F44" w:rsidRPr="005902EB">
        <w:rPr>
          <w:i/>
        </w:rPr>
        <w:t>fluorescens</w:t>
      </w:r>
      <w:proofErr w:type="spellEnd"/>
      <w:r w:rsidR="00912F44">
        <w:t xml:space="preserve"> </w:t>
      </w:r>
      <w:r w:rsidR="00912F44" w:rsidRPr="00EC19C0">
        <w:t xml:space="preserve">and </w:t>
      </w:r>
      <w:r w:rsidR="00912F44" w:rsidRPr="005902EB">
        <w:rPr>
          <w:i/>
        </w:rPr>
        <w:t xml:space="preserve">Trichoderma </w:t>
      </w:r>
      <w:proofErr w:type="spellStart"/>
      <w:r w:rsidR="00912F44" w:rsidRPr="005902EB">
        <w:rPr>
          <w:i/>
        </w:rPr>
        <w:t>viride</w:t>
      </w:r>
      <w:proofErr w:type="spellEnd"/>
      <w:r w:rsidR="00912F44">
        <w:rPr>
          <w:lang w:val="en-GB"/>
        </w:rPr>
        <w:t xml:space="preserve"> </w:t>
      </w:r>
      <w:r>
        <w:t xml:space="preserve">has been tested </w:t>
      </w:r>
      <w:r w:rsidRPr="005902EB">
        <w:rPr>
          <w:i/>
        </w:rPr>
        <w:t>in vitro</w:t>
      </w:r>
      <w:r>
        <w:t xml:space="preserve"> in naturally contaminated sorghum seed by</w:t>
      </w:r>
      <w:r w:rsidR="0001569A">
        <w:t xml:space="preserve"> </w:t>
      </w:r>
      <w:r w:rsidR="0001569A">
        <w:fldChar w:fldCharType="begin"/>
      </w:r>
      <w:r w:rsidR="000C6DAC">
        <w:instrText xml:space="preserve"> ADDIN EN.CITE &lt;EndNote&gt;&lt;Cite&gt;&lt;Author&gt;Reddy&lt;/Author&gt;&lt;Year&gt;2010&lt;/Year&gt;&lt;RecNum&gt;504&lt;/RecNum&gt;&lt;DisplayText&gt;(Reddy et al., 2010)&lt;/DisplayText&gt;&lt;record&gt;&lt;rec-number&gt;504&lt;/rec-number&gt;&lt;foreign-keys&gt;&lt;key app="EN" db-id="d9a2dxs2mp90fser0xlv2wenwxrz2df9stvw" timestamp="1504536701"&gt;504&lt;/key&gt;&lt;/foreign-keys&gt;&lt;ref-type name="Journal Article"&gt;17&lt;/ref-type&gt;&lt;contributors&gt;&lt;authors&gt;&lt;author&gt;Reddy, K. R. N.&lt;/author&gt;&lt;author&gt;Salleh, B.&lt;/author&gt;&lt;author&gt;Raghavender, C. R.&lt;/author&gt;&lt;author&gt;Reddy, B. N.&lt;/author&gt;&lt;author&gt;Reddy, K. R. N.&lt;/author&gt;&lt;/authors&gt;&lt;/contributors&gt;&lt;titles&gt;&lt;title&gt;Biological control of aspergillus flavus growth and subsequent aflatoxin B1 production in sorghum grains&lt;/title&gt;&lt;secondary-title&gt;African Journal of Biotechnology&lt;/secondary-title&gt;&lt;/titles&gt;&lt;periodical&gt;&lt;full-title&gt;African Journal of Biotechnology&lt;/full-title&gt;&lt;/periodical&gt;&lt;pages&gt;4247-4250&lt;/pages&gt;&lt;volume&gt;9&lt;/volume&gt;&lt;number&gt;27&lt;/number&gt;&lt;dates&gt;&lt;year&gt;2010&lt;/year&gt;&lt;/dates&gt;&lt;urls&gt;&lt;/urls&gt;&lt;language&gt;English&lt;/language&gt;&lt;/record&gt;&lt;/Cite&gt;&lt;/EndNote&gt;</w:instrText>
      </w:r>
      <w:r w:rsidR="0001569A">
        <w:fldChar w:fldCharType="separate"/>
      </w:r>
      <w:r w:rsidR="000C6DAC">
        <w:rPr>
          <w:noProof/>
        </w:rPr>
        <w:t>(Reddy et al., 2010)</w:t>
      </w:r>
      <w:r w:rsidR="0001569A">
        <w:fldChar w:fldCharType="end"/>
      </w:r>
      <w:r>
        <w:t xml:space="preserve">. In particular the </w:t>
      </w:r>
      <w:r w:rsidR="00912F44">
        <w:t xml:space="preserve">percentage of inhibition growth was </w:t>
      </w:r>
      <w:r>
        <w:t xml:space="preserve">respectively </w:t>
      </w:r>
      <w:r w:rsidR="00912F44">
        <w:t xml:space="preserve">of </w:t>
      </w:r>
      <w:r>
        <w:t>100%, 72%, 74% and 65%</w:t>
      </w:r>
      <w:r w:rsidR="0001569A">
        <w:t>.</w:t>
      </w:r>
    </w:p>
    <w:p w:rsidR="006B1E55" w:rsidRPr="00D23D40" w:rsidRDefault="006B1E55" w:rsidP="00DF3FE2"/>
    <w:p w:rsidR="00190AF5" w:rsidRPr="00190AF5" w:rsidRDefault="00D9701A" w:rsidP="00AA5549">
      <w:pPr>
        <w:pStyle w:val="EFSAHeading3"/>
        <w:numPr>
          <w:ilvl w:val="0"/>
          <w:numId w:val="1"/>
        </w:numPr>
      </w:pPr>
      <w:bookmarkStart w:id="16" w:name="_Toc356086"/>
      <w:r>
        <w:t>Post-harvest management</w:t>
      </w:r>
      <w:bookmarkEnd w:id="16"/>
      <w:r>
        <w:t xml:space="preserve"> </w:t>
      </w:r>
    </w:p>
    <w:p w:rsidR="005B0CBA" w:rsidRDefault="005B0CBA" w:rsidP="00AA5549">
      <w:pPr>
        <w:rPr>
          <w:b/>
        </w:rPr>
      </w:pPr>
      <w:r>
        <w:rPr>
          <w:b/>
        </w:rPr>
        <w:t xml:space="preserve">Cleaning </w:t>
      </w:r>
      <w:r w:rsidRPr="005B0CBA">
        <w:t xml:space="preserve">In sorghum, seeds are often sticky from honeydew, which makes mechanical cleaning difficult, </w:t>
      </w:r>
      <w:r w:rsidR="008D4FE1">
        <w:t xml:space="preserve">as well as expensive and time consuming </w:t>
      </w:r>
      <w:r w:rsidR="008D4FE1">
        <w:fldChar w:fldCharType="begin"/>
      </w:r>
      <w:r w:rsidR="000C6DAC">
        <w:instrText xml:space="preserve"> ADDIN EN.CITE &lt;EndNote&gt;&lt;Cite&gt;&lt;Author&gt;Miedaner&lt;/Author&gt;&lt;Year&gt;2015&lt;/Year&gt;&lt;RecNum&gt;608&lt;/RecNum&gt;&lt;DisplayText&gt;(Miedaner and Geiger, 2015)&lt;/DisplayText&gt;&lt;record&gt;&lt;rec-number&gt;608&lt;/rec-number&gt;&lt;foreign-keys&gt;&lt;key app="EN" db-id="d9a2dxs2mp90fser0xlv2wenwxrz2df9stvw" timestamp="1504536815"&gt;608&lt;/key&gt;&lt;/foreign-keys&gt;&lt;ref-type name="Journal Article"&gt;17&lt;/ref-type&gt;&lt;contributors&gt;&lt;authors&gt;&lt;author&gt;Miedaner, Thomas&lt;/author&gt;&lt;author&gt;Geiger, Hartwig H.&lt;/author&gt;&lt;/authors&gt;&lt;/contributors&gt;&lt;titles&gt;&lt;title&gt;Biology, genetics, and management of ergot ( Claviceps spp.) in rye, sorghum , and pearl millet&lt;/title&gt;&lt;secondary-title&gt;Toxins&lt;/secondary-title&gt;&lt;/titles&gt;&lt;periodical&gt;&lt;full-title&gt;Toxins&lt;/full-title&gt;&lt;/periodical&gt;&lt;pages&gt;659-678&lt;/pages&gt;&lt;volume&gt;7&lt;/volume&gt;&lt;number&gt;3&lt;/number&gt;&lt;dates&gt;&lt;year&gt;2015&lt;/year&gt;&lt;/dates&gt;&lt;urls&gt;&lt;/urls&gt;&lt;electronic-resource-num&gt;I 10.3390/toxins7030659&lt;/electronic-resource-num&gt;&lt;research-notes&gt;claviceps&lt;/research-notes&gt;&lt;language&gt;English&lt;/language&gt;&lt;/record&gt;&lt;/Cite&gt;&lt;/EndNote&gt;</w:instrText>
      </w:r>
      <w:r w:rsidR="008D4FE1">
        <w:fldChar w:fldCharType="separate"/>
      </w:r>
      <w:r w:rsidR="000C6DAC">
        <w:rPr>
          <w:noProof/>
        </w:rPr>
        <w:t>(Miedaner and Geiger, 2015)</w:t>
      </w:r>
      <w:r w:rsidR="008D4FE1">
        <w:fldChar w:fldCharType="end"/>
      </w:r>
      <w:r w:rsidR="008D4FE1">
        <w:t xml:space="preserve">. </w:t>
      </w:r>
    </w:p>
    <w:p w:rsidR="003B0E51" w:rsidRDefault="00DE7415" w:rsidP="000D67CD">
      <w:pPr>
        <w:rPr>
          <w:lang w:val="en-GB"/>
        </w:rPr>
      </w:pPr>
      <w:r w:rsidRPr="00DE7415">
        <w:rPr>
          <w:b/>
        </w:rPr>
        <w:t xml:space="preserve">Storage </w:t>
      </w:r>
      <w:r w:rsidR="00B00A2C">
        <w:rPr>
          <w:lang w:val="en-GB"/>
        </w:rPr>
        <w:t xml:space="preserve">The </w:t>
      </w:r>
      <w:proofErr w:type="spellStart"/>
      <w:r w:rsidR="00B00A2C">
        <w:rPr>
          <w:lang w:val="en-GB"/>
        </w:rPr>
        <w:t>mycoflora</w:t>
      </w:r>
      <w:proofErr w:type="spellEnd"/>
      <w:r w:rsidR="00B00A2C">
        <w:rPr>
          <w:lang w:val="en-GB"/>
        </w:rPr>
        <w:t xml:space="preserve"> and occurrence of AFB1 and FB1 during storage has been studied in Brazilian sorghum stocked in jute sacks and kept for 12 months in a well-ventilated warehouse. </w:t>
      </w:r>
      <w:r w:rsidR="00B00A2C" w:rsidRPr="006E18FD">
        <w:rPr>
          <w:i/>
          <w:lang w:val="en-GB"/>
        </w:rPr>
        <w:t>Aspergillus</w:t>
      </w:r>
      <w:r w:rsidR="00B00A2C">
        <w:rPr>
          <w:lang w:val="en-GB"/>
        </w:rPr>
        <w:t xml:space="preserve"> spp. </w:t>
      </w:r>
      <w:proofErr w:type="gramStart"/>
      <w:r w:rsidR="00B00A2C">
        <w:rPr>
          <w:lang w:val="en-GB"/>
        </w:rPr>
        <w:t>were</w:t>
      </w:r>
      <w:proofErr w:type="gramEnd"/>
      <w:r w:rsidR="00B00A2C">
        <w:rPr>
          <w:lang w:val="en-GB"/>
        </w:rPr>
        <w:t xml:space="preserve"> prevalent </w:t>
      </w:r>
      <w:r w:rsidR="00B00A2C" w:rsidRPr="007433CF">
        <w:rPr>
          <w:lang w:val="en-GB"/>
        </w:rPr>
        <w:t xml:space="preserve">at moisture content and </w:t>
      </w:r>
      <w:r w:rsidR="00B00A2C" w:rsidRPr="006E18FD">
        <w:t>a</w:t>
      </w:r>
      <w:r w:rsidR="00B00A2C" w:rsidRPr="006E18FD">
        <w:rPr>
          <w:vertAlign w:val="subscript"/>
        </w:rPr>
        <w:t>w</w:t>
      </w:r>
      <w:r w:rsidR="00B00A2C">
        <w:rPr>
          <w:lang w:val="en-GB"/>
        </w:rPr>
        <w:t xml:space="preserve"> below 14% </w:t>
      </w:r>
      <w:r w:rsidR="00B00A2C" w:rsidRPr="007433CF">
        <w:rPr>
          <w:lang w:val="en-GB"/>
        </w:rPr>
        <w:t>and 0.73, respectively.</w:t>
      </w:r>
      <w:r w:rsidR="00B00A2C">
        <w:rPr>
          <w:lang w:val="en-GB"/>
        </w:rPr>
        <w:t xml:space="preserve"> Concerning the genera </w:t>
      </w:r>
      <w:r w:rsidR="00B00A2C" w:rsidRPr="006E18FD">
        <w:rPr>
          <w:i/>
          <w:lang w:val="en-GB"/>
        </w:rPr>
        <w:t>Fusarium</w:t>
      </w:r>
      <w:r w:rsidR="00B00A2C">
        <w:rPr>
          <w:lang w:val="en-GB"/>
        </w:rPr>
        <w:t xml:space="preserve">, </w:t>
      </w:r>
      <w:r w:rsidR="00B00A2C" w:rsidRPr="007433CF">
        <w:rPr>
          <w:lang w:val="en-GB"/>
        </w:rPr>
        <w:t>th</w:t>
      </w:r>
      <w:r w:rsidR="00B00A2C">
        <w:rPr>
          <w:lang w:val="en-GB"/>
        </w:rPr>
        <w:t xml:space="preserve">e highest numbers of CFU/g were </w:t>
      </w:r>
      <w:r w:rsidR="00B00A2C" w:rsidRPr="007433CF">
        <w:rPr>
          <w:lang w:val="en-GB"/>
        </w:rPr>
        <w:t xml:space="preserve">recorded at levels that </w:t>
      </w:r>
      <w:r w:rsidR="004F5842">
        <w:rPr>
          <w:lang w:val="en-GB"/>
        </w:rPr>
        <w:t xml:space="preserve">ranged from 14 to 16% </w:t>
      </w:r>
      <w:r w:rsidR="00B00A2C" w:rsidRPr="007433CF">
        <w:rPr>
          <w:lang w:val="en-GB"/>
        </w:rPr>
        <w:t xml:space="preserve">and from 0.65 to 0.74 </w:t>
      </w:r>
      <w:r w:rsidR="00B00A2C" w:rsidRPr="006E18FD">
        <w:t>a</w:t>
      </w:r>
      <w:r w:rsidR="00B00A2C" w:rsidRPr="006E18FD">
        <w:rPr>
          <w:vertAlign w:val="subscript"/>
        </w:rPr>
        <w:t>w</w:t>
      </w:r>
      <w:r w:rsidR="00B00A2C">
        <w:rPr>
          <w:lang w:val="en-GB"/>
        </w:rPr>
        <w:t>. According to the study, m</w:t>
      </w:r>
      <w:r w:rsidR="00B00A2C" w:rsidRPr="007433CF">
        <w:rPr>
          <w:lang w:val="en-GB"/>
        </w:rPr>
        <w:t>ea</w:t>
      </w:r>
      <w:r w:rsidR="009E4549">
        <w:rPr>
          <w:lang w:val="en-GB"/>
        </w:rPr>
        <w:t xml:space="preserve">n temperature and time of storage </w:t>
      </w:r>
      <w:r w:rsidR="00B00A2C" w:rsidRPr="007433CF">
        <w:rPr>
          <w:lang w:val="en-GB"/>
        </w:rPr>
        <w:t>were the</w:t>
      </w:r>
      <w:r w:rsidR="00B00A2C">
        <w:rPr>
          <w:lang w:val="en-GB"/>
        </w:rPr>
        <w:t xml:space="preserve"> variables that most influenced </w:t>
      </w:r>
      <w:r w:rsidR="00B00A2C" w:rsidRPr="006E18FD">
        <w:rPr>
          <w:i/>
          <w:lang w:val="en-GB"/>
        </w:rPr>
        <w:t xml:space="preserve">Aspergillus </w:t>
      </w:r>
      <w:r w:rsidR="00B00A2C" w:rsidRPr="007433CF">
        <w:rPr>
          <w:lang w:val="en-GB"/>
        </w:rPr>
        <w:t>growth.</w:t>
      </w:r>
      <w:r w:rsidR="00B00A2C" w:rsidRPr="007433CF">
        <w:t xml:space="preserve"> </w:t>
      </w:r>
      <w:r w:rsidR="00B00A2C">
        <w:t>In particular, t</w:t>
      </w:r>
      <w:r w:rsidR="00B00A2C">
        <w:rPr>
          <w:lang w:val="en-GB"/>
        </w:rPr>
        <w:t xml:space="preserve">he </w:t>
      </w:r>
      <w:r w:rsidR="00B00A2C" w:rsidRPr="007433CF">
        <w:rPr>
          <w:lang w:val="en-GB"/>
        </w:rPr>
        <w:t xml:space="preserve">highest numbers of </w:t>
      </w:r>
      <w:r w:rsidR="00B00A2C">
        <w:rPr>
          <w:lang w:val="en-GB"/>
        </w:rPr>
        <w:t xml:space="preserve">CFU/g for </w:t>
      </w:r>
      <w:r w:rsidR="00B00A2C" w:rsidRPr="006E18FD">
        <w:rPr>
          <w:i/>
          <w:lang w:val="en-GB"/>
        </w:rPr>
        <w:t>Aspergillus</w:t>
      </w:r>
      <w:r w:rsidR="00B00A2C">
        <w:rPr>
          <w:lang w:val="en-GB"/>
        </w:rPr>
        <w:t xml:space="preserve"> </w:t>
      </w:r>
      <w:r w:rsidR="00B00A2C" w:rsidRPr="007433CF">
        <w:rPr>
          <w:lang w:val="en-GB"/>
        </w:rPr>
        <w:t xml:space="preserve">were recorded after </w:t>
      </w:r>
      <w:r w:rsidR="004F5842">
        <w:rPr>
          <w:lang w:val="en-GB"/>
        </w:rPr>
        <w:t>224 days of storage</w:t>
      </w:r>
      <w:r w:rsidR="00B00A2C">
        <w:rPr>
          <w:lang w:val="en-GB"/>
        </w:rPr>
        <w:t>, with a</w:t>
      </w:r>
      <w:r w:rsidR="00B00A2C" w:rsidRPr="007433CF">
        <w:rPr>
          <w:lang w:val="en-GB"/>
        </w:rPr>
        <w:t xml:space="preserve"> mean te</w:t>
      </w:r>
      <w:r w:rsidR="00B00A2C">
        <w:rPr>
          <w:lang w:val="en-GB"/>
        </w:rPr>
        <w:t xml:space="preserve">mperature and relative humidity </w:t>
      </w:r>
      <w:r w:rsidR="00B00A2C" w:rsidRPr="007433CF">
        <w:rPr>
          <w:lang w:val="en-GB"/>
        </w:rPr>
        <w:t>betwe</w:t>
      </w:r>
      <w:r w:rsidR="00B00A2C">
        <w:rPr>
          <w:lang w:val="en-GB"/>
        </w:rPr>
        <w:t xml:space="preserve">en 17 and 24 °C and 69 and 82%, </w:t>
      </w:r>
      <w:r w:rsidR="00B00A2C" w:rsidRPr="007433CF">
        <w:rPr>
          <w:lang w:val="en-GB"/>
        </w:rPr>
        <w:t>resp</w:t>
      </w:r>
      <w:r w:rsidR="009E4549">
        <w:rPr>
          <w:lang w:val="en-GB"/>
        </w:rPr>
        <w:t xml:space="preserve">ectively. </w:t>
      </w:r>
      <w:r w:rsidR="00B00A2C">
        <w:rPr>
          <w:lang w:val="en-GB"/>
        </w:rPr>
        <w:t xml:space="preserve">Notwithstanding the large number </w:t>
      </w:r>
      <w:r w:rsidR="00B00A2C" w:rsidRPr="007433CF">
        <w:rPr>
          <w:lang w:val="en-GB"/>
        </w:rPr>
        <w:t xml:space="preserve">of </w:t>
      </w:r>
      <w:r w:rsidR="00B00A2C">
        <w:rPr>
          <w:lang w:val="en-GB"/>
        </w:rPr>
        <w:t xml:space="preserve">isolates, high levels of </w:t>
      </w:r>
      <w:r w:rsidR="00B00A2C" w:rsidRPr="007433CF">
        <w:rPr>
          <w:lang w:val="en-GB"/>
        </w:rPr>
        <w:t>mycotoxins were a</w:t>
      </w:r>
      <w:r w:rsidR="00B00A2C">
        <w:rPr>
          <w:lang w:val="en-GB"/>
        </w:rPr>
        <w:t xml:space="preserve">bsent. On the contrary, </w:t>
      </w:r>
      <w:r w:rsidR="00B00A2C" w:rsidRPr="006E18FD">
        <w:rPr>
          <w:i/>
          <w:lang w:val="en-GB"/>
        </w:rPr>
        <w:t>Fusarium</w:t>
      </w:r>
      <w:r w:rsidR="00B00A2C">
        <w:rPr>
          <w:lang w:val="en-GB"/>
        </w:rPr>
        <w:t xml:space="preserve"> </w:t>
      </w:r>
      <w:r w:rsidR="00B00A2C" w:rsidRPr="007433CF">
        <w:rPr>
          <w:lang w:val="en-GB"/>
        </w:rPr>
        <w:t>species were the mos</w:t>
      </w:r>
      <w:r w:rsidR="00B00A2C">
        <w:rPr>
          <w:lang w:val="en-GB"/>
        </w:rPr>
        <w:t xml:space="preserve">t frequent isolates on recently </w:t>
      </w:r>
      <w:r w:rsidR="00B00A2C" w:rsidRPr="007433CF">
        <w:rPr>
          <w:lang w:val="en-GB"/>
        </w:rPr>
        <w:t xml:space="preserve">harvested grains and stored grains up to </w:t>
      </w:r>
      <w:r w:rsidR="004F5842" w:rsidRPr="007433CF">
        <w:rPr>
          <w:lang w:val="en-GB"/>
        </w:rPr>
        <w:t>196</w:t>
      </w:r>
      <w:r w:rsidR="004F5842">
        <w:rPr>
          <w:lang w:val="en-GB"/>
        </w:rPr>
        <w:t xml:space="preserve"> </w:t>
      </w:r>
      <w:r w:rsidR="00B00A2C" w:rsidRPr="007433CF">
        <w:rPr>
          <w:lang w:val="en-GB"/>
        </w:rPr>
        <w:t>day</w:t>
      </w:r>
      <w:r w:rsidR="004F5842">
        <w:rPr>
          <w:lang w:val="en-GB"/>
        </w:rPr>
        <w:t>s</w:t>
      </w:r>
      <w:r w:rsidR="00B00A2C" w:rsidRPr="007433CF">
        <w:rPr>
          <w:lang w:val="en-GB"/>
        </w:rPr>
        <w:t>.</w:t>
      </w:r>
      <w:r w:rsidR="00B00A2C">
        <w:rPr>
          <w:lang w:val="en-GB"/>
        </w:rPr>
        <w:t xml:space="preserve"> The </w:t>
      </w:r>
      <w:r w:rsidR="00B00A2C" w:rsidRPr="006E18FD">
        <w:rPr>
          <w:lang w:val="en-GB"/>
        </w:rPr>
        <w:t xml:space="preserve">greatest levels of </w:t>
      </w:r>
      <w:r w:rsidR="00B00A2C">
        <w:rPr>
          <w:lang w:val="en-GB"/>
        </w:rPr>
        <w:t xml:space="preserve">contamination were recorded for </w:t>
      </w:r>
      <w:r w:rsidR="00B00A2C" w:rsidRPr="006E18FD">
        <w:rPr>
          <w:lang w:val="en-GB"/>
        </w:rPr>
        <w:t xml:space="preserve">recently harvested and </w:t>
      </w:r>
      <w:r w:rsidR="00B00A2C">
        <w:rPr>
          <w:lang w:val="en-GB"/>
        </w:rPr>
        <w:t>28-day-stored samples (29 x 10</w:t>
      </w:r>
      <w:r w:rsidR="00B00A2C" w:rsidRPr="006E18FD">
        <w:rPr>
          <w:vertAlign w:val="superscript"/>
          <w:lang w:val="en-GB"/>
        </w:rPr>
        <w:t>3</w:t>
      </w:r>
      <w:r w:rsidR="00B00A2C">
        <w:rPr>
          <w:lang w:val="en-GB"/>
        </w:rPr>
        <w:t xml:space="preserve"> </w:t>
      </w:r>
      <w:r w:rsidR="00B00A2C" w:rsidRPr="006E18FD">
        <w:rPr>
          <w:lang w:val="en-GB"/>
        </w:rPr>
        <w:t xml:space="preserve">to 36 </w:t>
      </w:r>
      <w:r w:rsidR="00B00A2C">
        <w:rPr>
          <w:lang w:val="en-GB"/>
        </w:rPr>
        <w:t>x</w:t>
      </w:r>
      <w:r w:rsidR="00B00A2C" w:rsidRPr="006E18FD">
        <w:rPr>
          <w:lang w:val="en-GB"/>
        </w:rPr>
        <w:t xml:space="preserve"> 10</w:t>
      </w:r>
      <w:r w:rsidR="00B00A2C" w:rsidRPr="006E18FD">
        <w:rPr>
          <w:vertAlign w:val="superscript"/>
          <w:lang w:val="en-GB"/>
        </w:rPr>
        <w:t>3</w:t>
      </w:r>
      <w:r w:rsidR="00B00A2C" w:rsidRPr="006E18FD">
        <w:rPr>
          <w:lang w:val="en-GB"/>
        </w:rPr>
        <w:t xml:space="preserve"> CFU/g</w:t>
      </w:r>
      <w:r w:rsidR="00B00A2C">
        <w:rPr>
          <w:lang w:val="en-GB"/>
        </w:rPr>
        <w:t xml:space="preserve">); during this period, the mean </w:t>
      </w:r>
      <w:r w:rsidR="00B00A2C" w:rsidRPr="006E18FD">
        <w:rPr>
          <w:lang w:val="en-GB"/>
        </w:rPr>
        <w:t>temperature and relat</w:t>
      </w:r>
      <w:r w:rsidR="00B00A2C">
        <w:rPr>
          <w:lang w:val="en-GB"/>
        </w:rPr>
        <w:t xml:space="preserve">ive humidity levels varied from </w:t>
      </w:r>
      <w:r w:rsidR="00B00A2C" w:rsidRPr="006E18FD">
        <w:rPr>
          <w:lang w:val="en-GB"/>
        </w:rPr>
        <w:t>19 °C and 72- 78%, r</w:t>
      </w:r>
      <w:r w:rsidR="00B00A2C">
        <w:rPr>
          <w:lang w:val="en-GB"/>
        </w:rPr>
        <w:t>espect</w:t>
      </w:r>
      <w:r w:rsidR="009E4549">
        <w:rPr>
          <w:lang w:val="en-GB"/>
        </w:rPr>
        <w:t xml:space="preserve">ively </w:t>
      </w:r>
      <w:r w:rsidR="00B00A2C" w:rsidRPr="006E18FD">
        <w:rPr>
          <w:lang w:val="en-GB"/>
        </w:rPr>
        <w:fldChar w:fldCharType="begin"/>
      </w:r>
      <w:r w:rsidR="000C6DAC">
        <w:rPr>
          <w:lang w:val="en-GB"/>
        </w:rPr>
        <w:instrText xml:space="preserve"> ADDIN EN.CITE &lt;EndNote&gt;&lt;Cite&gt;&lt;Author&gt;Silva&lt;/Author&gt;&lt;Year&gt;2000&lt;/Year&gt;&lt;RecNum&gt;844&lt;/RecNum&gt;&lt;DisplayText&gt;(Silva et al., 2000)&lt;/DisplayText&gt;&lt;record&gt;&lt;rec-number&gt;844&lt;/rec-number&gt;&lt;foreign-keys&gt;&lt;key app="EN" db-id="d9a2dxs2mp90fser0xlv2wenwxrz2df9stvw" timestamp="1548249679"&gt;844&lt;/key&gt;&lt;/foreign-keys&gt;&lt;ref-type name="Journal Article"&gt;17&lt;/ref-type&gt;&lt;contributors&gt;&lt;authors&gt;&lt;author&gt;Silva, J.B.&lt;/author&gt;&lt;author&gt;Pozzi, C.R.&lt;/author&gt;&lt;author&gt;Malozzi, M.A.B.&lt;/author&gt;&lt;author&gt;Ortega, E.M.&lt;/author&gt;&lt;author&gt;Correa, B.&lt;/author&gt;&lt;/authors&gt;&lt;/contributors&gt;&lt;titles&gt;&lt;title&gt;Mycoflora and occurrence of aflatoxin B1 and fumonisin B1 during storage of Brazilian sorghum&lt;/title&gt;&lt;secondary-title&gt;J Agric Food Chem&lt;/secondary-title&gt;&lt;/titles&gt;&lt;periodical&gt;&lt;full-title&gt;J Agric Food Chem&lt;/full-title&gt;&lt;/periodical&gt;&lt;pages&gt;4352–4356&lt;/pages&gt;&lt;volume&gt;48&lt;/volume&gt;&lt;dates&gt;&lt;year&gt;2000&lt;/year&gt;&lt;/dates&gt;&lt;urls&gt;&lt;/urls&gt;&lt;/record&gt;&lt;/Cite&gt;&lt;/EndNote&gt;</w:instrText>
      </w:r>
      <w:r w:rsidR="00B00A2C" w:rsidRPr="006E18FD">
        <w:rPr>
          <w:lang w:val="en-GB"/>
        </w:rPr>
        <w:fldChar w:fldCharType="separate"/>
      </w:r>
      <w:r w:rsidR="000C6DAC" w:rsidRPr="000C6DAC">
        <w:rPr>
          <w:noProof/>
        </w:rPr>
        <w:t>(Silva et al., 2000)</w:t>
      </w:r>
      <w:r w:rsidR="00B00A2C" w:rsidRPr="006E18FD">
        <w:rPr>
          <w:lang w:val="en-GB"/>
        </w:rPr>
        <w:fldChar w:fldCharType="end"/>
      </w:r>
      <w:r w:rsidR="00B00A2C">
        <w:rPr>
          <w:lang w:val="en-GB"/>
        </w:rPr>
        <w:t>.</w:t>
      </w:r>
      <w:r w:rsidR="00B00A2C" w:rsidRPr="007A3F75">
        <w:t xml:space="preserve"> </w:t>
      </w:r>
      <w:r w:rsidR="00B00A2C">
        <w:rPr>
          <w:lang w:val="en-GB"/>
        </w:rPr>
        <w:t xml:space="preserve">A marked increase in </w:t>
      </w:r>
      <w:r w:rsidR="00B00A2C" w:rsidRPr="00862CE5">
        <w:rPr>
          <w:i/>
          <w:lang w:val="en-GB"/>
        </w:rPr>
        <w:t>Aspergillus</w:t>
      </w:r>
      <w:r w:rsidR="00B00A2C">
        <w:rPr>
          <w:lang w:val="en-GB"/>
        </w:rPr>
        <w:t xml:space="preserve"> spp. and AF</w:t>
      </w:r>
      <w:r w:rsidR="00B00A2C" w:rsidRPr="007A3F75">
        <w:rPr>
          <w:lang w:val="en-GB"/>
        </w:rPr>
        <w:t xml:space="preserve">B1 concentrations between fresh and stored </w:t>
      </w:r>
      <w:r w:rsidR="00B00A2C">
        <w:rPr>
          <w:lang w:val="en-GB"/>
        </w:rPr>
        <w:t>sorghum</w:t>
      </w:r>
      <w:r w:rsidR="00B00A2C" w:rsidRPr="007A3F75">
        <w:rPr>
          <w:lang w:val="en-GB"/>
        </w:rPr>
        <w:t xml:space="preserve">, </w:t>
      </w:r>
      <w:r w:rsidR="00B00A2C">
        <w:rPr>
          <w:lang w:val="en-GB"/>
        </w:rPr>
        <w:t xml:space="preserve">was also observed in Nigerian samples of sorghum stored in underground pits. </w:t>
      </w:r>
      <w:r w:rsidR="00B00A2C" w:rsidRPr="00FC45A8">
        <w:rPr>
          <w:lang w:val="en-GB"/>
        </w:rPr>
        <w:t xml:space="preserve">In samples that </w:t>
      </w:r>
      <w:r w:rsidR="00B00A2C">
        <w:rPr>
          <w:lang w:val="en-GB"/>
        </w:rPr>
        <w:t xml:space="preserve">were collected at 5–6 months of storage, </w:t>
      </w:r>
      <w:r w:rsidR="00B00A2C" w:rsidRPr="00862CE5">
        <w:rPr>
          <w:i/>
          <w:lang w:val="en-GB"/>
        </w:rPr>
        <w:t>Aspergillus</w:t>
      </w:r>
      <w:r w:rsidR="00B00A2C">
        <w:rPr>
          <w:lang w:val="en-GB"/>
        </w:rPr>
        <w:t xml:space="preserve"> spp. invasion </w:t>
      </w:r>
      <w:r w:rsidR="00B00A2C" w:rsidRPr="00FC45A8">
        <w:rPr>
          <w:lang w:val="en-GB"/>
        </w:rPr>
        <w:t xml:space="preserve">was higher (1.95–2.85 log </w:t>
      </w:r>
      <w:proofErr w:type="spellStart"/>
      <w:r w:rsidR="00B00A2C" w:rsidRPr="00FC45A8">
        <w:rPr>
          <w:lang w:val="en-GB"/>
        </w:rPr>
        <w:t>cfu</w:t>
      </w:r>
      <w:proofErr w:type="spellEnd"/>
      <w:r w:rsidR="00B00A2C" w:rsidRPr="00FC45A8">
        <w:rPr>
          <w:lang w:val="en-GB"/>
        </w:rPr>
        <w:t xml:space="preserve"> g</w:t>
      </w:r>
      <w:r w:rsidR="00B00A2C" w:rsidRPr="002A1C2B">
        <w:rPr>
          <w:vertAlign w:val="superscript"/>
          <w:lang w:val="en-GB"/>
        </w:rPr>
        <w:t>−1</w:t>
      </w:r>
      <w:r w:rsidR="00B00A2C" w:rsidRPr="00FC45A8">
        <w:rPr>
          <w:lang w:val="en-GB"/>
        </w:rPr>
        <w:t>) than in fresh</w:t>
      </w:r>
      <w:r w:rsidR="00B00A2C">
        <w:rPr>
          <w:lang w:val="en-GB"/>
        </w:rPr>
        <w:t xml:space="preserve"> </w:t>
      </w:r>
      <w:r w:rsidR="00B00A2C" w:rsidRPr="00FC45A8">
        <w:rPr>
          <w:lang w:val="en-GB"/>
        </w:rPr>
        <w:t xml:space="preserve">sorghum grain samples (1–1.4 log </w:t>
      </w:r>
      <w:proofErr w:type="spellStart"/>
      <w:r w:rsidR="00B00A2C" w:rsidRPr="00FC45A8">
        <w:rPr>
          <w:lang w:val="en-GB"/>
        </w:rPr>
        <w:t>cfu</w:t>
      </w:r>
      <w:proofErr w:type="spellEnd"/>
      <w:r w:rsidR="00B00A2C" w:rsidRPr="00FC45A8">
        <w:rPr>
          <w:lang w:val="en-GB"/>
        </w:rPr>
        <w:t xml:space="preserve"> g</w:t>
      </w:r>
      <w:r w:rsidR="00B00A2C" w:rsidRPr="00862CE5">
        <w:rPr>
          <w:vertAlign w:val="superscript"/>
          <w:lang w:val="en-GB"/>
        </w:rPr>
        <w:t>−1</w:t>
      </w:r>
      <w:r w:rsidR="00B00A2C" w:rsidRPr="00FC45A8">
        <w:rPr>
          <w:lang w:val="en-GB"/>
        </w:rPr>
        <w:t>).</w:t>
      </w:r>
      <w:r w:rsidR="00B00A2C" w:rsidRPr="00FC45A8">
        <w:t xml:space="preserve"> </w:t>
      </w:r>
      <w:r w:rsidR="00B00A2C" w:rsidRPr="00FC45A8">
        <w:rPr>
          <w:lang w:val="en-GB"/>
        </w:rPr>
        <w:t>The moisture content (13–19.8%)</w:t>
      </w:r>
      <w:r w:rsidR="00B00A2C">
        <w:rPr>
          <w:lang w:val="en-GB"/>
        </w:rPr>
        <w:t xml:space="preserve"> </w:t>
      </w:r>
      <w:r w:rsidR="00B00A2C" w:rsidRPr="00FC45A8">
        <w:rPr>
          <w:lang w:val="en-GB"/>
        </w:rPr>
        <w:t>of the grain during s</w:t>
      </w:r>
      <w:r w:rsidR="00B00A2C">
        <w:rPr>
          <w:lang w:val="en-GB"/>
        </w:rPr>
        <w:t xml:space="preserve">torage, the storage temperature </w:t>
      </w:r>
      <w:r w:rsidR="00B00A2C" w:rsidRPr="00FC45A8">
        <w:rPr>
          <w:lang w:val="en-GB"/>
        </w:rPr>
        <w:t>(22–30°C) and relative humidi</w:t>
      </w:r>
      <w:r w:rsidR="00B00A2C">
        <w:rPr>
          <w:lang w:val="en-GB"/>
        </w:rPr>
        <w:t xml:space="preserve">ty (65–84%) of the underground </w:t>
      </w:r>
      <w:r w:rsidR="00B00A2C" w:rsidRPr="00FC45A8">
        <w:rPr>
          <w:lang w:val="en-GB"/>
        </w:rPr>
        <w:t>pits were optimal for the fungi species to grow.</w:t>
      </w:r>
      <w:r w:rsidR="00B00A2C">
        <w:rPr>
          <w:lang w:val="en-GB"/>
        </w:rPr>
        <w:t xml:space="preserve"> The maximum value of AFB1 recorded in freshly harvested sorghum </w:t>
      </w:r>
      <w:r w:rsidR="00F22F80">
        <w:rPr>
          <w:lang w:val="en-GB"/>
        </w:rPr>
        <w:t xml:space="preserve">and in stored grains </w:t>
      </w:r>
      <w:r w:rsidR="00B00A2C">
        <w:rPr>
          <w:lang w:val="en-GB"/>
        </w:rPr>
        <w:t xml:space="preserve">was 17.0 </w:t>
      </w:r>
      <w:proofErr w:type="spellStart"/>
      <w:r w:rsidR="00B00A2C" w:rsidRPr="004830BD">
        <w:rPr>
          <w:lang w:val="en-GB"/>
        </w:rPr>
        <w:t>μg</w:t>
      </w:r>
      <w:proofErr w:type="spellEnd"/>
      <w:r w:rsidR="00B00A2C" w:rsidRPr="004830BD">
        <w:rPr>
          <w:lang w:val="en-GB"/>
        </w:rPr>
        <w:t xml:space="preserve"> kg</w:t>
      </w:r>
      <w:r w:rsidR="00B00A2C" w:rsidRPr="004830BD">
        <w:rPr>
          <w:vertAlign w:val="superscript"/>
          <w:lang w:val="en-GB"/>
        </w:rPr>
        <w:t>−1</w:t>
      </w:r>
      <w:r w:rsidR="00B00A2C">
        <w:rPr>
          <w:lang w:val="en-GB"/>
        </w:rPr>
        <w:t xml:space="preserve"> and </w:t>
      </w:r>
      <w:r w:rsidR="00B00A2C" w:rsidRPr="004830BD">
        <w:rPr>
          <w:lang w:val="en-GB"/>
        </w:rPr>
        <w:t xml:space="preserve">33.1 </w:t>
      </w:r>
      <w:proofErr w:type="spellStart"/>
      <w:r w:rsidR="00B00A2C" w:rsidRPr="004830BD">
        <w:rPr>
          <w:lang w:val="en-GB"/>
        </w:rPr>
        <w:t>μg</w:t>
      </w:r>
      <w:proofErr w:type="spellEnd"/>
      <w:r w:rsidR="00B00A2C" w:rsidRPr="004830BD">
        <w:rPr>
          <w:lang w:val="en-GB"/>
        </w:rPr>
        <w:t xml:space="preserve"> kg</w:t>
      </w:r>
      <w:r w:rsidR="00B00A2C" w:rsidRPr="004830BD">
        <w:rPr>
          <w:vertAlign w:val="superscript"/>
          <w:lang w:val="en-GB"/>
        </w:rPr>
        <w:t>−1</w:t>
      </w:r>
      <w:r w:rsidR="00F22F80">
        <w:rPr>
          <w:lang w:val="en-GB"/>
        </w:rPr>
        <w:t xml:space="preserve">, respectively </w:t>
      </w:r>
      <w:r w:rsidR="00B00A2C" w:rsidRPr="005977CD">
        <w:rPr>
          <w:lang w:val="en-GB"/>
        </w:rPr>
        <w:t>(</w:t>
      </w:r>
      <w:proofErr w:type="spellStart"/>
      <w:r w:rsidR="00B00A2C" w:rsidRPr="005977CD">
        <w:rPr>
          <w:lang w:val="en-GB"/>
        </w:rPr>
        <w:t>Taye</w:t>
      </w:r>
      <w:proofErr w:type="spellEnd"/>
      <w:r w:rsidR="00B00A2C" w:rsidRPr="005977CD">
        <w:rPr>
          <w:lang w:val="en-GB"/>
        </w:rPr>
        <w:t xml:space="preserve"> et al., 2016)</w:t>
      </w:r>
      <w:r w:rsidR="00B00A2C">
        <w:rPr>
          <w:lang w:val="en-GB"/>
        </w:rPr>
        <w:t>.</w:t>
      </w:r>
    </w:p>
    <w:p w:rsidR="00DB5C38" w:rsidRDefault="00DB5C38" w:rsidP="000D67CD">
      <w:pPr>
        <w:rPr>
          <w:lang w:val="en-GB"/>
        </w:rPr>
      </w:pPr>
    </w:p>
    <w:p w:rsidR="0069151E" w:rsidRDefault="0069151E" w:rsidP="0069151E">
      <w:r>
        <w:t>In conclusion, sorghum is produced in Europe on a very limited scale</w:t>
      </w:r>
      <w:r w:rsidR="00922CB6">
        <w:t>,</w:t>
      </w:r>
      <w:r>
        <w:t xml:space="preserve"> but it is </w:t>
      </w:r>
      <w:r w:rsidRPr="00D729B6">
        <w:t xml:space="preserve">attracting </w:t>
      </w:r>
      <w:r>
        <w:t>ever-growing interest. Indeed, r</w:t>
      </w:r>
      <w:r w:rsidRPr="0019044A">
        <w:t>esearch has demonstrated the presence</w:t>
      </w:r>
      <w:r>
        <w:t xml:space="preserve"> of mycotoxins in sorghum, but still limited efforts have been undertaken to improve the management of mycotoxins in this crop and no regulations for mycotoxins or groups of mycotoxins in sorghum have been settled in this respect in EU. </w:t>
      </w:r>
    </w:p>
    <w:p w:rsidR="00B00A2C" w:rsidRDefault="00B00A2C" w:rsidP="000D67CD"/>
    <w:p w:rsidR="005A2FAB" w:rsidRDefault="005A2FAB" w:rsidP="00D729B6">
      <w:r>
        <w:br w:type="page"/>
      </w:r>
    </w:p>
    <w:p w:rsidR="006B1E55" w:rsidRPr="006B1E55" w:rsidRDefault="006B1E55" w:rsidP="006B1E55"/>
    <w:p w:rsidR="00D9701A" w:rsidRDefault="00D9701A" w:rsidP="005A2FAB">
      <w:pPr>
        <w:pStyle w:val="EFSAHeading3"/>
        <w:numPr>
          <w:ilvl w:val="0"/>
          <w:numId w:val="0"/>
        </w:numPr>
        <w:ind w:left="1021" w:hanging="1021"/>
      </w:pPr>
      <w:bookmarkStart w:id="17" w:name="_Toc356087"/>
      <w:r>
        <w:t>Abbreviations</w:t>
      </w:r>
      <w:bookmarkEnd w:id="17"/>
    </w:p>
    <w:tbl>
      <w:tblPr>
        <w:tblStyle w:val="Grigliatabella2"/>
        <w:tblW w:w="0" w:type="auto"/>
        <w:tblLook w:val="04A0" w:firstRow="1" w:lastRow="0" w:firstColumn="1" w:lastColumn="0" w:noHBand="0" w:noVBand="1"/>
      </w:tblPr>
      <w:tblGrid>
        <w:gridCol w:w="1384"/>
        <w:gridCol w:w="5103"/>
      </w:tblGrid>
      <w:tr w:rsidR="00A341D2" w:rsidRPr="00A341D2" w:rsidTr="006F3AA0">
        <w:trPr>
          <w:trHeight w:val="281"/>
        </w:trPr>
        <w:tc>
          <w:tcPr>
            <w:tcW w:w="1384" w:type="dxa"/>
          </w:tcPr>
          <w:p w:rsidR="00A341D2" w:rsidRPr="007A2D9F" w:rsidRDefault="00A341D2" w:rsidP="00A341D2">
            <w:pPr>
              <w:autoSpaceDE/>
              <w:autoSpaceDN/>
              <w:adjustRightInd/>
              <w:jc w:val="left"/>
              <w:rPr>
                <w:lang w:val="it-IT"/>
              </w:rPr>
            </w:pPr>
            <w:r w:rsidRPr="007A2D9F">
              <w:rPr>
                <w:lang w:val="it-IT"/>
              </w:rPr>
              <w:t>AFB1</w:t>
            </w:r>
          </w:p>
        </w:tc>
        <w:tc>
          <w:tcPr>
            <w:tcW w:w="5103" w:type="dxa"/>
          </w:tcPr>
          <w:p w:rsidR="00A341D2" w:rsidRPr="007A2D9F" w:rsidRDefault="00A341D2" w:rsidP="00A341D2">
            <w:pPr>
              <w:autoSpaceDE/>
              <w:autoSpaceDN/>
              <w:adjustRightInd/>
              <w:jc w:val="left"/>
              <w:rPr>
                <w:lang w:val="it-IT"/>
              </w:rPr>
            </w:pPr>
            <w:proofErr w:type="spellStart"/>
            <w:r w:rsidRPr="007A2D9F">
              <w:rPr>
                <w:lang w:val="it-IT"/>
              </w:rPr>
              <w:t>Aflatoxin</w:t>
            </w:r>
            <w:proofErr w:type="spellEnd"/>
            <w:r w:rsidRPr="007A2D9F">
              <w:rPr>
                <w:lang w:val="it-IT"/>
              </w:rPr>
              <w:t xml:space="preserve"> B1 </w:t>
            </w:r>
          </w:p>
        </w:tc>
      </w:tr>
      <w:tr w:rsidR="00A341D2" w:rsidRPr="00A341D2" w:rsidTr="006F3AA0">
        <w:trPr>
          <w:trHeight w:val="281"/>
        </w:trPr>
        <w:tc>
          <w:tcPr>
            <w:tcW w:w="1384" w:type="dxa"/>
          </w:tcPr>
          <w:p w:rsidR="00A341D2" w:rsidRPr="007A2D9F" w:rsidRDefault="00A341D2" w:rsidP="00A341D2">
            <w:pPr>
              <w:autoSpaceDE/>
              <w:autoSpaceDN/>
              <w:adjustRightInd/>
              <w:jc w:val="left"/>
              <w:rPr>
                <w:lang w:val="it-IT"/>
              </w:rPr>
            </w:pPr>
            <w:proofErr w:type="spellStart"/>
            <w:proofErr w:type="gramStart"/>
            <w:r w:rsidRPr="007A2D9F">
              <w:rPr>
                <w:lang w:val="it-IT"/>
              </w:rPr>
              <w:t>a</w:t>
            </w:r>
            <w:r w:rsidRPr="007A2D9F">
              <w:rPr>
                <w:vertAlign w:val="subscript"/>
                <w:lang w:val="it-IT"/>
              </w:rPr>
              <w:t>w</w:t>
            </w:r>
            <w:proofErr w:type="spellEnd"/>
            <w:proofErr w:type="gramEnd"/>
          </w:p>
        </w:tc>
        <w:tc>
          <w:tcPr>
            <w:tcW w:w="5103" w:type="dxa"/>
          </w:tcPr>
          <w:p w:rsidR="00A341D2" w:rsidRPr="007A2D9F" w:rsidRDefault="00A341D2" w:rsidP="00A341D2">
            <w:pPr>
              <w:autoSpaceDE/>
              <w:autoSpaceDN/>
              <w:adjustRightInd/>
              <w:jc w:val="left"/>
              <w:rPr>
                <w:lang w:val="it-IT"/>
              </w:rPr>
            </w:pPr>
            <w:r w:rsidRPr="007A2D9F">
              <w:rPr>
                <w:lang w:val="it-IT"/>
              </w:rPr>
              <w:t xml:space="preserve">Activity water </w:t>
            </w:r>
          </w:p>
        </w:tc>
      </w:tr>
      <w:tr w:rsidR="00A341D2" w:rsidRPr="00A341D2" w:rsidTr="006F3AA0">
        <w:trPr>
          <w:trHeight w:val="281"/>
        </w:trPr>
        <w:tc>
          <w:tcPr>
            <w:tcW w:w="1384" w:type="dxa"/>
          </w:tcPr>
          <w:p w:rsidR="00A341D2" w:rsidRPr="007A2D9F" w:rsidRDefault="00A341D2" w:rsidP="00A341D2">
            <w:pPr>
              <w:autoSpaceDE/>
              <w:autoSpaceDN/>
              <w:adjustRightInd/>
              <w:jc w:val="left"/>
              <w:rPr>
                <w:lang w:val="it-IT"/>
              </w:rPr>
            </w:pPr>
            <w:proofErr w:type="spellStart"/>
            <w:r w:rsidRPr="007A2D9F">
              <w:rPr>
                <w:lang w:val="it-IT"/>
              </w:rPr>
              <w:t>BCAs</w:t>
            </w:r>
            <w:proofErr w:type="spellEnd"/>
          </w:p>
        </w:tc>
        <w:tc>
          <w:tcPr>
            <w:tcW w:w="5103" w:type="dxa"/>
          </w:tcPr>
          <w:p w:rsidR="00A341D2" w:rsidRPr="007A2D9F" w:rsidRDefault="00A341D2" w:rsidP="00A341D2">
            <w:pPr>
              <w:autoSpaceDE/>
              <w:autoSpaceDN/>
              <w:adjustRightInd/>
              <w:jc w:val="left"/>
              <w:rPr>
                <w:lang w:val="it-IT"/>
              </w:rPr>
            </w:pPr>
            <w:proofErr w:type="spellStart"/>
            <w:r w:rsidRPr="007A2D9F">
              <w:rPr>
                <w:lang w:val="it-IT"/>
              </w:rPr>
              <w:t>Biological</w:t>
            </w:r>
            <w:proofErr w:type="spellEnd"/>
            <w:r w:rsidRPr="007A2D9F">
              <w:rPr>
                <w:lang w:val="it-IT"/>
              </w:rPr>
              <w:t xml:space="preserve"> control agents</w:t>
            </w:r>
          </w:p>
        </w:tc>
      </w:tr>
      <w:tr w:rsidR="00A341D2" w:rsidRPr="00A341D2" w:rsidTr="006F3AA0">
        <w:trPr>
          <w:trHeight w:val="281"/>
        </w:trPr>
        <w:tc>
          <w:tcPr>
            <w:tcW w:w="1384" w:type="dxa"/>
          </w:tcPr>
          <w:p w:rsidR="00A341D2" w:rsidRPr="007A2D9F" w:rsidRDefault="00A341D2" w:rsidP="00A341D2">
            <w:pPr>
              <w:autoSpaceDE/>
              <w:autoSpaceDN/>
              <w:adjustRightInd/>
              <w:jc w:val="left"/>
              <w:rPr>
                <w:lang w:val="it-IT"/>
              </w:rPr>
            </w:pPr>
            <w:r w:rsidRPr="007A2D9F">
              <w:t>BEA</w:t>
            </w:r>
          </w:p>
        </w:tc>
        <w:tc>
          <w:tcPr>
            <w:tcW w:w="5103" w:type="dxa"/>
          </w:tcPr>
          <w:p w:rsidR="00A341D2" w:rsidRPr="007A2D9F" w:rsidRDefault="00A341D2" w:rsidP="00A341D2">
            <w:pPr>
              <w:autoSpaceDE/>
              <w:autoSpaceDN/>
              <w:adjustRightInd/>
              <w:jc w:val="left"/>
              <w:rPr>
                <w:lang w:val="it-IT"/>
              </w:rPr>
            </w:pPr>
            <w:proofErr w:type="spellStart"/>
            <w:r w:rsidRPr="007A2D9F">
              <w:t>beauvericin</w:t>
            </w:r>
            <w:proofErr w:type="spellEnd"/>
          </w:p>
        </w:tc>
      </w:tr>
      <w:tr w:rsidR="007A2D9F" w:rsidRPr="00A341D2" w:rsidTr="006F3AA0">
        <w:trPr>
          <w:trHeight w:val="281"/>
        </w:trPr>
        <w:tc>
          <w:tcPr>
            <w:tcW w:w="1384" w:type="dxa"/>
          </w:tcPr>
          <w:p w:rsidR="007A2D9F" w:rsidRPr="007A2D9F" w:rsidRDefault="007A2D9F" w:rsidP="00330D68">
            <w:r>
              <w:rPr>
                <w:lang w:val="en-GB"/>
              </w:rPr>
              <w:t>DAS</w:t>
            </w:r>
          </w:p>
        </w:tc>
        <w:tc>
          <w:tcPr>
            <w:tcW w:w="5103" w:type="dxa"/>
          </w:tcPr>
          <w:p w:rsidR="007A2D9F" w:rsidRPr="007A2D9F" w:rsidRDefault="007A2D9F" w:rsidP="00330D68">
            <w:proofErr w:type="spellStart"/>
            <w:r w:rsidRPr="007A2D9F">
              <w:rPr>
                <w:lang w:val="en-GB"/>
              </w:rPr>
              <w:t>Diacetoxyscirpenol</w:t>
            </w:r>
            <w:proofErr w:type="spellEnd"/>
          </w:p>
        </w:tc>
      </w:tr>
      <w:tr w:rsidR="007A2D9F" w:rsidRPr="00A341D2" w:rsidTr="006F3AA0">
        <w:trPr>
          <w:trHeight w:val="281"/>
        </w:trPr>
        <w:tc>
          <w:tcPr>
            <w:tcW w:w="1384" w:type="dxa"/>
          </w:tcPr>
          <w:p w:rsidR="007A2D9F" w:rsidRPr="007A2D9F" w:rsidRDefault="007A2D9F" w:rsidP="00A341D2">
            <w:pPr>
              <w:autoSpaceDE/>
              <w:autoSpaceDN/>
              <w:adjustRightInd/>
              <w:jc w:val="left"/>
            </w:pPr>
            <w:r w:rsidRPr="007A2D9F">
              <w:t>DHES</w:t>
            </w:r>
          </w:p>
        </w:tc>
        <w:tc>
          <w:tcPr>
            <w:tcW w:w="5103" w:type="dxa"/>
          </w:tcPr>
          <w:p w:rsidR="007A2D9F" w:rsidRPr="007A2D9F" w:rsidRDefault="007A2D9F" w:rsidP="00A341D2">
            <w:pPr>
              <w:autoSpaceDE/>
              <w:autoSpaceDN/>
              <w:adjustRightInd/>
              <w:jc w:val="left"/>
            </w:pPr>
            <w:proofErr w:type="spellStart"/>
            <w:r w:rsidRPr="007A2D9F">
              <w:t>dihydroergosine</w:t>
            </w:r>
            <w:proofErr w:type="spellEnd"/>
          </w:p>
        </w:tc>
      </w:tr>
      <w:tr w:rsidR="007A2D9F" w:rsidRPr="00A341D2" w:rsidTr="006F3AA0">
        <w:trPr>
          <w:trHeight w:val="281"/>
        </w:trPr>
        <w:tc>
          <w:tcPr>
            <w:tcW w:w="1384" w:type="dxa"/>
          </w:tcPr>
          <w:p w:rsidR="007A2D9F" w:rsidRPr="007A2D9F" w:rsidRDefault="007A2D9F" w:rsidP="00A341D2">
            <w:pPr>
              <w:autoSpaceDE/>
              <w:autoSpaceDN/>
              <w:adjustRightInd/>
              <w:jc w:val="left"/>
              <w:rPr>
                <w:lang w:val="it-IT"/>
              </w:rPr>
            </w:pPr>
            <w:r w:rsidRPr="007A2D9F">
              <w:t>ENN A1</w:t>
            </w:r>
          </w:p>
        </w:tc>
        <w:tc>
          <w:tcPr>
            <w:tcW w:w="5103" w:type="dxa"/>
          </w:tcPr>
          <w:p w:rsidR="007A2D9F" w:rsidRPr="007A2D9F" w:rsidRDefault="007A2D9F" w:rsidP="00A341D2">
            <w:pPr>
              <w:autoSpaceDE/>
              <w:autoSpaceDN/>
              <w:adjustRightInd/>
              <w:jc w:val="left"/>
              <w:rPr>
                <w:lang w:val="it-IT"/>
              </w:rPr>
            </w:pPr>
            <w:proofErr w:type="spellStart"/>
            <w:r w:rsidRPr="007A2D9F">
              <w:t>enniatin</w:t>
            </w:r>
            <w:proofErr w:type="spellEnd"/>
            <w:r w:rsidRPr="007A2D9F">
              <w:t xml:space="preserve"> A1</w:t>
            </w:r>
          </w:p>
        </w:tc>
      </w:tr>
      <w:tr w:rsidR="007A2D9F" w:rsidRPr="00A341D2" w:rsidTr="006F3AA0">
        <w:trPr>
          <w:trHeight w:val="296"/>
        </w:trPr>
        <w:tc>
          <w:tcPr>
            <w:tcW w:w="1384" w:type="dxa"/>
          </w:tcPr>
          <w:p w:rsidR="007A2D9F" w:rsidRPr="007A2D9F" w:rsidRDefault="007A2D9F" w:rsidP="00A341D2">
            <w:pPr>
              <w:autoSpaceDE/>
              <w:autoSpaceDN/>
              <w:adjustRightInd/>
              <w:jc w:val="left"/>
              <w:rPr>
                <w:lang w:val="it-IT"/>
              </w:rPr>
            </w:pPr>
            <w:r w:rsidRPr="007A2D9F">
              <w:t>ENN B</w:t>
            </w:r>
          </w:p>
        </w:tc>
        <w:tc>
          <w:tcPr>
            <w:tcW w:w="5103" w:type="dxa"/>
          </w:tcPr>
          <w:p w:rsidR="007A2D9F" w:rsidRPr="007A2D9F" w:rsidRDefault="007A2D9F" w:rsidP="00A341D2">
            <w:pPr>
              <w:autoSpaceDE/>
              <w:autoSpaceDN/>
              <w:adjustRightInd/>
              <w:jc w:val="left"/>
              <w:rPr>
                <w:lang w:val="it-IT"/>
              </w:rPr>
            </w:pPr>
            <w:proofErr w:type="spellStart"/>
            <w:r w:rsidRPr="007A2D9F">
              <w:t>enniatin</w:t>
            </w:r>
            <w:proofErr w:type="spellEnd"/>
            <w:r w:rsidRPr="007A2D9F">
              <w:t xml:space="preserve"> B</w:t>
            </w:r>
          </w:p>
        </w:tc>
      </w:tr>
      <w:tr w:rsidR="007A2D9F" w:rsidRPr="00A341D2" w:rsidTr="006F3AA0">
        <w:trPr>
          <w:trHeight w:val="296"/>
        </w:trPr>
        <w:tc>
          <w:tcPr>
            <w:tcW w:w="1384" w:type="dxa"/>
          </w:tcPr>
          <w:p w:rsidR="007A2D9F" w:rsidRPr="007A2D9F" w:rsidRDefault="007A2D9F" w:rsidP="00A341D2">
            <w:pPr>
              <w:autoSpaceDE/>
              <w:autoSpaceDN/>
              <w:adjustRightInd/>
              <w:jc w:val="left"/>
              <w:rPr>
                <w:lang w:val="it-IT"/>
              </w:rPr>
            </w:pPr>
            <w:r w:rsidRPr="007A2D9F">
              <w:t>EAs</w:t>
            </w:r>
          </w:p>
        </w:tc>
        <w:tc>
          <w:tcPr>
            <w:tcW w:w="5103" w:type="dxa"/>
          </w:tcPr>
          <w:p w:rsidR="007A2D9F" w:rsidRPr="007A2D9F" w:rsidRDefault="007A2D9F" w:rsidP="00A341D2">
            <w:pPr>
              <w:autoSpaceDE/>
              <w:autoSpaceDN/>
              <w:adjustRightInd/>
              <w:jc w:val="left"/>
              <w:rPr>
                <w:lang w:val="it-IT"/>
              </w:rPr>
            </w:pPr>
            <w:r w:rsidRPr="007A2D9F">
              <w:t>ergot alkaloids</w:t>
            </w:r>
          </w:p>
        </w:tc>
      </w:tr>
      <w:tr w:rsidR="007A2D9F" w:rsidRPr="00A341D2" w:rsidTr="006F3AA0">
        <w:trPr>
          <w:trHeight w:val="296"/>
        </w:trPr>
        <w:tc>
          <w:tcPr>
            <w:tcW w:w="1384" w:type="dxa"/>
          </w:tcPr>
          <w:p w:rsidR="007A2D9F" w:rsidRPr="007A2D9F" w:rsidRDefault="007A2D9F" w:rsidP="00A341D2">
            <w:pPr>
              <w:autoSpaceDE/>
              <w:autoSpaceDN/>
              <w:adjustRightInd/>
              <w:jc w:val="left"/>
              <w:rPr>
                <w:lang w:val="it-IT"/>
              </w:rPr>
            </w:pPr>
            <w:r w:rsidRPr="007A2D9F">
              <w:rPr>
                <w:lang w:val="en-GB"/>
              </w:rPr>
              <w:t>FB1</w:t>
            </w:r>
          </w:p>
        </w:tc>
        <w:tc>
          <w:tcPr>
            <w:tcW w:w="5103" w:type="dxa"/>
          </w:tcPr>
          <w:p w:rsidR="007A2D9F" w:rsidRPr="007A2D9F" w:rsidRDefault="007A2D9F" w:rsidP="00A341D2">
            <w:pPr>
              <w:autoSpaceDE/>
              <w:autoSpaceDN/>
              <w:adjustRightInd/>
              <w:jc w:val="left"/>
              <w:rPr>
                <w:lang w:val="it-IT"/>
              </w:rPr>
            </w:pPr>
            <w:proofErr w:type="spellStart"/>
            <w:r w:rsidRPr="007A2D9F">
              <w:rPr>
                <w:lang w:val="en-GB"/>
              </w:rPr>
              <w:t>fumonisin</w:t>
            </w:r>
            <w:proofErr w:type="spellEnd"/>
            <w:r w:rsidRPr="007A2D9F">
              <w:rPr>
                <w:lang w:val="en-GB"/>
              </w:rPr>
              <w:t xml:space="preserve"> B1</w:t>
            </w:r>
          </w:p>
        </w:tc>
      </w:tr>
      <w:tr w:rsidR="007A2D9F" w:rsidRPr="00A341D2" w:rsidTr="006F3AA0">
        <w:trPr>
          <w:trHeight w:val="296"/>
        </w:trPr>
        <w:tc>
          <w:tcPr>
            <w:tcW w:w="1384" w:type="dxa"/>
          </w:tcPr>
          <w:p w:rsidR="007A2D9F" w:rsidRPr="007A2D9F" w:rsidRDefault="007A2D9F" w:rsidP="006F3AA0">
            <w:pPr>
              <w:autoSpaceDE/>
              <w:autoSpaceDN/>
              <w:adjustRightInd/>
              <w:jc w:val="left"/>
              <w:rPr>
                <w:lang w:val="it-IT"/>
              </w:rPr>
            </w:pPr>
            <w:r w:rsidRPr="007A2D9F">
              <w:t>MON</w:t>
            </w:r>
          </w:p>
        </w:tc>
        <w:tc>
          <w:tcPr>
            <w:tcW w:w="5103" w:type="dxa"/>
          </w:tcPr>
          <w:p w:rsidR="007A2D9F" w:rsidRPr="007A2D9F" w:rsidRDefault="007A2D9F" w:rsidP="006F3AA0">
            <w:pPr>
              <w:autoSpaceDE/>
              <w:autoSpaceDN/>
              <w:adjustRightInd/>
              <w:jc w:val="left"/>
              <w:rPr>
                <w:lang w:val="it-IT"/>
              </w:rPr>
            </w:pPr>
            <w:proofErr w:type="spellStart"/>
            <w:r w:rsidRPr="007A2D9F">
              <w:t>moniliformin</w:t>
            </w:r>
            <w:proofErr w:type="spellEnd"/>
          </w:p>
        </w:tc>
      </w:tr>
      <w:tr w:rsidR="007A2D9F" w:rsidRPr="00A341D2" w:rsidTr="006F3AA0">
        <w:trPr>
          <w:trHeight w:val="296"/>
        </w:trPr>
        <w:tc>
          <w:tcPr>
            <w:tcW w:w="1384" w:type="dxa"/>
          </w:tcPr>
          <w:p w:rsidR="007A2D9F" w:rsidRPr="007A2D9F" w:rsidRDefault="007A2D9F" w:rsidP="006F3AA0">
            <w:pPr>
              <w:autoSpaceDE/>
              <w:autoSpaceDN/>
              <w:adjustRightInd/>
              <w:jc w:val="left"/>
              <w:rPr>
                <w:lang w:val="it-IT"/>
              </w:rPr>
            </w:pPr>
            <w:r w:rsidRPr="007A2D9F">
              <w:rPr>
                <w:lang w:val="it-IT"/>
              </w:rPr>
              <w:t xml:space="preserve">OTA </w:t>
            </w:r>
          </w:p>
        </w:tc>
        <w:tc>
          <w:tcPr>
            <w:tcW w:w="5103" w:type="dxa"/>
          </w:tcPr>
          <w:p w:rsidR="007A2D9F" w:rsidRPr="007A2D9F" w:rsidRDefault="007A2D9F" w:rsidP="006F3AA0">
            <w:pPr>
              <w:autoSpaceDE/>
              <w:autoSpaceDN/>
              <w:adjustRightInd/>
              <w:jc w:val="left"/>
              <w:rPr>
                <w:lang w:val="it-IT"/>
              </w:rPr>
            </w:pPr>
            <w:proofErr w:type="spellStart"/>
            <w:r w:rsidRPr="007A2D9F">
              <w:rPr>
                <w:lang w:val="it-IT"/>
              </w:rPr>
              <w:t>Ochratoxin</w:t>
            </w:r>
            <w:proofErr w:type="spellEnd"/>
            <w:r w:rsidRPr="007A2D9F">
              <w:rPr>
                <w:lang w:val="it-IT"/>
              </w:rPr>
              <w:t xml:space="preserve"> A</w:t>
            </w:r>
          </w:p>
        </w:tc>
      </w:tr>
      <w:tr w:rsidR="007A2D9F" w:rsidRPr="00A341D2" w:rsidTr="006F3AA0">
        <w:trPr>
          <w:trHeight w:val="281"/>
        </w:trPr>
        <w:tc>
          <w:tcPr>
            <w:tcW w:w="1384" w:type="dxa"/>
          </w:tcPr>
          <w:p w:rsidR="007A2D9F" w:rsidRPr="007A2D9F" w:rsidRDefault="007A2D9F" w:rsidP="006F3AA0">
            <w:pPr>
              <w:autoSpaceDE/>
              <w:autoSpaceDN/>
              <w:adjustRightInd/>
              <w:jc w:val="left"/>
              <w:rPr>
                <w:lang w:val="it-IT"/>
              </w:rPr>
            </w:pPr>
            <w:r w:rsidRPr="007A2D9F">
              <w:rPr>
                <w:lang w:val="it-IT"/>
              </w:rPr>
              <w:t>PP</w:t>
            </w:r>
          </w:p>
        </w:tc>
        <w:tc>
          <w:tcPr>
            <w:tcW w:w="5103" w:type="dxa"/>
          </w:tcPr>
          <w:p w:rsidR="007A2D9F" w:rsidRPr="007A2D9F" w:rsidRDefault="007A2D9F" w:rsidP="006F3AA0">
            <w:pPr>
              <w:autoSpaceDE/>
              <w:autoSpaceDN/>
              <w:adjustRightInd/>
              <w:jc w:val="left"/>
              <w:rPr>
                <w:lang w:val="it-IT"/>
              </w:rPr>
            </w:pPr>
            <w:proofErr w:type="spellStart"/>
            <w:r w:rsidRPr="007A2D9F">
              <w:rPr>
                <w:lang w:val="it-IT"/>
              </w:rPr>
              <w:t>Propyl</w:t>
            </w:r>
            <w:proofErr w:type="spellEnd"/>
            <w:r w:rsidRPr="007A2D9F">
              <w:rPr>
                <w:lang w:val="it-IT"/>
              </w:rPr>
              <w:t xml:space="preserve"> </w:t>
            </w:r>
            <w:proofErr w:type="spellStart"/>
            <w:r w:rsidRPr="007A2D9F">
              <w:rPr>
                <w:lang w:val="it-IT"/>
              </w:rPr>
              <w:t>paraben</w:t>
            </w:r>
            <w:proofErr w:type="spellEnd"/>
            <w:r w:rsidRPr="007A2D9F">
              <w:rPr>
                <w:lang w:val="it-IT"/>
              </w:rPr>
              <w:t xml:space="preserve"> </w:t>
            </w:r>
          </w:p>
        </w:tc>
      </w:tr>
      <w:tr w:rsidR="007A2D9F" w:rsidRPr="00A341D2" w:rsidTr="006F3AA0">
        <w:trPr>
          <w:trHeight w:val="281"/>
        </w:trPr>
        <w:tc>
          <w:tcPr>
            <w:tcW w:w="1384" w:type="dxa"/>
          </w:tcPr>
          <w:p w:rsidR="007A2D9F" w:rsidRPr="007A2D9F" w:rsidRDefault="007A2D9F" w:rsidP="006F3AA0">
            <w:pPr>
              <w:autoSpaceDE/>
              <w:autoSpaceDN/>
              <w:adjustRightInd/>
              <w:jc w:val="left"/>
              <w:rPr>
                <w:lang w:val="it-IT"/>
              </w:rPr>
            </w:pPr>
            <w:r>
              <w:rPr>
                <w:lang w:val="it-IT"/>
              </w:rPr>
              <w:t>T2</w:t>
            </w:r>
          </w:p>
        </w:tc>
        <w:tc>
          <w:tcPr>
            <w:tcW w:w="5103" w:type="dxa"/>
          </w:tcPr>
          <w:p w:rsidR="007A2D9F" w:rsidRPr="007A2D9F" w:rsidRDefault="007A2D9F" w:rsidP="006F3AA0">
            <w:pPr>
              <w:autoSpaceDE/>
              <w:autoSpaceDN/>
              <w:adjustRightInd/>
              <w:jc w:val="left"/>
              <w:rPr>
                <w:lang w:val="it-IT"/>
              </w:rPr>
            </w:pPr>
            <w:r>
              <w:rPr>
                <w:lang w:val="it-IT"/>
              </w:rPr>
              <w:t xml:space="preserve">T-2 </w:t>
            </w:r>
            <w:proofErr w:type="spellStart"/>
            <w:r>
              <w:rPr>
                <w:lang w:val="it-IT"/>
              </w:rPr>
              <w:t>toxin</w:t>
            </w:r>
            <w:proofErr w:type="spellEnd"/>
          </w:p>
        </w:tc>
      </w:tr>
      <w:tr w:rsidR="007A2D9F" w:rsidRPr="00A341D2" w:rsidTr="006F3AA0">
        <w:trPr>
          <w:trHeight w:val="296"/>
        </w:trPr>
        <w:tc>
          <w:tcPr>
            <w:tcW w:w="1384" w:type="dxa"/>
          </w:tcPr>
          <w:p w:rsidR="007A2D9F" w:rsidRPr="007A2D9F" w:rsidRDefault="007A2D9F" w:rsidP="00A341D2">
            <w:pPr>
              <w:autoSpaceDE/>
              <w:autoSpaceDN/>
              <w:adjustRightInd/>
              <w:jc w:val="left"/>
              <w:rPr>
                <w:lang w:val="it-IT"/>
              </w:rPr>
            </w:pPr>
            <w:r w:rsidRPr="007A2D9F">
              <w:t>ZEN</w:t>
            </w:r>
          </w:p>
        </w:tc>
        <w:tc>
          <w:tcPr>
            <w:tcW w:w="5103" w:type="dxa"/>
          </w:tcPr>
          <w:p w:rsidR="007A2D9F" w:rsidRPr="007A2D9F" w:rsidRDefault="007A2D9F" w:rsidP="00A341D2">
            <w:pPr>
              <w:autoSpaceDE/>
              <w:autoSpaceDN/>
              <w:adjustRightInd/>
              <w:jc w:val="left"/>
              <w:rPr>
                <w:lang w:val="it-IT"/>
              </w:rPr>
            </w:pPr>
            <w:proofErr w:type="spellStart"/>
            <w:r w:rsidRPr="007A2D9F">
              <w:t>zearalenone</w:t>
            </w:r>
            <w:proofErr w:type="spellEnd"/>
            <w:r w:rsidRPr="007A2D9F">
              <w:t xml:space="preserve"> </w:t>
            </w:r>
          </w:p>
        </w:tc>
      </w:tr>
    </w:tbl>
    <w:p w:rsidR="005A2FAB" w:rsidRDefault="005A2FAB" w:rsidP="005A2FAB">
      <w:pPr>
        <w:pStyle w:val="EFSAHeading3"/>
        <w:numPr>
          <w:ilvl w:val="0"/>
          <w:numId w:val="0"/>
        </w:numPr>
        <w:spacing w:after="0"/>
        <w:ind w:left="1021"/>
        <w:rPr>
          <w:rFonts w:eastAsiaTheme="minorHAnsi" w:cs="Tahoma"/>
          <w:b w:val="0"/>
          <w:bCs w:val="0"/>
          <w:color w:val="auto"/>
          <w:sz w:val="20"/>
          <w:szCs w:val="20"/>
        </w:rPr>
      </w:pPr>
    </w:p>
    <w:p w:rsidR="005A2FAB" w:rsidRDefault="005A2FAB">
      <w:pPr>
        <w:autoSpaceDE/>
        <w:autoSpaceDN/>
        <w:adjustRightInd/>
        <w:spacing w:line="276" w:lineRule="auto"/>
        <w:jc w:val="left"/>
      </w:pPr>
      <w:r>
        <w:br w:type="page"/>
      </w:r>
    </w:p>
    <w:p w:rsidR="005A2FAB" w:rsidRPr="005A2FAB" w:rsidRDefault="005A2FAB" w:rsidP="005A2FAB">
      <w:pPr>
        <w:rPr>
          <w:lang w:val="en-GB"/>
        </w:rPr>
      </w:pPr>
    </w:p>
    <w:p w:rsidR="006B2A0B" w:rsidRDefault="00D9701A" w:rsidP="005A2FAB">
      <w:pPr>
        <w:pStyle w:val="EFSAHeading3"/>
        <w:numPr>
          <w:ilvl w:val="0"/>
          <w:numId w:val="0"/>
        </w:numPr>
        <w:spacing w:after="0"/>
        <w:ind w:left="1021"/>
      </w:pPr>
      <w:bookmarkStart w:id="18" w:name="_Toc356088"/>
      <w:r>
        <w:t>References</w:t>
      </w:r>
      <w:bookmarkEnd w:id="18"/>
    </w:p>
    <w:p w:rsidR="006B1E55" w:rsidRPr="006B1E55" w:rsidRDefault="006B1E55" w:rsidP="006B1E55">
      <w:pPr>
        <w:rPr>
          <w:lang w:val="en-GB"/>
        </w:rPr>
      </w:pPr>
    </w:p>
    <w:p w:rsidR="000C6DAC" w:rsidRPr="000C6DAC" w:rsidRDefault="006B2A0B" w:rsidP="000C6DAC">
      <w:pPr>
        <w:pStyle w:val="EndNoteBibliography"/>
        <w:spacing w:after="0"/>
        <w:ind w:left="720" w:hanging="720"/>
      </w:pPr>
      <w:r>
        <w:rPr>
          <w:lang w:val="en-GB"/>
        </w:rPr>
        <w:fldChar w:fldCharType="begin"/>
      </w:r>
      <w:r w:rsidRPr="00A637D8">
        <w:instrText xml:space="preserve"> ADDIN EN.REFLIST </w:instrText>
      </w:r>
      <w:r>
        <w:rPr>
          <w:lang w:val="en-GB"/>
        </w:rPr>
        <w:fldChar w:fldCharType="separate"/>
      </w:r>
      <w:r w:rsidR="000C6DAC" w:rsidRPr="000C6DAC">
        <w:t>Abdel-Hafez SII, Ismail MA, Hussein NA and Abdel-Hameed NA, 2014. Fusarium species and other fungi associated with some seeds and grains in Egypt, with 2 newly recorded Fusarium species. Journal of Biology and Earth Sciences, 207:112</w:t>
      </w:r>
    </w:p>
    <w:p w:rsidR="000C6DAC" w:rsidRPr="000C6DAC" w:rsidRDefault="000C6DAC" w:rsidP="000C6DAC">
      <w:pPr>
        <w:pStyle w:val="EndNoteBibliography"/>
        <w:spacing w:after="0"/>
        <w:ind w:left="720" w:hanging="720"/>
      </w:pPr>
      <w:r w:rsidRPr="000C6DAC">
        <w:t>Alves dos Reis T, Zorzete P, Pozzi Claudia R, Nascimento da Silva V, Ortega E and Correa B, 2010. Mycoflora and fumonisin contamination in Brazilian sorghum from sowing to harvest. Journal of the science of food and agriculture, 90:1445-1451. doi:10.1002/jsfa.3962</w:t>
      </w:r>
    </w:p>
    <w:p w:rsidR="000C6DAC" w:rsidRPr="000C6DAC" w:rsidRDefault="000C6DAC" w:rsidP="000C6DAC">
      <w:pPr>
        <w:pStyle w:val="EndNoteBibliography"/>
        <w:spacing w:after="0"/>
        <w:ind w:left="720" w:hanging="720"/>
      </w:pPr>
      <w:r w:rsidRPr="000C6DAC">
        <w:t>Blaney B, Chakraborty S and Murray SA, 2006. Alkaloid production by isolates of the sorghum ergot pathogen (</w:t>
      </w:r>
      <w:r w:rsidRPr="000C6DAC">
        <w:rPr>
          <w:i/>
        </w:rPr>
        <w:t>Claviceps africana</w:t>
      </w:r>
      <w:r w:rsidRPr="000C6DAC">
        <w:t>) from Australia and other countries. Australian Journal of Agricultural Research, 57:1023-1028. doi:10.1071/ar05334</w:t>
      </w:r>
    </w:p>
    <w:p w:rsidR="000C6DAC" w:rsidRPr="000C6DAC" w:rsidRDefault="000C6DAC" w:rsidP="000C6DAC">
      <w:pPr>
        <w:pStyle w:val="EndNoteBibliography"/>
        <w:spacing w:after="0"/>
        <w:ind w:left="720" w:hanging="720"/>
      </w:pPr>
      <w:r w:rsidRPr="000C6DAC">
        <w:t xml:space="preserve">Ciampitti I, online. Sorghum Growth and Development, </w:t>
      </w:r>
      <w:hyperlink r:id="rId8" w:history="1">
        <w:r w:rsidRPr="000C6DAC">
          <w:rPr>
            <w:rStyle w:val="Hyperlink"/>
          </w:rPr>
          <w:t>http://www.bookstore.ksre.ksu.edu/pubs/MF3234.pdf</w:t>
        </w:r>
      </w:hyperlink>
      <w:r w:rsidRPr="000C6DAC">
        <w:t xml:space="preserve"> [Accessed: February 2019 ].</w:t>
      </w:r>
    </w:p>
    <w:p w:rsidR="000C6DAC" w:rsidRPr="000C6DAC" w:rsidRDefault="000C6DAC" w:rsidP="000C6DAC">
      <w:pPr>
        <w:pStyle w:val="EndNoteBibliography"/>
        <w:spacing w:after="0"/>
        <w:ind w:left="720" w:hanging="720"/>
      </w:pPr>
      <w:r w:rsidRPr="000C6DAC">
        <w:t>da Silva JB, Dilkin P, Fonseca H and Correa B, 2004. Production of aflatoxins by Aspergillus flavus and of fumonisins by Fusarium species isolated from Brazilian sorghum. Brazilian Journal of Microbiology, 35:182-186. doi:10.1590/s1517-83822004000200002</w:t>
      </w:r>
    </w:p>
    <w:p w:rsidR="000C6DAC" w:rsidRPr="000C6DAC" w:rsidRDefault="000C6DAC" w:rsidP="000C6DAC">
      <w:pPr>
        <w:pStyle w:val="EndNoteBibliography"/>
        <w:spacing w:after="0"/>
        <w:ind w:left="720" w:hanging="720"/>
        <w:rPr>
          <w:u w:val="single"/>
        </w:rPr>
      </w:pPr>
      <w:r w:rsidRPr="000C6DAC">
        <w:t xml:space="preserve">Del Palacio A, Mionetto A, Bettucci L and Pan D, 2016. Evolution of fungal population and mycotoxins in sorghum silage. Food additives &amp; contaminants. Part A, Chemistry, analysis, control, exposure &amp; risk assessment, 33:1864-1872. doi:I </w:t>
      </w:r>
      <w:hyperlink r:id="rId9" w:history="1">
        <w:r w:rsidRPr="000C6DAC">
          <w:rPr>
            <w:rStyle w:val="Hyperlink"/>
          </w:rPr>
          <w:t>http://dx.doi.org/10.1080/19440049.2016.1244732</w:t>
        </w:r>
      </w:hyperlink>
    </w:p>
    <w:p w:rsidR="000C6DAC" w:rsidRPr="000C6DAC" w:rsidRDefault="000C6DAC" w:rsidP="000C6DAC">
      <w:pPr>
        <w:pStyle w:val="EndNoteBibliography"/>
        <w:spacing w:after="0"/>
        <w:ind w:left="720" w:hanging="720"/>
      </w:pPr>
      <w:r w:rsidRPr="000C6DAC">
        <w:t>Ediage EN, Poucke Cv, Saeger Sd, van Poucke C and de Saeger S, 2015. A multi-analyte LC-MS/MS method for the analysis of 23 mycotoxins in different sorghum varieties: the forgotten sample matrix. Food Chemistry, 177:397-404</w:t>
      </w:r>
    </w:p>
    <w:p w:rsidR="000C6DAC" w:rsidRPr="000C6DAC" w:rsidRDefault="000C6DAC" w:rsidP="000C6DAC">
      <w:pPr>
        <w:pStyle w:val="EndNoteBibliography"/>
        <w:spacing w:after="0"/>
        <w:ind w:left="720" w:hanging="720"/>
      </w:pPr>
      <w:r w:rsidRPr="000C6DAC">
        <w:t>EFSA, 2012. Scientific opinion on ergot alkaloids in food and feed. EFSA Journal, 10:2798</w:t>
      </w:r>
    </w:p>
    <w:p w:rsidR="000C6DAC" w:rsidRPr="000C6DAC" w:rsidRDefault="000C6DAC" w:rsidP="000C6DAC">
      <w:pPr>
        <w:pStyle w:val="EndNoteBibliography"/>
        <w:spacing w:after="0"/>
        <w:ind w:left="720" w:hanging="720"/>
      </w:pPr>
      <w:r w:rsidRPr="000C6DAC">
        <w:t xml:space="preserve">FAOSTAT, 2017. </w:t>
      </w:r>
    </w:p>
    <w:p w:rsidR="000C6DAC" w:rsidRPr="000C6DAC" w:rsidRDefault="000C6DAC" w:rsidP="000C6DAC">
      <w:pPr>
        <w:pStyle w:val="EndNoteBibliography"/>
        <w:spacing w:after="0"/>
        <w:ind w:left="720" w:hanging="720"/>
      </w:pPr>
      <w:r w:rsidRPr="000C6DAC">
        <w:t>Hussaini AM, Timothy AG, Olufunmilayo HA, Ezekiel AS and Godwin HO, 2009. Fungi and Some Mycotoxins found in mouldy sorghum in Niger State,Nigeria. World J. Agri. Sci, 5:05-17</w:t>
      </w:r>
    </w:p>
    <w:p w:rsidR="000C6DAC" w:rsidRPr="000C6DAC" w:rsidRDefault="000C6DAC" w:rsidP="000C6DAC">
      <w:pPr>
        <w:pStyle w:val="EndNoteBibliography"/>
        <w:spacing w:after="0"/>
        <w:ind w:left="720" w:hanging="720"/>
      </w:pPr>
      <w:r w:rsidRPr="000C6DAC">
        <w:t>Lahouar A, Crespo-Sempere A, Marin S, Said S and Sanchis V, 2015. Toxigenic molds in Tunisian and Egyptian sorghum for human consumption. Journal of Stored Products Research, 63:57-62</w:t>
      </w:r>
    </w:p>
    <w:p w:rsidR="000C6DAC" w:rsidRPr="000C6DAC" w:rsidRDefault="000C6DAC" w:rsidP="000C6DAC">
      <w:pPr>
        <w:pStyle w:val="EndNoteBibliography"/>
        <w:spacing w:after="0"/>
        <w:ind w:left="720" w:hanging="720"/>
      </w:pPr>
      <w:r w:rsidRPr="000C6DAC">
        <w:t xml:space="preserve">Lahouar A, Marin S, Crespo-Sempere A, Said S and Sanchis V, 2016. Effects of temperature, water activity and incubation time on fungal growth and aflatoxin B1 production by toxinogenic </w:t>
      </w:r>
      <w:r w:rsidRPr="000C6DAC">
        <w:rPr>
          <w:i/>
        </w:rPr>
        <w:t xml:space="preserve">Aspergillus flavus </w:t>
      </w:r>
      <w:r w:rsidRPr="000C6DAC">
        <w:t>isolates on sorghum seeds. Revista Argentina de microbiologia, 48:78-85. doi:10.1016/j.ram.2015.10.001</w:t>
      </w:r>
    </w:p>
    <w:p w:rsidR="000C6DAC" w:rsidRPr="000C6DAC" w:rsidRDefault="000C6DAC" w:rsidP="000C6DAC">
      <w:pPr>
        <w:pStyle w:val="EndNoteBibliography"/>
        <w:spacing w:after="0"/>
        <w:ind w:left="720" w:hanging="720"/>
      </w:pPr>
      <w:r w:rsidRPr="000C6DAC">
        <w:t xml:space="preserve">Lahouar A, Marin S, Crespo-Sempere A, Sanchis V and Said S, 2017. Influence of temperature, water activity and incubation time on fungal growth and production of ochratoxin A and zearalenone by toxigenic </w:t>
      </w:r>
      <w:r w:rsidRPr="000C6DAC">
        <w:rPr>
          <w:i/>
        </w:rPr>
        <w:t xml:space="preserve">Aspergillus tubingensis </w:t>
      </w:r>
      <w:r w:rsidRPr="000C6DAC">
        <w:t xml:space="preserve">and </w:t>
      </w:r>
      <w:r w:rsidRPr="000C6DAC">
        <w:rPr>
          <w:i/>
        </w:rPr>
        <w:t>Fusarium incarnatum</w:t>
      </w:r>
      <w:r w:rsidRPr="000C6DAC">
        <w:t xml:space="preserve"> isolates in sorghum seeds. International Journal Of Food Microbiology, 242:53-60. doi:10.1016/j.ijfoodmicro.2016.11.015</w:t>
      </w:r>
    </w:p>
    <w:p w:rsidR="000C6DAC" w:rsidRPr="000C6DAC" w:rsidRDefault="000C6DAC" w:rsidP="000C6DAC">
      <w:pPr>
        <w:pStyle w:val="EndNoteBibliography"/>
        <w:spacing w:after="0"/>
        <w:ind w:left="720" w:hanging="720"/>
      </w:pPr>
      <w:r w:rsidRPr="000C6DAC">
        <w:t>Leslie JF, 2014. Mycotoxins in the sorghum grain chain. In: Leslie JF and Logrieco AF (eds.). Mycotoxin reduction in grain chains. Ames, Iowa 50010, USA, Wiley Blackwell.</w:t>
      </w:r>
    </w:p>
    <w:p w:rsidR="000C6DAC" w:rsidRPr="000C6DAC" w:rsidRDefault="000C6DAC" w:rsidP="000C6DAC">
      <w:pPr>
        <w:pStyle w:val="EndNoteBibliography"/>
        <w:spacing w:after="0"/>
        <w:ind w:left="720" w:hanging="720"/>
      </w:pPr>
      <w:r w:rsidRPr="000C6DAC">
        <w:t>Leslie JF, Zeller KA, Lamprecht SC, Rheeder JP and Marasas WFO, 2005. Toxicity, pathogenicity, and genetic differentiation of five species of Fusarium from sorghum and millet. Phytopathology, 95:275-283</w:t>
      </w:r>
    </w:p>
    <w:p w:rsidR="000C6DAC" w:rsidRPr="000C6DAC" w:rsidRDefault="000C6DAC" w:rsidP="000C6DAC">
      <w:pPr>
        <w:pStyle w:val="EndNoteBibliography"/>
        <w:spacing w:after="0"/>
        <w:ind w:left="720" w:hanging="720"/>
      </w:pPr>
      <w:r w:rsidRPr="000C6DAC">
        <w:t>Mahmoud MA, Al-Othman MR and Abd El-Aziz ARM, 2013. Mycotoxigenic Fungi Contaminating Corn and Sorghum Grains in Saudi Arabia. Pakistan Journal of Botany, 45:1831-1839</w:t>
      </w:r>
    </w:p>
    <w:p w:rsidR="000C6DAC" w:rsidRPr="000C6DAC" w:rsidRDefault="000C6DAC" w:rsidP="000C6DAC">
      <w:pPr>
        <w:pStyle w:val="EndNoteBibliography"/>
        <w:spacing w:after="0"/>
        <w:ind w:left="720" w:hanging="720"/>
      </w:pPr>
      <w:r w:rsidRPr="000C6DAC">
        <w:t>Mahmoud MA, Al-Othman MR, Abd El-Aziz ARM and Al-Wadai AS, 2014. Genetic characterization of Aspergillus flavus contamination of Sorghum grains using DNA marker. Journal of Pure and Applied Microbiology, 8:3879-3890</w:t>
      </w:r>
    </w:p>
    <w:p w:rsidR="000C6DAC" w:rsidRPr="000C6DAC" w:rsidRDefault="000C6DAC" w:rsidP="000C6DAC">
      <w:pPr>
        <w:pStyle w:val="EndNoteBibliography"/>
        <w:spacing w:after="0"/>
        <w:ind w:left="720" w:hanging="720"/>
      </w:pPr>
      <w:r w:rsidRPr="000C6DAC">
        <w:t>Miedaner T and Geiger HH, 2015. Biology, genetics, and management of ergot ( Claviceps spp.) in rye, sorghum , and pearl millet. Toxins, 7:659-678. doi:I 10.3390/toxins7030659</w:t>
      </w:r>
    </w:p>
    <w:p w:rsidR="000C6DAC" w:rsidRPr="000C6DAC" w:rsidRDefault="000C6DAC" w:rsidP="000C6DAC">
      <w:pPr>
        <w:pStyle w:val="EndNoteBibliography"/>
        <w:spacing w:after="0"/>
        <w:ind w:left="720" w:hanging="720"/>
      </w:pPr>
      <w:r w:rsidRPr="000C6DAC">
        <w:t>Molloy JB, Moore C, Bruyeres AG, Murray SA and Blaney BJ, 2003. Determination of Dihydroergosine in Sorghum Ergot Using an Immunoassay. Journal of agricultural and food chemistry, 51:3916-3919. doi:10.1021/jf0212284</w:t>
      </w:r>
    </w:p>
    <w:p w:rsidR="000C6DAC" w:rsidRPr="000C6DAC" w:rsidRDefault="000C6DAC" w:rsidP="000C6DAC">
      <w:pPr>
        <w:pStyle w:val="EndNoteBibliography"/>
        <w:spacing w:after="0"/>
        <w:ind w:left="720" w:hanging="720"/>
      </w:pPr>
      <w:r w:rsidRPr="000C6DAC">
        <w:t>Priyanka SR, Venkataramana M, Kumar GP, Rao VK, Murali HC and Batra HV, 2014. Occurrence and molecular detection of toxigenic Aspergillus species in food grain samples from India. Journal of the science of food and agriculture, 94:537-543. doi:10.1002/jsfa.6289</w:t>
      </w:r>
    </w:p>
    <w:p w:rsidR="000C6DAC" w:rsidRPr="000C6DAC" w:rsidRDefault="000C6DAC" w:rsidP="000C6DAC">
      <w:pPr>
        <w:pStyle w:val="EndNoteBibliography"/>
        <w:spacing w:after="0"/>
        <w:ind w:left="720" w:hanging="720"/>
      </w:pPr>
      <w:r w:rsidRPr="000C6DAC">
        <w:t xml:space="preserve">Ratnavathi CV and Sashidhar RB, 2003. Substrate suitability of different genotypes of sorghum in relation to </w:t>
      </w:r>
      <w:r w:rsidRPr="000C6DAC">
        <w:rPr>
          <w:i/>
        </w:rPr>
        <w:t xml:space="preserve">Aspergillus </w:t>
      </w:r>
      <w:r w:rsidRPr="000C6DAC">
        <w:t>infection and aflatoxin production. Journal of agricultural and food chemistry, 51:3482-3492. doi:10.1021/jf025685w</w:t>
      </w:r>
    </w:p>
    <w:p w:rsidR="000C6DAC" w:rsidRPr="000C6DAC" w:rsidRDefault="000C6DAC" w:rsidP="000C6DAC">
      <w:pPr>
        <w:pStyle w:val="EndNoteBibliography"/>
        <w:spacing w:after="0"/>
        <w:ind w:left="720" w:hanging="720"/>
      </w:pPr>
      <w:r w:rsidRPr="000C6DAC">
        <w:lastRenderedPageBreak/>
        <w:t>Reddy KRN, Salleh B, Raghavender CR, Reddy BN and Reddy KRN, 2010. Biological control of aspergillus flavus growth and subsequent aflatoxin B1 production in sorghum grains. African Journal of Biotechnology, 9:4247-4250</w:t>
      </w:r>
    </w:p>
    <w:p w:rsidR="000C6DAC" w:rsidRPr="000C6DAC" w:rsidRDefault="000C6DAC" w:rsidP="000C6DAC">
      <w:pPr>
        <w:pStyle w:val="EndNoteBibliography"/>
        <w:spacing w:after="0"/>
        <w:ind w:left="720" w:hanging="720"/>
      </w:pPr>
      <w:r w:rsidRPr="000C6DAC">
        <w:t xml:space="preserve">Sharma R, Thakur Ram P, Senthilvel S, Nayak S, Reddy SV, Rao Veeranki P and Varshney Rajeev K, 2011. Identification and characterization of toxigenic fusaria associated with sorghum grain mold complex in India. Mycopathologia, 171:223-230. doi:I </w:t>
      </w:r>
      <w:hyperlink r:id="rId10" w:history="1">
        <w:r w:rsidRPr="000C6DAC">
          <w:rPr>
            <w:rStyle w:val="Hyperlink"/>
          </w:rPr>
          <w:t>http://dx.doi.org/10.1007/s11046-010-9354-x</w:t>
        </w:r>
      </w:hyperlink>
    </w:p>
    <w:p w:rsidR="000C6DAC" w:rsidRPr="000C6DAC" w:rsidRDefault="000C6DAC" w:rsidP="000C6DAC">
      <w:pPr>
        <w:pStyle w:val="EndNoteBibliography"/>
        <w:spacing w:after="0"/>
        <w:ind w:left="720" w:hanging="720"/>
      </w:pPr>
      <w:r w:rsidRPr="000C6DAC">
        <w:t xml:space="preserve">Shimshoni JA, Cuneah O, Barel S, Sulyok M, Krska R, Sionov E and Meller Harel Y, 2017. Newly discovered ergot alkaloids in Sorghum ergot </w:t>
      </w:r>
      <w:r w:rsidRPr="000C6DAC">
        <w:rPr>
          <w:i/>
        </w:rPr>
        <w:t>Claviceps africana</w:t>
      </w:r>
      <w:r w:rsidRPr="000C6DAC">
        <w:t xml:space="preserve"> occurring for the first time in Israel. Food Chemistry, 219:459-467. doi:10.1016/j.foodchem.2016.09.182</w:t>
      </w:r>
    </w:p>
    <w:p w:rsidR="000C6DAC" w:rsidRPr="000C6DAC" w:rsidRDefault="000C6DAC" w:rsidP="000C6DAC">
      <w:pPr>
        <w:pStyle w:val="EndNoteBibliography"/>
        <w:spacing w:after="0"/>
        <w:ind w:left="720" w:hanging="720"/>
      </w:pPr>
      <w:r w:rsidRPr="000C6DAC">
        <w:t>Silva JB, Pozzi CR, Malozzi MAB, Ortega EM and Correa B, 2000. Mycoflora and occurrence of aflatoxin B1 and fumonisin B1 during storage of Brazilian sorghum. J Agric Food Chem, 48:4352–4356</w:t>
      </w:r>
    </w:p>
    <w:p w:rsidR="000C6DAC" w:rsidRPr="000C6DAC" w:rsidRDefault="000C6DAC" w:rsidP="000C6DAC">
      <w:pPr>
        <w:pStyle w:val="EndNoteBibliography"/>
        <w:spacing w:after="0"/>
        <w:ind w:left="720" w:hanging="720"/>
      </w:pPr>
      <w:r w:rsidRPr="000C6DAC">
        <w:t>Ssepuuya G, Van Poucke C, Ediage EN, Mulholland C, Tritscher A, Verger P, Kenny M, Bessy C and De Saeger S, 2018. Mycotoxin contamination of sorghum and its contribution to human dietary exposure in four sub-Saharan countries. Food Addit. Contam. Part A, 35:1384–1393</w:t>
      </w:r>
    </w:p>
    <w:p w:rsidR="000C6DAC" w:rsidRPr="000C6DAC" w:rsidRDefault="000C6DAC" w:rsidP="000C6DAC">
      <w:pPr>
        <w:pStyle w:val="EndNoteBibliography"/>
        <w:spacing w:after="0"/>
        <w:ind w:left="720" w:hanging="720"/>
      </w:pPr>
      <w:r w:rsidRPr="000C6DAC">
        <w:t>Taye W, Ayalew A, Dejene M, Ayalew A and Chala A, 2016. Aflatoxin B1 and total fumonisin contamination and their producing fungi in fresh and stored sorghum grain in East Hararghe, Ethiopia. Food additives &amp; contaminants. Part B, Surveillance, 9:237-245. doi:10.1080/19393210.2016.1184190</w:t>
      </w:r>
    </w:p>
    <w:p w:rsidR="000C6DAC" w:rsidRPr="000C6DAC" w:rsidRDefault="000C6DAC" w:rsidP="000C6DAC">
      <w:pPr>
        <w:pStyle w:val="EndNoteBibliography"/>
        <w:spacing w:after="0"/>
        <w:ind w:left="720" w:hanging="720"/>
      </w:pPr>
      <w:r w:rsidRPr="000C6DAC">
        <w:t>Tooley PW, Carras MM, Sechler A and Rajasab AH, 2010. Real-time PCR detection of sorghum ergot pathogens Claviceps africana , Claviceps sorghi and Claviceps sorghicola. Journal of Phytopathology, 158:698-704</w:t>
      </w:r>
    </w:p>
    <w:p w:rsidR="000C6DAC" w:rsidRPr="000C6DAC" w:rsidRDefault="000C6DAC" w:rsidP="000C6DAC">
      <w:pPr>
        <w:pStyle w:val="EndNoteBibliography"/>
        <w:ind w:left="720" w:hanging="720"/>
      </w:pPr>
      <w:r w:rsidRPr="000C6DAC">
        <w:t>Yassin MA, El-Samawaty AR, Bahkali A, Moslem M, Abd-Elsalam KA and Hyde KD, 2010. Mycotoxin-producing fungi occurring in sorghum grains from Saudi Arabia. Fungal Diversity, 44:45-52. doi:10.1007/s13225-010-0058-9</w:t>
      </w:r>
    </w:p>
    <w:p w:rsidR="00E70C04" w:rsidRPr="00E70C04" w:rsidRDefault="006B2A0B" w:rsidP="00E70C04">
      <w:pPr>
        <w:rPr>
          <w:lang w:val="en-GB"/>
        </w:rPr>
      </w:pPr>
      <w:r>
        <w:rPr>
          <w:lang w:val="en-GB"/>
        </w:rPr>
        <w:fldChar w:fldCharType="end"/>
      </w:r>
      <w:r w:rsidR="00FE2217">
        <w:rPr>
          <w:lang w:val="en-GB"/>
        </w:rPr>
        <w:fldChar w:fldCharType="begin"/>
      </w:r>
      <w:r w:rsidR="00FE2217">
        <w:rPr>
          <w:lang w:val="en-GB"/>
        </w:rPr>
        <w:instrText xml:space="preserve"> ADDIN </w:instrText>
      </w:r>
      <w:r w:rsidR="00FE2217">
        <w:rPr>
          <w:lang w:val="en-GB"/>
        </w:rPr>
        <w:fldChar w:fldCharType="end"/>
      </w:r>
    </w:p>
    <w:sectPr w:rsidR="00E70C04" w:rsidRPr="00E70C04">
      <w:pgSz w:w="11906" w:h="16838"/>
      <w:pgMar w:top="1417" w:right="1134" w:bottom="1134" w:left="1134"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A008CF" w16cid:durableId="201A3C84"/>
  <w16cid:commentId w16cid:paraId="67BFA20A" w16cid:durableId="201A3D5A"/>
  <w16cid:commentId w16cid:paraId="320F1E43" w16cid:durableId="201A3C85"/>
  <w16cid:commentId w16cid:paraId="0908ACBC" w16cid:durableId="201A3C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C7734"/>
    <w:multiLevelType w:val="multilevel"/>
    <w:tmpl w:val="67ACBA40"/>
    <w:lvl w:ilvl="0">
      <w:start w:val="1"/>
      <w:numFmt w:val="decimal"/>
      <w:lvlText w:val="%1."/>
      <w:lvlJc w:val="left"/>
      <w:pPr>
        <w:ind w:left="1021" w:hanging="1021"/>
      </w:pPr>
      <w:rPr>
        <w:rFonts w:hint="default"/>
      </w:rPr>
    </w:lvl>
    <w:lvl w:ilvl="1">
      <w:start w:val="1"/>
      <w:numFmt w:val="decimal"/>
      <w:lvlText w:val="%1.%2."/>
      <w:lvlJc w:val="left"/>
      <w:pPr>
        <w:ind w:left="1021" w:hanging="1021"/>
      </w:pPr>
      <w:rPr>
        <w:rFonts w:hint="default"/>
      </w:rPr>
    </w:lvl>
    <w:lvl w:ilvl="2">
      <w:start w:val="1"/>
      <w:numFmt w:val="decimal"/>
      <w:pStyle w:val="EFSAHeading3"/>
      <w:lvlText w:val="%3."/>
      <w:lvlJc w:val="left"/>
      <w:pPr>
        <w:ind w:left="1021" w:hanging="102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21" w:hanging="1021"/>
      </w:pPr>
      <w:rPr>
        <w:rFonts w:hint="default"/>
      </w:rPr>
    </w:lvl>
    <w:lvl w:ilvl="4">
      <w:start w:val="1"/>
      <w:numFmt w:val="none"/>
      <w:suff w:val="nothing"/>
      <w:lvlText w:val=""/>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
    <w:nsid w:val="1C9704CC"/>
    <w:multiLevelType w:val="hybridMultilevel"/>
    <w:tmpl w:val="6C30C6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EAE2181"/>
    <w:multiLevelType w:val="hybridMultilevel"/>
    <w:tmpl w:val="894CA0D4"/>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332438A8"/>
    <w:multiLevelType w:val="hybridMultilevel"/>
    <w:tmpl w:val="848EC0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3EA155DE"/>
    <w:multiLevelType w:val="hybridMultilevel"/>
    <w:tmpl w:val="DBA6F91E"/>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3431CB3"/>
    <w:multiLevelType w:val="hybridMultilevel"/>
    <w:tmpl w:val="12547C78"/>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69617789"/>
    <w:multiLevelType w:val="hybridMultilevel"/>
    <w:tmpl w:val="5C70D1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7C0FEE73"/>
    <w:multiLevelType w:val="hybridMultilevel"/>
    <w:tmpl w:val="C158A06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7C6E68AD"/>
    <w:multiLevelType w:val="hybridMultilevel"/>
    <w:tmpl w:val="5AD2BB40"/>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2"/>
  </w:num>
  <w:num w:numId="5">
    <w:abstractNumId w:val="8"/>
  </w:num>
  <w:num w:numId="6">
    <w:abstractNumId w:val="5"/>
  </w:num>
  <w:num w:numId="7">
    <w:abstractNumId w:val="4"/>
  </w:num>
  <w:num w:numId="8">
    <w:abstractNumId w:val="7"/>
  </w:num>
  <w:num w:numId="9">
    <w:abstractNumId w:val="3"/>
  </w:num>
  <w:num w:numId="10">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mando">
    <w15:presenceInfo w15:providerId="None" w15:userId="Arman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FSA style v5&lt;/Style&gt;&lt;LeftDelim&gt;{&lt;/LeftDelim&gt;&lt;RightDelim&gt;}&lt;/RightDelim&gt;&lt;FontName&gt;Tahoma&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9a2dxs2mp90fser0xlv2wenwxrz2df9stvw&quot;&gt;WP1_SORGHUM-Saved3&lt;record-ids&gt;&lt;item&gt;7&lt;/item&gt;&lt;item&gt;17&lt;/item&gt;&lt;item&gt;54&lt;/item&gt;&lt;item&gt;68&lt;/item&gt;&lt;item&gt;125&lt;/item&gt;&lt;item&gt;156&lt;/item&gt;&lt;item&gt;172&lt;/item&gt;&lt;item&gt;201&lt;/item&gt;&lt;item&gt;230&lt;/item&gt;&lt;item&gt;467&lt;/item&gt;&lt;item&gt;504&lt;/item&gt;&lt;item&gt;508&lt;/item&gt;&lt;item&gt;524&lt;/item&gt;&lt;item&gt;595&lt;/item&gt;&lt;item&gt;608&lt;/item&gt;&lt;item&gt;684&lt;/item&gt;&lt;item&gt;697&lt;/item&gt;&lt;item&gt;806&lt;/item&gt;&lt;item&gt;810&lt;/item&gt;&lt;item&gt;821&lt;/item&gt;&lt;item&gt;842&lt;/item&gt;&lt;item&gt;844&lt;/item&gt;&lt;item&gt;847&lt;/item&gt;&lt;item&gt;848&lt;/item&gt;&lt;item&gt;849&lt;/item&gt;&lt;/record-ids&gt;&lt;/item&gt;&lt;/Libraries&gt;"/>
  </w:docVars>
  <w:rsids>
    <w:rsidRoot w:val="007D47D2"/>
    <w:rsid w:val="000042AE"/>
    <w:rsid w:val="00005742"/>
    <w:rsid w:val="00014BCB"/>
    <w:rsid w:val="0001569A"/>
    <w:rsid w:val="00023EBE"/>
    <w:rsid w:val="0003359A"/>
    <w:rsid w:val="000533CB"/>
    <w:rsid w:val="000563AD"/>
    <w:rsid w:val="00073DA1"/>
    <w:rsid w:val="00097CD0"/>
    <w:rsid w:val="000A479B"/>
    <w:rsid w:val="000A5450"/>
    <w:rsid w:val="000A76EB"/>
    <w:rsid w:val="000B5803"/>
    <w:rsid w:val="000C3DB3"/>
    <w:rsid w:val="000C6DAC"/>
    <w:rsid w:val="000C7242"/>
    <w:rsid w:val="000C7641"/>
    <w:rsid w:val="000C7D77"/>
    <w:rsid w:val="000D67CD"/>
    <w:rsid w:val="000E0F85"/>
    <w:rsid w:val="000E1639"/>
    <w:rsid w:val="000F16BE"/>
    <w:rsid w:val="001075FC"/>
    <w:rsid w:val="001143C0"/>
    <w:rsid w:val="001150F6"/>
    <w:rsid w:val="00115AE1"/>
    <w:rsid w:val="0012050C"/>
    <w:rsid w:val="00140BB9"/>
    <w:rsid w:val="00150F9B"/>
    <w:rsid w:val="00152B81"/>
    <w:rsid w:val="0016037D"/>
    <w:rsid w:val="001626FE"/>
    <w:rsid w:val="00173B6F"/>
    <w:rsid w:val="00180CC0"/>
    <w:rsid w:val="00181BEE"/>
    <w:rsid w:val="00185608"/>
    <w:rsid w:val="0019044A"/>
    <w:rsid w:val="00190AF5"/>
    <w:rsid w:val="001A0E85"/>
    <w:rsid w:val="001D371B"/>
    <w:rsid w:val="001D687B"/>
    <w:rsid w:val="00215CAA"/>
    <w:rsid w:val="00217B7B"/>
    <w:rsid w:val="00222BB2"/>
    <w:rsid w:val="00233BA6"/>
    <w:rsid w:val="002412E6"/>
    <w:rsid w:val="00253DED"/>
    <w:rsid w:val="002656A2"/>
    <w:rsid w:val="00266047"/>
    <w:rsid w:val="0027451C"/>
    <w:rsid w:val="00281601"/>
    <w:rsid w:val="00285CE3"/>
    <w:rsid w:val="0028604E"/>
    <w:rsid w:val="002921D7"/>
    <w:rsid w:val="002A0A42"/>
    <w:rsid w:val="002A1C2B"/>
    <w:rsid w:val="002B0662"/>
    <w:rsid w:val="002B41FF"/>
    <w:rsid w:val="002B626B"/>
    <w:rsid w:val="002B7893"/>
    <w:rsid w:val="002C0D0E"/>
    <w:rsid w:val="002D42C7"/>
    <w:rsid w:val="002E3D83"/>
    <w:rsid w:val="002E4CED"/>
    <w:rsid w:val="002E60CC"/>
    <w:rsid w:val="002F2B33"/>
    <w:rsid w:val="00303BD4"/>
    <w:rsid w:val="0030593B"/>
    <w:rsid w:val="00312A47"/>
    <w:rsid w:val="0031543B"/>
    <w:rsid w:val="00316518"/>
    <w:rsid w:val="00317F01"/>
    <w:rsid w:val="00325538"/>
    <w:rsid w:val="00330D68"/>
    <w:rsid w:val="00341198"/>
    <w:rsid w:val="00351FBB"/>
    <w:rsid w:val="00354551"/>
    <w:rsid w:val="00357EC4"/>
    <w:rsid w:val="00365017"/>
    <w:rsid w:val="003724A7"/>
    <w:rsid w:val="00382046"/>
    <w:rsid w:val="00385FC2"/>
    <w:rsid w:val="00386145"/>
    <w:rsid w:val="00386AC5"/>
    <w:rsid w:val="003B0E51"/>
    <w:rsid w:val="003B78F9"/>
    <w:rsid w:val="003C0889"/>
    <w:rsid w:val="003C4DEF"/>
    <w:rsid w:val="003D0415"/>
    <w:rsid w:val="003D32A8"/>
    <w:rsid w:val="003D3A22"/>
    <w:rsid w:val="003D69D2"/>
    <w:rsid w:val="003E0949"/>
    <w:rsid w:val="003E4B4A"/>
    <w:rsid w:val="004006F8"/>
    <w:rsid w:val="00403412"/>
    <w:rsid w:val="00416F47"/>
    <w:rsid w:val="00422954"/>
    <w:rsid w:val="00424BA6"/>
    <w:rsid w:val="0043011C"/>
    <w:rsid w:val="00430152"/>
    <w:rsid w:val="004404DB"/>
    <w:rsid w:val="0044430D"/>
    <w:rsid w:val="00447458"/>
    <w:rsid w:val="00447674"/>
    <w:rsid w:val="00462770"/>
    <w:rsid w:val="00463C11"/>
    <w:rsid w:val="0046522D"/>
    <w:rsid w:val="004830BD"/>
    <w:rsid w:val="00484EEE"/>
    <w:rsid w:val="00487DC2"/>
    <w:rsid w:val="00494CF8"/>
    <w:rsid w:val="00495491"/>
    <w:rsid w:val="004A1180"/>
    <w:rsid w:val="004B0DB6"/>
    <w:rsid w:val="004B4CDF"/>
    <w:rsid w:val="004B59E4"/>
    <w:rsid w:val="004C1FF7"/>
    <w:rsid w:val="004D24D1"/>
    <w:rsid w:val="004D292A"/>
    <w:rsid w:val="004D5BA4"/>
    <w:rsid w:val="004F5842"/>
    <w:rsid w:val="004F6DF6"/>
    <w:rsid w:val="00507899"/>
    <w:rsid w:val="00516516"/>
    <w:rsid w:val="00524F2E"/>
    <w:rsid w:val="00530295"/>
    <w:rsid w:val="005351F7"/>
    <w:rsid w:val="005360EF"/>
    <w:rsid w:val="0054735B"/>
    <w:rsid w:val="00551915"/>
    <w:rsid w:val="005609FB"/>
    <w:rsid w:val="00564702"/>
    <w:rsid w:val="00565910"/>
    <w:rsid w:val="00566551"/>
    <w:rsid w:val="00572D3C"/>
    <w:rsid w:val="00582F9E"/>
    <w:rsid w:val="00583C1A"/>
    <w:rsid w:val="005902EB"/>
    <w:rsid w:val="00593554"/>
    <w:rsid w:val="00593938"/>
    <w:rsid w:val="005950B3"/>
    <w:rsid w:val="005977CD"/>
    <w:rsid w:val="005A2244"/>
    <w:rsid w:val="005A2FAB"/>
    <w:rsid w:val="005A5936"/>
    <w:rsid w:val="005B0CBA"/>
    <w:rsid w:val="005B2942"/>
    <w:rsid w:val="005C020B"/>
    <w:rsid w:val="005C3236"/>
    <w:rsid w:val="005C41BA"/>
    <w:rsid w:val="005C767D"/>
    <w:rsid w:val="005C775C"/>
    <w:rsid w:val="005D1403"/>
    <w:rsid w:val="005E20C9"/>
    <w:rsid w:val="005E2A4E"/>
    <w:rsid w:val="005E6FFE"/>
    <w:rsid w:val="005F75BA"/>
    <w:rsid w:val="005F7F45"/>
    <w:rsid w:val="00602FA4"/>
    <w:rsid w:val="00606287"/>
    <w:rsid w:val="00616D9F"/>
    <w:rsid w:val="0062089F"/>
    <w:rsid w:val="0063262D"/>
    <w:rsid w:val="00640CB6"/>
    <w:rsid w:val="0065159B"/>
    <w:rsid w:val="006568AD"/>
    <w:rsid w:val="00670AE1"/>
    <w:rsid w:val="00675D5C"/>
    <w:rsid w:val="00676544"/>
    <w:rsid w:val="00676E6E"/>
    <w:rsid w:val="00682F86"/>
    <w:rsid w:val="00685382"/>
    <w:rsid w:val="0069151E"/>
    <w:rsid w:val="006A173F"/>
    <w:rsid w:val="006A57B1"/>
    <w:rsid w:val="006B1E55"/>
    <w:rsid w:val="006B2A0B"/>
    <w:rsid w:val="006B63FD"/>
    <w:rsid w:val="006B6C45"/>
    <w:rsid w:val="006C618E"/>
    <w:rsid w:val="006C6BEE"/>
    <w:rsid w:val="006E18FD"/>
    <w:rsid w:val="006F1236"/>
    <w:rsid w:val="006F26B7"/>
    <w:rsid w:val="006F3280"/>
    <w:rsid w:val="006F3AA0"/>
    <w:rsid w:val="006F716A"/>
    <w:rsid w:val="00702334"/>
    <w:rsid w:val="00703243"/>
    <w:rsid w:val="00707575"/>
    <w:rsid w:val="007105A8"/>
    <w:rsid w:val="007275C8"/>
    <w:rsid w:val="00734C8F"/>
    <w:rsid w:val="007433CF"/>
    <w:rsid w:val="00752338"/>
    <w:rsid w:val="00770900"/>
    <w:rsid w:val="00772697"/>
    <w:rsid w:val="00774318"/>
    <w:rsid w:val="00793CA4"/>
    <w:rsid w:val="00794DEC"/>
    <w:rsid w:val="007A2D31"/>
    <w:rsid w:val="007A2D9F"/>
    <w:rsid w:val="007A3F75"/>
    <w:rsid w:val="007A667C"/>
    <w:rsid w:val="007B4CF6"/>
    <w:rsid w:val="007C17C8"/>
    <w:rsid w:val="007C2332"/>
    <w:rsid w:val="007D3F37"/>
    <w:rsid w:val="007D47D2"/>
    <w:rsid w:val="007E3C67"/>
    <w:rsid w:val="007F728D"/>
    <w:rsid w:val="007F7789"/>
    <w:rsid w:val="00807C41"/>
    <w:rsid w:val="00810188"/>
    <w:rsid w:val="008204D3"/>
    <w:rsid w:val="0082674E"/>
    <w:rsid w:val="008311FD"/>
    <w:rsid w:val="008539BE"/>
    <w:rsid w:val="00860E2F"/>
    <w:rsid w:val="00861CE7"/>
    <w:rsid w:val="00862CE5"/>
    <w:rsid w:val="00873662"/>
    <w:rsid w:val="00880816"/>
    <w:rsid w:val="00885383"/>
    <w:rsid w:val="00896002"/>
    <w:rsid w:val="008A10D6"/>
    <w:rsid w:val="008A1749"/>
    <w:rsid w:val="008A1B55"/>
    <w:rsid w:val="008A459A"/>
    <w:rsid w:val="008A69F8"/>
    <w:rsid w:val="008D0654"/>
    <w:rsid w:val="008D4FE1"/>
    <w:rsid w:val="008E2D62"/>
    <w:rsid w:val="008F4425"/>
    <w:rsid w:val="00903ED5"/>
    <w:rsid w:val="009054D9"/>
    <w:rsid w:val="0090697E"/>
    <w:rsid w:val="009101D9"/>
    <w:rsid w:val="00911F18"/>
    <w:rsid w:val="009121AA"/>
    <w:rsid w:val="00912F44"/>
    <w:rsid w:val="009201B7"/>
    <w:rsid w:val="00922CB6"/>
    <w:rsid w:val="00927A7E"/>
    <w:rsid w:val="00931BCB"/>
    <w:rsid w:val="0093553E"/>
    <w:rsid w:val="00940F77"/>
    <w:rsid w:val="00964FC1"/>
    <w:rsid w:val="0096532A"/>
    <w:rsid w:val="00972784"/>
    <w:rsid w:val="0099439B"/>
    <w:rsid w:val="00994F15"/>
    <w:rsid w:val="009C7151"/>
    <w:rsid w:val="009D5F2C"/>
    <w:rsid w:val="009E0701"/>
    <w:rsid w:val="009E4549"/>
    <w:rsid w:val="009E5920"/>
    <w:rsid w:val="009F159D"/>
    <w:rsid w:val="009F4525"/>
    <w:rsid w:val="00A00EC1"/>
    <w:rsid w:val="00A0677D"/>
    <w:rsid w:val="00A22BF6"/>
    <w:rsid w:val="00A341D2"/>
    <w:rsid w:val="00A348CF"/>
    <w:rsid w:val="00A4666E"/>
    <w:rsid w:val="00A50EC0"/>
    <w:rsid w:val="00A5226F"/>
    <w:rsid w:val="00A53686"/>
    <w:rsid w:val="00A637B0"/>
    <w:rsid w:val="00A637D8"/>
    <w:rsid w:val="00A66D98"/>
    <w:rsid w:val="00A70004"/>
    <w:rsid w:val="00A73253"/>
    <w:rsid w:val="00A77BF3"/>
    <w:rsid w:val="00A77DE1"/>
    <w:rsid w:val="00AA0BF1"/>
    <w:rsid w:val="00AA34E7"/>
    <w:rsid w:val="00AA5549"/>
    <w:rsid w:val="00AB3B3B"/>
    <w:rsid w:val="00AD6BF5"/>
    <w:rsid w:val="00AE1E70"/>
    <w:rsid w:val="00AF34AC"/>
    <w:rsid w:val="00AF7678"/>
    <w:rsid w:val="00AF7848"/>
    <w:rsid w:val="00AF7A52"/>
    <w:rsid w:val="00B00A2C"/>
    <w:rsid w:val="00B129AC"/>
    <w:rsid w:val="00B14C7E"/>
    <w:rsid w:val="00B17CEC"/>
    <w:rsid w:val="00B262D2"/>
    <w:rsid w:val="00B27AB5"/>
    <w:rsid w:val="00B360E1"/>
    <w:rsid w:val="00B3790B"/>
    <w:rsid w:val="00B51370"/>
    <w:rsid w:val="00B5485E"/>
    <w:rsid w:val="00B55797"/>
    <w:rsid w:val="00B82C14"/>
    <w:rsid w:val="00B947F9"/>
    <w:rsid w:val="00BA1CD4"/>
    <w:rsid w:val="00BB0335"/>
    <w:rsid w:val="00BB074A"/>
    <w:rsid w:val="00BB7033"/>
    <w:rsid w:val="00BD196A"/>
    <w:rsid w:val="00BD19A9"/>
    <w:rsid w:val="00BD6F47"/>
    <w:rsid w:val="00BE1984"/>
    <w:rsid w:val="00BE4938"/>
    <w:rsid w:val="00BE5958"/>
    <w:rsid w:val="00BF2F6F"/>
    <w:rsid w:val="00BF4E52"/>
    <w:rsid w:val="00C10C8B"/>
    <w:rsid w:val="00C26BA4"/>
    <w:rsid w:val="00C278FC"/>
    <w:rsid w:val="00C42E2E"/>
    <w:rsid w:val="00C47587"/>
    <w:rsid w:val="00C576EC"/>
    <w:rsid w:val="00C6262A"/>
    <w:rsid w:val="00C80698"/>
    <w:rsid w:val="00C8096F"/>
    <w:rsid w:val="00C90200"/>
    <w:rsid w:val="00C96122"/>
    <w:rsid w:val="00CC53F9"/>
    <w:rsid w:val="00CD191F"/>
    <w:rsid w:val="00CD238C"/>
    <w:rsid w:val="00CD2CD2"/>
    <w:rsid w:val="00CD54F4"/>
    <w:rsid w:val="00D0033A"/>
    <w:rsid w:val="00D13645"/>
    <w:rsid w:val="00D23D40"/>
    <w:rsid w:val="00D3366B"/>
    <w:rsid w:val="00D4406E"/>
    <w:rsid w:val="00D47BCC"/>
    <w:rsid w:val="00D610E4"/>
    <w:rsid w:val="00D67490"/>
    <w:rsid w:val="00D729B6"/>
    <w:rsid w:val="00D801D7"/>
    <w:rsid w:val="00D90710"/>
    <w:rsid w:val="00D9701A"/>
    <w:rsid w:val="00D97AEA"/>
    <w:rsid w:val="00DA0F27"/>
    <w:rsid w:val="00DA1D7F"/>
    <w:rsid w:val="00DA6B47"/>
    <w:rsid w:val="00DA7C20"/>
    <w:rsid w:val="00DB5C38"/>
    <w:rsid w:val="00DD65A7"/>
    <w:rsid w:val="00DE0CA4"/>
    <w:rsid w:val="00DE11EA"/>
    <w:rsid w:val="00DE603D"/>
    <w:rsid w:val="00DE723E"/>
    <w:rsid w:val="00DE7415"/>
    <w:rsid w:val="00DF04BE"/>
    <w:rsid w:val="00DF3FE2"/>
    <w:rsid w:val="00E00AB6"/>
    <w:rsid w:val="00E04CF3"/>
    <w:rsid w:val="00E051B0"/>
    <w:rsid w:val="00E057DC"/>
    <w:rsid w:val="00E06CE6"/>
    <w:rsid w:val="00E07AFC"/>
    <w:rsid w:val="00E10C97"/>
    <w:rsid w:val="00E110A1"/>
    <w:rsid w:val="00E12779"/>
    <w:rsid w:val="00E1277C"/>
    <w:rsid w:val="00E16B89"/>
    <w:rsid w:val="00E17CA7"/>
    <w:rsid w:val="00E32508"/>
    <w:rsid w:val="00E33B6A"/>
    <w:rsid w:val="00E45AD5"/>
    <w:rsid w:val="00E46E56"/>
    <w:rsid w:val="00E53ACA"/>
    <w:rsid w:val="00E65CBC"/>
    <w:rsid w:val="00E67513"/>
    <w:rsid w:val="00E70C04"/>
    <w:rsid w:val="00E91F7D"/>
    <w:rsid w:val="00EA04A6"/>
    <w:rsid w:val="00EA32A5"/>
    <w:rsid w:val="00EA7290"/>
    <w:rsid w:val="00EB1008"/>
    <w:rsid w:val="00EC19C0"/>
    <w:rsid w:val="00ED0C6E"/>
    <w:rsid w:val="00ED1AC3"/>
    <w:rsid w:val="00ED4FDF"/>
    <w:rsid w:val="00ED73A2"/>
    <w:rsid w:val="00EE1D52"/>
    <w:rsid w:val="00EE3D1E"/>
    <w:rsid w:val="00F055F4"/>
    <w:rsid w:val="00F151C0"/>
    <w:rsid w:val="00F21868"/>
    <w:rsid w:val="00F22EF1"/>
    <w:rsid w:val="00F22F80"/>
    <w:rsid w:val="00F3245C"/>
    <w:rsid w:val="00F34E61"/>
    <w:rsid w:val="00F42B2D"/>
    <w:rsid w:val="00F4326C"/>
    <w:rsid w:val="00F57C4C"/>
    <w:rsid w:val="00F62116"/>
    <w:rsid w:val="00F62B25"/>
    <w:rsid w:val="00F70C45"/>
    <w:rsid w:val="00F75C44"/>
    <w:rsid w:val="00F80AEA"/>
    <w:rsid w:val="00F8144C"/>
    <w:rsid w:val="00F82C02"/>
    <w:rsid w:val="00FA226C"/>
    <w:rsid w:val="00FB700B"/>
    <w:rsid w:val="00FC45A8"/>
    <w:rsid w:val="00FC4EC4"/>
    <w:rsid w:val="00FC78AC"/>
    <w:rsid w:val="00FD3335"/>
    <w:rsid w:val="00FE1361"/>
    <w:rsid w:val="00FE2217"/>
    <w:rsid w:val="00FE45AC"/>
    <w:rsid w:val="00FF75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C04"/>
    <w:pPr>
      <w:autoSpaceDE w:val="0"/>
      <w:autoSpaceDN w:val="0"/>
      <w:adjustRightInd w:val="0"/>
      <w:spacing w:line="240" w:lineRule="auto"/>
      <w:jc w:val="both"/>
    </w:pPr>
    <w:rPr>
      <w:rFonts w:ascii="Tahoma" w:hAnsi="Tahoma" w:cs="Tahoma"/>
      <w:sz w:val="20"/>
      <w:szCs w:val="20"/>
      <w:lang w:val="en-US"/>
    </w:rPr>
  </w:style>
  <w:style w:type="paragraph" w:styleId="Heading1">
    <w:name w:val="heading 1"/>
    <w:basedOn w:val="Normal"/>
    <w:next w:val="Normal"/>
    <w:link w:val="Heading1Char"/>
    <w:uiPriority w:val="9"/>
    <w:qFormat/>
    <w:rsid w:val="00E70C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0C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F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2FA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A2FA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A2FA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SAHeading3">
    <w:name w:val="EFSA_Heading 3"/>
    <w:next w:val="Normal"/>
    <w:qFormat/>
    <w:rsid w:val="009C7151"/>
    <w:pPr>
      <w:numPr>
        <w:ilvl w:val="2"/>
        <w:numId w:val="1"/>
      </w:numPr>
      <w:outlineLvl w:val="2"/>
    </w:pPr>
    <w:rPr>
      <w:rFonts w:ascii="Tahoma" w:eastAsiaTheme="majorEastAsia" w:hAnsi="Tahoma" w:cstheme="majorBidi"/>
      <w:b/>
      <w:bCs/>
      <w:color w:val="7F7F7F" w:themeColor="text1" w:themeTint="80"/>
      <w:sz w:val="24"/>
      <w:szCs w:val="28"/>
      <w:lang w:val="en-GB"/>
    </w:rPr>
  </w:style>
  <w:style w:type="paragraph" w:customStyle="1" w:styleId="EFSAHeading1nonumber">
    <w:name w:val="EFSA_Heading 1 (no number)"/>
    <w:next w:val="Normal"/>
    <w:link w:val="EFSAHeading1nonumberChar"/>
    <w:qFormat/>
    <w:rsid w:val="00E70C04"/>
    <w:pPr>
      <w:keepNext/>
      <w:spacing w:line="240" w:lineRule="auto"/>
      <w:outlineLvl w:val="0"/>
    </w:pPr>
    <w:rPr>
      <w:rFonts w:ascii="Tahoma" w:hAnsi="Tahoma"/>
      <w:b/>
      <w:sz w:val="24"/>
      <w:szCs w:val="24"/>
      <w:lang w:val="en-GB"/>
    </w:rPr>
  </w:style>
  <w:style w:type="character" w:customStyle="1" w:styleId="EFSAHeading1nonumberChar">
    <w:name w:val="EFSA_Heading 1 (no number) Char"/>
    <w:basedOn w:val="DefaultParagraphFont"/>
    <w:link w:val="EFSAHeading1nonumber"/>
    <w:rsid w:val="00E70C04"/>
    <w:rPr>
      <w:rFonts w:ascii="Tahoma" w:hAnsi="Tahoma"/>
      <w:b/>
      <w:sz w:val="24"/>
      <w:szCs w:val="24"/>
      <w:lang w:val="en-GB"/>
    </w:rPr>
  </w:style>
  <w:style w:type="character" w:styleId="Hyperlink">
    <w:name w:val="Hyperlink"/>
    <w:basedOn w:val="DefaultParagraphFont"/>
    <w:uiPriority w:val="99"/>
    <w:unhideWhenUsed/>
    <w:rsid w:val="00E70C04"/>
    <w:rPr>
      <w:color w:val="0000FF" w:themeColor="hyperlink"/>
      <w:u w:val="single"/>
    </w:rPr>
  </w:style>
  <w:style w:type="paragraph" w:styleId="TOC2">
    <w:name w:val="toc 2"/>
    <w:basedOn w:val="Normal"/>
    <w:next w:val="Normal"/>
    <w:autoRedefine/>
    <w:uiPriority w:val="39"/>
    <w:unhideWhenUsed/>
    <w:rsid w:val="00E70C04"/>
    <w:pPr>
      <w:spacing w:after="100"/>
      <w:ind w:left="220"/>
    </w:pPr>
  </w:style>
  <w:style w:type="paragraph" w:styleId="TOC1">
    <w:name w:val="toc 1"/>
    <w:basedOn w:val="Normal"/>
    <w:next w:val="Normal"/>
    <w:autoRedefine/>
    <w:uiPriority w:val="39"/>
    <w:unhideWhenUsed/>
    <w:rsid w:val="005A2FAB"/>
    <w:pPr>
      <w:tabs>
        <w:tab w:val="right" w:leader="dot" w:pos="9628"/>
      </w:tabs>
      <w:spacing w:after="100"/>
    </w:pPr>
  </w:style>
  <w:style w:type="paragraph" w:styleId="TOC3">
    <w:name w:val="toc 3"/>
    <w:basedOn w:val="Normal"/>
    <w:next w:val="Normal"/>
    <w:autoRedefine/>
    <w:uiPriority w:val="39"/>
    <w:unhideWhenUsed/>
    <w:rsid w:val="00E70C04"/>
    <w:pPr>
      <w:spacing w:after="100"/>
      <w:ind w:left="440"/>
    </w:pPr>
  </w:style>
  <w:style w:type="paragraph" w:styleId="TOC4">
    <w:name w:val="toc 4"/>
    <w:basedOn w:val="Normal"/>
    <w:next w:val="Normal"/>
    <w:autoRedefine/>
    <w:uiPriority w:val="39"/>
    <w:unhideWhenUsed/>
    <w:rsid w:val="00E70C04"/>
    <w:pPr>
      <w:spacing w:after="100"/>
      <w:ind w:left="660"/>
    </w:pPr>
  </w:style>
  <w:style w:type="paragraph" w:styleId="ListParagraph">
    <w:name w:val="List Paragraph"/>
    <w:basedOn w:val="Normal"/>
    <w:uiPriority w:val="34"/>
    <w:qFormat/>
    <w:rsid w:val="00E70C04"/>
    <w:pPr>
      <w:ind w:left="720"/>
      <w:contextualSpacing/>
    </w:pPr>
  </w:style>
  <w:style w:type="paragraph" w:styleId="NoSpacing">
    <w:name w:val="No Spacing"/>
    <w:uiPriority w:val="1"/>
    <w:qFormat/>
    <w:rsid w:val="00E70C04"/>
    <w:pPr>
      <w:autoSpaceDE w:val="0"/>
      <w:autoSpaceDN w:val="0"/>
      <w:adjustRightInd w:val="0"/>
      <w:spacing w:after="0" w:line="240" w:lineRule="auto"/>
      <w:jc w:val="both"/>
    </w:pPr>
    <w:rPr>
      <w:rFonts w:ascii="Tahoma" w:hAnsi="Tahoma" w:cs="Tahoma"/>
      <w:sz w:val="20"/>
      <w:szCs w:val="20"/>
      <w:lang w:val="en-US"/>
    </w:rPr>
  </w:style>
  <w:style w:type="character" w:customStyle="1" w:styleId="Heading1Char">
    <w:name w:val="Heading 1 Char"/>
    <w:basedOn w:val="DefaultParagraphFont"/>
    <w:link w:val="Heading1"/>
    <w:uiPriority w:val="9"/>
    <w:rsid w:val="00E70C04"/>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E70C04"/>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E70C04"/>
    <w:pPr>
      <w:autoSpaceDE/>
      <w:autoSpaceDN/>
      <w:adjustRightInd/>
      <w:spacing w:line="276" w:lineRule="auto"/>
      <w:jc w:val="left"/>
      <w:outlineLvl w:val="9"/>
    </w:pPr>
    <w:rPr>
      <w:lang w:val="it-IT" w:eastAsia="it-IT"/>
    </w:rPr>
  </w:style>
  <w:style w:type="paragraph" w:styleId="BalloonText">
    <w:name w:val="Balloon Text"/>
    <w:basedOn w:val="Normal"/>
    <w:link w:val="BalloonTextChar"/>
    <w:uiPriority w:val="99"/>
    <w:semiHidden/>
    <w:unhideWhenUsed/>
    <w:rsid w:val="00E70C04"/>
    <w:pPr>
      <w:spacing w:after="0"/>
    </w:pPr>
    <w:rPr>
      <w:sz w:val="16"/>
      <w:szCs w:val="16"/>
    </w:rPr>
  </w:style>
  <w:style w:type="character" w:customStyle="1" w:styleId="BalloonTextChar">
    <w:name w:val="Balloon Text Char"/>
    <w:basedOn w:val="DefaultParagraphFont"/>
    <w:link w:val="BalloonText"/>
    <w:uiPriority w:val="99"/>
    <w:semiHidden/>
    <w:rsid w:val="00E70C04"/>
    <w:rPr>
      <w:rFonts w:ascii="Tahoma" w:hAnsi="Tahoma" w:cs="Tahoma"/>
      <w:sz w:val="16"/>
      <w:szCs w:val="16"/>
      <w:lang w:val="en-US"/>
    </w:rPr>
  </w:style>
  <w:style w:type="paragraph" w:customStyle="1" w:styleId="EndNoteBibliographyTitle">
    <w:name w:val="EndNote Bibliography Title"/>
    <w:basedOn w:val="Normal"/>
    <w:link w:val="EndNoteBibliographyTitleCarattere"/>
    <w:rsid w:val="006B2A0B"/>
    <w:pPr>
      <w:spacing w:after="0"/>
      <w:jc w:val="center"/>
    </w:pPr>
    <w:rPr>
      <w:noProof/>
    </w:rPr>
  </w:style>
  <w:style w:type="character" w:customStyle="1" w:styleId="EndNoteBibliographyTitleCarattere">
    <w:name w:val="EndNote Bibliography Title Carattere"/>
    <w:basedOn w:val="DefaultParagraphFont"/>
    <w:link w:val="EndNoteBibliographyTitle"/>
    <w:rsid w:val="006B2A0B"/>
    <w:rPr>
      <w:rFonts w:ascii="Tahoma" w:hAnsi="Tahoma" w:cs="Tahoma"/>
      <w:noProof/>
      <w:sz w:val="20"/>
      <w:szCs w:val="20"/>
      <w:lang w:val="en-US"/>
    </w:rPr>
  </w:style>
  <w:style w:type="paragraph" w:customStyle="1" w:styleId="EndNoteBibliography">
    <w:name w:val="EndNote Bibliography"/>
    <w:basedOn w:val="Normal"/>
    <w:link w:val="EndNoteBibliographyCarattere"/>
    <w:rsid w:val="006B2A0B"/>
    <w:rPr>
      <w:noProof/>
    </w:rPr>
  </w:style>
  <w:style w:type="character" w:customStyle="1" w:styleId="EndNoteBibliographyCarattere">
    <w:name w:val="EndNote Bibliography Carattere"/>
    <w:basedOn w:val="DefaultParagraphFont"/>
    <w:link w:val="EndNoteBibliography"/>
    <w:rsid w:val="006B2A0B"/>
    <w:rPr>
      <w:rFonts w:ascii="Tahoma" w:hAnsi="Tahoma" w:cs="Tahoma"/>
      <w:noProof/>
      <w:sz w:val="20"/>
      <w:szCs w:val="20"/>
      <w:lang w:val="en-US"/>
    </w:rPr>
  </w:style>
  <w:style w:type="character" w:styleId="CommentReference">
    <w:name w:val="annotation reference"/>
    <w:basedOn w:val="DefaultParagraphFont"/>
    <w:uiPriority w:val="99"/>
    <w:semiHidden/>
    <w:unhideWhenUsed/>
    <w:rsid w:val="00C10C8B"/>
    <w:rPr>
      <w:sz w:val="16"/>
      <w:szCs w:val="16"/>
    </w:rPr>
  </w:style>
  <w:style w:type="paragraph" w:styleId="CommentText">
    <w:name w:val="annotation text"/>
    <w:basedOn w:val="Normal"/>
    <w:link w:val="CommentTextChar"/>
    <w:uiPriority w:val="99"/>
    <w:unhideWhenUsed/>
    <w:rsid w:val="00C10C8B"/>
  </w:style>
  <w:style w:type="character" w:customStyle="1" w:styleId="CommentTextChar">
    <w:name w:val="Comment Text Char"/>
    <w:basedOn w:val="DefaultParagraphFont"/>
    <w:link w:val="CommentText"/>
    <w:uiPriority w:val="99"/>
    <w:rsid w:val="00C10C8B"/>
    <w:rPr>
      <w:rFonts w:ascii="Tahoma" w:hAnsi="Tahoma" w:cs="Tahoma"/>
      <w:sz w:val="20"/>
      <w:szCs w:val="20"/>
      <w:lang w:val="en-US"/>
    </w:rPr>
  </w:style>
  <w:style w:type="paragraph" w:styleId="CommentSubject">
    <w:name w:val="annotation subject"/>
    <w:basedOn w:val="CommentText"/>
    <w:next w:val="CommentText"/>
    <w:link w:val="CommentSubjectChar"/>
    <w:uiPriority w:val="99"/>
    <w:semiHidden/>
    <w:unhideWhenUsed/>
    <w:rsid w:val="00C10C8B"/>
    <w:rPr>
      <w:b/>
      <w:bCs/>
    </w:rPr>
  </w:style>
  <w:style w:type="character" w:customStyle="1" w:styleId="CommentSubjectChar">
    <w:name w:val="Comment Subject Char"/>
    <w:basedOn w:val="CommentTextChar"/>
    <w:link w:val="CommentSubject"/>
    <w:uiPriority w:val="99"/>
    <w:semiHidden/>
    <w:rsid w:val="00C10C8B"/>
    <w:rPr>
      <w:rFonts w:ascii="Tahoma" w:hAnsi="Tahoma" w:cs="Tahoma"/>
      <w:b/>
      <w:bCs/>
      <w:sz w:val="20"/>
      <w:szCs w:val="20"/>
      <w:lang w:val="en-US"/>
    </w:rPr>
  </w:style>
  <w:style w:type="paragraph" w:styleId="Caption">
    <w:name w:val="caption"/>
    <w:basedOn w:val="Normal"/>
    <w:next w:val="Normal"/>
    <w:link w:val="CaptionChar"/>
    <w:uiPriority w:val="35"/>
    <w:unhideWhenUsed/>
    <w:qFormat/>
    <w:rsid w:val="00BB0335"/>
    <w:rPr>
      <w:b/>
      <w:iCs/>
      <w:sz w:val="18"/>
      <w:szCs w:val="18"/>
      <w:lang w:val="en-GB"/>
    </w:rPr>
  </w:style>
  <w:style w:type="character" w:customStyle="1" w:styleId="CaptionChar">
    <w:name w:val="Caption Char"/>
    <w:basedOn w:val="DefaultParagraphFont"/>
    <w:link w:val="Caption"/>
    <w:uiPriority w:val="35"/>
    <w:rsid w:val="00BB0335"/>
    <w:rPr>
      <w:rFonts w:ascii="Tahoma" w:hAnsi="Tahoma" w:cs="Tahoma"/>
      <w:b/>
      <w:iCs/>
      <w:sz w:val="18"/>
      <w:szCs w:val="18"/>
      <w:lang w:val="en-GB"/>
    </w:rPr>
  </w:style>
  <w:style w:type="table" w:customStyle="1" w:styleId="Grigliatabella2">
    <w:name w:val="Griglia tabella2"/>
    <w:basedOn w:val="TableNormal"/>
    <w:next w:val="TableGrid"/>
    <w:uiPriority w:val="39"/>
    <w:rsid w:val="00A3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A3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A2FAB"/>
    <w:rPr>
      <w:rFonts w:asciiTheme="majorHAnsi" w:eastAsiaTheme="majorEastAsia" w:hAnsiTheme="majorHAnsi" w:cstheme="majorBidi"/>
      <w:b/>
      <w:bCs/>
      <w:color w:val="4F81BD" w:themeColor="accent1"/>
      <w:sz w:val="20"/>
      <w:szCs w:val="20"/>
      <w:lang w:val="en-US"/>
    </w:rPr>
  </w:style>
  <w:style w:type="character" w:customStyle="1" w:styleId="Heading4Char">
    <w:name w:val="Heading 4 Char"/>
    <w:basedOn w:val="DefaultParagraphFont"/>
    <w:link w:val="Heading4"/>
    <w:uiPriority w:val="9"/>
    <w:rsid w:val="005A2FAB"/>
    <w:rPr>
      <w:rFonts w:asciiTheme="majorHAnsi" w:eastAsiaTheme="majorEastAsia" w:hAnsiTheme="majorHAnsi" w:cstheme="majorBidi"/>
      <w:b/>
      <w:bCs/>
      <w:i/>
      <w:iCs/>
      <w:color w:val="4F81BD" w:themeColor="accent1"/>
      <w:sz w:val="20"/>
      <w:szCs w:val="20"/>
      <w:lang w:val="en-US"/>
    </w:rPr>
  </w:style>
  <w:style w:type="character" w:customStyle="1" w:styleId="Heading5Char">
    <w:name w:val="Heading 5 Char"/>
    <w:basedOn w:val="DefaultParagraphFont"/>
    <w:link w:val="Heading5"/>
    <w:uiPriority w:val="9"/>
    <w:rsid w:val="005A2FAB"/>
    <w:rPr>
      <w:rFonts w:asciiTheme="majorHAnsi" w:eastAsiaTheme="majorEastAsia" w:hAnsiTheme="majorHAnsi" w:cstheme="majorBidi"/>
      <w:color w:val="243F60" w:themeColor="accent1" w:themeShade="7F"/>
      <w:sz w:val="20"/>
      <w:szCs w:val="20"/>
      <w:lang w:val="en-US"/>
    </w:rPr>
  </w:style>
  <w:style w:type="character" w:customStyle="1" w:styleId="Heading6Char">
    <w:name w:val="Heading 6 Char"/>
    <w:basedOn w:val="DefaultParagraphFont"/>
    <w:link w:val="Heading6"/>
    <w:uiPriority w:val="9"/>
    <w:rsid w:val="005A2FAB"/>
    <w:rPr>
      <w:rFonts w:asciiTheme="majorHAnsi" w:eastAsiaTheme="majorEastAsia" w:hAnsiTheme="majorHAnsi" w:cstheme="majorBidi"/>
      <w:i/>
      <w:iCs/>
      <w:color w:val="243F60" w:themeColor="accent1" w:themeShade="7F"/>
      <w:sz w:val="20"/>
      <w:szCs w:val="20"/>
      <w:lang w:val="en-US"/>
    </w:rPr>
  </w:style>
  <w:style w:type="paragraph" w:styleId="Title">
    <w:name w:val="Title"/>
    <w:basedOn w:val="Normal"/>
    <w:next w:val="Normal"/>
    <w:link w:val="TitleChar"/>
    <w:uiPriority w:val="10"/>
    <w:qFormat/>
    <w:rsid w:val="005A2FA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2FAB"/>
    <w:rPr>
      <w:rFonts w:asciiTheme="majorHAnsi" w:eastAsiaTheme="majorEastAsia" w:hAnsiTheme="majorHAnsi" w:cstheme="majorBidi"/>
      <w:color w:val="17365D" w:themeColor="text2" w:themeShade="BF"/>
      <w:spacing w:val="5"/>
      <w:kern w:val="28"/>
      <w:sz w:val="52"/>
      <w:szCs w:val="52"/>
      <w:lang w:val="en-US"/>
    </w:rPr>
  </w:style>
  <w:style w:type="paragraph" w:customStyle="1" w:styleId="Default">
    <w:name w:val="Default"/>
    <w:rsid w:val="000A5450"/>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C04"/>
    <w:pPr>
      <w:autoSpaceDE w:val="0"/>
      <w:autoSpaceDN w:val="0"/>
      <w:adjustRightInd w:val="0"/>
      <w:spacing w:line="240" w:lineRule="auto"/>
      <w:jc w:val="both"/>
    </w:pPr>
    <w:rPr>
      <w:rFonts w:ascii="Tahoma" w:hAnsi="Tahoma" w:cs="Tahoma"/>
      <w:sz w:val="20"/>
      <w:szCs w:val="20"/>
      <w:lang w:val="en-US"/>
    </w:rPr>
  </w:style>
  <w:style w:type="paragraph" w:styleId="Heading1">
    <w:name w:val="heading 1"/>
    <w:basedOn w:val="Normal"/>
    <w:next w:val="Normal"/>
    <w:link w:val="Heading1Char"/>
    <w:uiPriority w:val="9"/>
    <w:qFormat/>
    <w:rsid w:val="00E70C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0C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F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2FA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A2FA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A2FA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SAHeading3">
    <w:name w:val="EFSA_Heading 3"/>
    <w:next w:val="Normal"/>
    <w:qFormat/>
    <w:rsid w:val="009C7151"/>
    <w:pPr>
      <w:numPr>
        <w:ilvl w:val="2"/>
        <w:numId w:val="1"/>
      </w:numPr>
      <w:outlineLvl w:val="2"/>
    </w:pPr>
    <w:rPr>
      <w:rFonts w:ascii="Tahoma" w:eastAsiaTheme="majorEastAsia" w:hAnsi="Tahoma" w:cstheme="majorBidi"/>
      <w:b/>
      <w:bCs/>
      <w:color w:val="7F7F7F" w:themeColor="text1" w:themeTint="80"/>
      <w:sz w:val="24"/>
      <w:szCs w:val="28"/>
      <w:lang w:val="en-GB"/>
    </w:rPr>
  </w:style>
  <w:style w:type="paragraph" w:customStyle="1" w:styleId="EFSAHeading1nonumber">
    <w:name w:val="EFSA_Heading 1 (no number)"/>
    <w:next w:val="Normal"/>
    <w:link w:val="EFSAHeading1nonumberChar"/>
    <w:qFormat/>
    <w:rsid w:val="00E70C04"/>
    <w:pPr>
      <w:keepNext/>
      <w:spacing w:line="240" w:lineRule="auto"/>
      <w:outlineLvl w:val="0"/>
    </w:pPr>
    <w:rPr>
      <w:rFonts w:ascii="Tahoma" w:hAnsi="Tahoma"/>
      <w:b/>
      <w:sz w:val="24"/>
      <w:szCs w:val="24"/>
      <w:lang w:val="en-GB"/>
    </w:rPr>
  </w:style>
  <w:style w:type="character" w:customStyle="1" w:styleId="EFSAHeading1nonumberChar">
    <w:name w:val="EFSA_Heading 1 (no number) Char"/>
    <w:basedOn w:val="DefaultParagraphFont"/>
    <w:link w:val="EFSAHeading1nonumber"/>
    <w:rsid w:val="00E70C04"/>
    <w:rPr>
      <w:rFonts w:ascii="Tahoma" w:hAnsi="Tahoma"/>
      <w:b/>
      <w:sz w:val="24"/>
      <w:szCs w:val="24"/>
      <w:lang w:val="en-GB"/>
    </w:rPr>
  </w:style>
  <w:style w:type="character" w:styleId="Hyperlink">
    <w:name w:val="Hyperlink"/>
    <w:basedOn w:val="DefaultParagraphFont"/>
    <w:uiPriority w:val="99"/>
    <w:unhideWhenUsed/>
    <w:rsid w:val="00E70C04"/>
    <w:rPr>
      <w:color w:val="0000FF" w:themeColor="hyperlink"/>
      <w:u w:val="single"/>
    </w:rPr>
  </w:style>
  <w:style w:type="paragraph" w:styleId="TOC2">
    <w:name w:val="toc 2"/>
    <w:basedOn w:val="Normal"/>
    <w:next w:val="Normal"/>
    <w:autoRedefine/>
    <w:uiPriority w:val="39"/>
    <w:unhideWhenUsed/>
    <w:rsid w:val="00E70C04"/>
    <w:pPr>
      <w:spacing w:after="100"/>
      <w:ind w:left="220"/>
    </w:pPr>
  </w:style>
  <w:style w:type="paragraph" w:styleId="TOC1">
    <w:name w:val="toc 1"/>
    <w:basedOn w:val="Normal"/>
    <w:next w:val="Normal"/>
    <w:autoRedefine/>
    <w:uiPriority w:val="39"/>
    <w:unhideWhenUsed/>
    <w:rsid w:val="005A2FAB"/>
    <w:pPr>
      <w:tabs>
        <w:tab w:val="right" w:leader="dot" w:pos="9628"/>
      </w:tabs>
      <w:spacing w:after="100"/>
    </w:pPr>
  </w:style>
  <w:style w:type="paragraph" w:styleId="TOC3">
    <w:name w:val="toc 3"/>
    <w:basedOn w:val="Normal"/>
    <w:next w:val="Normal"/>
    <w:autoRedefine/>
    <w:uiPriority w:val="39"/>
    <w:unhideWhenUsed/>
    <w:rsid w:val="00E70C04"/>
    <w:pPr>
      <w:spacing w:after="100"/>
      <w:ind w:left="440"/>
    </w:pPr>
  </w:style>
  <w:style w:type="paragraph" w:styleId="TOC4">
    <w:name w:val="toc 4"/>
    <w:basedOn w:val="Normal"/>
    <w:next w:val="Normal"/>
    <w:autoRedefine/>
    <w:uiPriority w:val="39"/>
    <w:unhideWhenUsed/>
    <w:rsid w:val="00E70C04"/>
    <w:pPr>
      <w:spacing w:after="100"/>
      <w:ind w:left="660"/>
    </w:pPr>
  </w:style>
  <w:style w:type="paragraph" w:styleId="ListParagraph">
    <w:name w:val="List Paragraph"/>
    <w:basedOn w:val="Normal"/>
    <w:uiPriority w:val="34"/>
    <w:qFormat/>
    <w:rsid w:val="00E70C04"/>
    <w:pPr>
      <w:ind w:left="720"/>
      <w:contextualSpacing/>
    </w:pPr>
  </w:style>
  <w:style w:type="paragraph" w:styleId="NoSpacing">
    <w:name w:val="No Spacing"/>
    <w:uiPriority w:val="1"/>
    <w:qFormat/>
    <w:rsid w:val="00E70C04"/>
    <w:pPr>
      <w:autoSpaceDE w:val="0"/>
      <w:autoSpaceDN w:val="0"/>
      <w:adjustRightInd w:val="0"/>
      <w:spacing w:after="0" w:line="240" w:lineRule="auto"/>
      <w:jc w:val="both"/>
    </w:pPr>
    <w:rPr>
      <w:rFonts w:ascii="Tahoma" w:hAnsi="Tahoma" w:cs="Tahoma"/>
      <w:sz w:val="20"/>
      <w:szCs w:val="20"/>
      <w:lang w:val="en-US"/>
    </w:rPr>
  </w:style>
  <w:style w:type="character" w:customStyle="1" w:styleId="Heading1Char">
    <w:name w:val="Heading 1 Char"/>
    <w:basedOn w:val="DefaultParagraphFont"/>
    <w:link w:val="Heading1"/>
    <w:uiPriority w:val="9"/>
    <w:rsid w:val="00E70C04"/>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E70C04"/>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E70C04"/>
    <w:pPr>
      <w:autoSpaceDE/>
      <w:autoSpaceDN/>
      <w:adjustRightInd/>
      <w:spacing w:line="276" w:lineRule="auto"/>
      <w:jc w:val="left"/>
      <w:outlineLvl w:val="9"/>
    </w:pPr>
    <w:rPr>
      <w:lang w:val="it-IT" w:eastAsia="it-IT"/>
    </w:rPr>
  </w:style>
  <w:style w:type="paragraph" w:styleId="BalloonText">
    <w:name w:val="Balloon Text"/>
    <w:basedOn w:val="Normal"/>
    <w:link w:val="BalloonTextChar"/>
    <w:uiPriority w:val="99"/>
    <w:semiHidden/>
    <w:unhideWhenUsed/>
    <w:rsid w:val="00E70C04"/>
    <w:pPr>
      <w:spacing w:after="0"/>
    </w:pPr>
    <w:rPr>
      <w:sz w:val="16"/>
      <w:szCs w:val="16"/>
    </w:rPr>
  </w:style>
  <w:style w:type="character" w:customStyle="1" w:styleId="BalloonTextChar">
    <w:name w:val="Balloon Text Char"/>
    <w:basedOn w:val="DefaultParagraphFont"/>
    <w:link w:val="BalloonText"/>
    <w:uiPriority w:val="99"/>
    <w:semiHidden/>
    <w:rsid w:val="00E70C04"/>
    <w:rPr>
      <w:rFonts w:ascii="Tahoma" w:hAnsi="Tahoma" w:cs="Tahoma"/>
      <w:sz w:val="16"/>
      <w:szCs w:val="16"/>
      <w:lang w:val="en-US"/>
    </w:rPr>
  </w:style>
  <w:style w:type="paragraph" w:customStyle="1" w:styleId="EndNoteBibliographyTitle">
    <w:name w:val="EndNote Bibliography Title"/>
    <w:basedOn w:val="Normal"/>
    <w:link w:val="EndNoteBibliographyTitleCarattere"/>
    <w:rsid w:val="006B2A0B"/>
    <w:pPr>
      <w:spacing w:after="0"/>
      <w:jc w:val="center"/>
    </w:pPr>
    <w:rPr>
      <w:noProof/>
    </w:rPr>
  </w:style>
  <w:style w:type="character" w:customStyle="1" w:styleId="EndNoteBibliographyTitleCarattere">
    <w:name w:val="EndNote Bibliography Title Carattere"/>
    <w:basedOn w:val="DefaultParagraphFont"/>
    <w:link w:val="EndNoteBibliographyTitle"/>
    <w:rsid w:val="006B2A0B"/>
    <w:rPr>
      <w:rFonts w:ascii="Tahoma" w:hAnsi="Tahoma" w:cs="Tahoma"/>
      <w:noProof/>
      <w:sz w:val="20"/>
      <w:szCs w:val="20"/>
      <w:lang w:val="en-US"/>
    </w:rPr>
  </w:style>
  <w:style w:type="paragraph" w:customStyle="1" w:styleId="EndNoteBibliography">
    <w:name w:val="EndNote Bibliography"/>
    <w:basedOn w:val="Normal"/>
    <w:link w:val="EndNoteBibliographyCarattere"/>
    <w:rsid w:val="006B2A0B"/>
    <w:rPr>
      <w:noProof/>
    </w:rPr>
  </w:style>
  <w:style w:type="character" w:customStyle="1" w:styleId="EndNoteBibliographyCarattere">
    <w:name w:val="EndNote Bibliography Carattere"/>
    <w:basedOn w:val="DefaultParagraphFont"/>
    <w:link w:val="EndNoteBibliography"/>
    <w:rsid w:val="006B2A0B"/>
    <w:rPr>
      <w:rFonts w:ascii="Tahoma" w:hAnsi="Tahoma" w:cs="Tahoma"/>
      <w:noProof/>
      <w:sz w:val="20"/>
      <w:szCs w:val="20"/>
      <w:lang w:val="en-US"/>
    </w:rPr>
  </w:style>
  <w:style w:type="character" w:styleId="CommentReference">
    <w:name w:val="annotation reference"/>
    <w:basedOn w:val="DefaultParagraphFont"/>
    <w:uiPriority w:val="99"/>
    <w:semiHidden/>
    <w:unhideWhenUsed/>
    <w:rsid w:val="00C10C8B"/>
    <w:rPr>
      <w:sz w:val="16"/>
      <w:szCs w:val="16"/>
    </w:rPr>
  </w:style>
  <w:style w:type="paragraph" w:styleId="CommentText">
    <w:name w:val="annotation text"/>
    <w:basedOn w:val="Normal"/>
    <w:link w:val="CommentTextChar"/>
    <w:uiPriority w:val="99"/>
    <w:unhideWhenUsed/>
    <w:rsid w:val="00C10C8B"/>
  </w:style>
  <w:style w:type="character" w:customStyle="1" w:styleId="CommentTextChar">
    <w:name w:val="Comment Text Char"/>
    <w:basedOn w:val="DefaultParagraphFont"/>
    <w:link w:val="CommentText"/>
    <w:uiPriority w:val="99"/>
    <w:rsid w:val="00C10C8B"/>
    <w:rPr>
      <w:rFonts w:ascii="Tahoma" w:hAnsi="Tahoma" w:cs="Tahoma"/>
      <w:sz w:val="20"/>
      <w:szCs w:val="20"/>
      <w:lang w:val="en-US"/>
    </w:rPr>
  </w:style>
  <w:style w:type="paragraph" w:styleId="CommentSubject">
    <w:name w:val="annotation subject"/>
    <w:basedOn w:val="CommentText"/>
    <w:next w:val="CommentText"/>
    <w:link w:val="CommentSubjectChar"/>
    <w:uiPriority w:val="99"/>
    <w:semiHidden/>
    <w:unhideWhenUsed/>
    <w:rsid w:val="00C10C8B"/>
    <w:rPr>
      <w:b/>
      <w:bCs/>
    </w:rPr>
  </w:style>
  <w:style w:type="character" w:customStyle="1" w:styleId="CommentSubjectChar">
    <w:name w:val="Comment Subject Char"/>
    <w:basedOn w:val="CommentTextChar"/>
    <w:link w:val="CommentSubject"/>
    <w:uiPriority w:val="99"/>
    <w:semiHidden/>
    <w:rsid w:val="00C10C8B"/>
    <w:rPr>
      <w:rFonts w:ascii="Tahoma" w:hAnsi="Tahoma" w:cs="Tahoma"/>
      <w:b/>
      <w:bCs/>
      <w:sz w:val="20"/>
      <w:szCs w:val="20"/>
      <w:lang w:val="en-US"/>
    </w:rPr>
  </w:style>
  <w:style w:type="paragraph" w:styleId="Caption">
    <w:name w:val="caption"/>
    <w:basedOn w:val="Normal"/>
    <w:next w:val="Normal"/>
    <w:link w:val="CaptionChar"/>
    <w:uiPriority w:val="35"/>
    <w:unhideWhenUsed/>
    <w:qFormat/>
    <w:rsid w:val="00BB0335"/>
    <w:rPr>
      <w:b/>
      <w:iCs/>
      <w:sz w:val="18"/>
      <w:szCs w:val="18"/>
      <w:lang w:val="en-GB"/>
    </w:rPr>
  </w:style>
  <w:style w:type="character" w:customStyle="1" w:styleId="CaptionChar">
    <w:name w:val="Caption Char"/>
    <w:basedOn w:val="DefaultParagraphFont"/>
    <w:link w:val="Caption"/>
    <w:uiPriority w:val="35"/>
    <w:rsid w:val="00BB0335"/>
    <w:rPr>
      <w:rFonts w:ascii="Tahoma" w:hAnsi="Tahoma" w:cs="Tahoma"/>
      <w:b/>
      <w:iCs/>
      <w:sz w:val="18"/>
      <w:szCs w:val="18"/>
      <w:lang w:val="en-GB"/>
    </w:rPr>
  </w:style>
  <w:style w:type="table" w:customStyle="1" w:styleId="Grigliatabella2">
    <w:name w:val="Griglia tabella2"/>
    <w:basedOn w:val="TableNormal"/>
    <w:next w:val="TableGrid"/>
    <w:uiPriority w:val="39"/>
    <w:rsid w:val="00A3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A3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A2FAB"/>
    <w:rPr>
      <w:rFonts w:asciiTheme="majorHAnsi" w:eastAsiaTheme="majorEastAsia" w:hAnsiTheme="majorHAnsi" w:cstheme="majorBidi"/>
      <w:b/>
      <w:bCs/>
      <w:color w:val="4F81BD" w:themeColor="accent1"/>
      <w:sz w:val="20"/>
      <w:szCs w:val="20"/>
      <w:lang w:val="en-US"/>
    </w:rPr>
  </w:style>
  <w:style w:type="character" w:customStyle="1" w:styleId="Heading4Char">
    <w:name w:val="Heading 4 Char"/>
    <w:basedOn w:val="DefaultParagraphFont"/>
    <w:link w:val="Heading4"/>
    <w:uiPriority w:val="9"/>
    <w:rsid w:val="005A2FAB"/>
    <w:rPr>
      <w:rFonts w:asciiTheme="majorHAnsi" w:eastAsiaTheme="majorEastAsia" w:hAnsiTheme="majorHAnsi" w:cstheme="majorBidi"/>
      <w:b/>
      <w:bCs/>
      <w:i/>
      <w:iCs/>
      <w:color w:val="4F81BD" w:themeColor="accent1"/>
      <w:sz w:val="20"/>
      <w:szCs w:val="20"/>
      <w:lang w:val="en-US"/>
    </w:rPr>
  </w:style>
  <w:style w:type="character" w:customStyle="1" w:styleId="Heading5Char">
    <w:name w:val="Heading 5 Char"/>
    <w:basedOn w:val="DefaultParagraphFont"/>
    <w:link w:val="Heading5"/>
    <w:uiPriority w:val="9"/>
    <w:rsid w:val="005A2FAB"/>
    <w:rPr>
      <w:rFonts w:asciiTheme="majorHAnsi" w:eastAsiaTheme="majorEastAsia" w:hAnsiTheme="majorHAnsi" w:cstheme="majorBidi"/>
      <w:color w:val="243F60" w:themeColor="accent1" w:themeShade="7F"/>
      <w:sz w:val="20"/>
      <w:szCs w:val="20"/>
      <w:lang w:val="en-US"/>
    </w:rPr>
  </w:style>
  <w:style w:type="character" w:customStyle="1" w:styleId="Heading6Char">
    <w:name w:val="Heading 6 Char"/>
    <w:basedOn w:val="DefaultParagraphFont"/>
    <w:link w:val="Heading6"/>
    <w:uiPriority w:val="9"/>
    <w:rsid w:val="005A2FAB"/>
    <w:rPr>
      <w:rFonts w:asciiTheme="majorHAnsi" w:eastAsiaTheme="majorEastAsia" w:hAnsiTheme="majorHAnsi" w:cstheme="majorBidi"/>
      <w:i/>
      <w:iCs/>
      <w:color w:val="243F60" w:themeColor="accent1" w:themeShade="7F"/>
      <w:sz w:val="20"/>
      <w:szCs w:val="20"/>
      <w:lang w:val="en-US"/>
    </w:rPr>
  </w:style>
  <w:style w:type="paragraph" w:styleId="Title">
    <w:name w:val="Title"/>
    <w:basedOn w:val="Normal"/>
    <w:next w:val="Normal"/>
    <w:link w:val="TitleChar"/>
    <w:uiPriority w:val="10"/>
    <w:qFormat/>
    <w:rsid w:val="005A2FA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2FAB"/>
    <w:rPr>
      <w:rFonts w:asciiTheme="majorHAnsi" w:eastAsiaTheme="majorEastAsia" w:hAnsiTheme="majorHAnsi" w:cstheme="majorBidi"/>
      <w:color w:val="17365D" w:themeColor="text2" w:themeShade="BF"/>
      <w:spacing w:val="5"/>
      <w:kern w:val="28"/>
      <w:sz w:val="52"/>
      <w:szCs w:val="52"/>
      <w:lang w:val="en-US"/>
    </w:rPr>
  </w:style>
  <w:style w:type="paragraph" w:customStyle="1" w:styleId="Default">
    <w:name w:val="Default"/>
    <w:rsid w:val="000A545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82004">
      <w:bodyDiv w:val="1"/>
      <w:marLeft w:val="0"/>
      <w:marRight w:val="0"/>
      <w:marTop w:val="0"/>
      <w:marBottom w:val="0"/>
      <w:divBdr>
        <w:top w:val="none" w:sz="0" w:space="0" w:color="auto"/>
        <w:left w:val="none" w:sz="0" w:space="0" w:color="auto"/>
        <w:bottom w:val="none" w:sz="0" w:space="0" w:color="auto"/>
        <w:right w:val="none" w:sz="0" w:space="0" w:color="auto"/>
      </w:divBdr>
      <w:divsChild>
        <w:div w:id="1204706273">
          <w:marLeft w:val="0"/>
          <w:marRight w:val="0"/>
          <w:marTop w:val="0"/>
          <w:marBottom w:val="0"/>
          <w:divBdr>
            <w:top w:val="none" w:sz="0" w:space="0" w:color="auto"/>
            <w:left w:val="none" w:sz="0" w:space="0" w:color="auto"/>
            <w:bottom w:val="none" w:sz="0" w:space="0" w:color="auto"/>
            <w:right w:val="none" w:sz="0" w:space="0" w:color="auto"/>
          </w:divBdr>
        </w:div>
        <w:div w:id="1772623201">
          <w:marLeft w:val="0"/>
          <w:marRight w:val="0"/>
          <w:marTop w:val="0"/>
          <w:marBottom w:val="0"/>
          <w:divBdr>
            <w:top w:val="none" w:sz="0" w:space="0" w:color="auto"/>
            <w:left w:val="none" w:sz="0" w:space="0" w:color="auto"/>
            <w:bottom w:val="none" w:sz="0" w:space="0" w:color="auto"/>
            <w:right w:val="none" w:sz="0" w:space="0" w:color="auto"/>
          </w:divBdr>
        </w:div>
        <w:div w:id="692851657">
          <w:marLeft w:val="0"/>
          <w:marRight w:val="0"/>
          <w:marTop w:val="0"/>
          <w:marBottom w:val="0"/>
          <w:divBdr>
            <w:top w:val="none" w:sz="0" w:space="0" w:color="auto"/>
            <w:left w:val="none" w:sz="0" w:space="0" w:color="auto"/>
            <w:bottom w:val="none" w:sz="0" w:space="0" w:color="auto"/>
            <w:right w:val="none" w:sz="0" w:space="0" w:color="auto"/>
          </w:divBdr>
        </w:div>
        <w:div w:id="107631572">
          <w:marLeft w:val="0"/>
          <w:marRight w:val="0"/>
          <w:marTop w:val="0"/>
          <w:marBottom w:val="0"/>
          <w:divBdr>
            <w:top w:val="none" w:sz="0" w:space="0" w:color="auto"/>
            <w:left w:val="none" w:sz="0" w:space="0" w:color="auto"/>
            <w:bottom w:val="none" w:sz="0" w:space="0" w:color="auto"/>
            <w:right w:val="none" w:sz="0" w:space="0" w:color="auto"/>
          </w:divBdr>
        </w:div>
      </w:divsChild>
    </w:div>
    <w:div w:id="550968104">
      <w:bodyDiv w:val="1"/>
      <w:marLeft w:val="0"/>
      <w:marRight w:val="0"/>
      <w:marTop w:val="0"/>
      <w:marBottom w:val="0"/>
      <w:divBdr>
        <w:top w:val="none" w:sz="0" w:space="0" w:color="auto"/>
        <w:left w:val="none" w:sz="0" w:space="0" w:color="auto"/>
        <w:bottom w:val="none" w:sz="0" w:space="0" w:color="auto"/>
        <w:right w:val="none" w:sz="0" w:space="0" w:color="auto"/>
      </w:divBdr>
      <w:divsChild>
        <w:div w:id="1176306319">
          <w:marLeft w:val="0"/>
          <w:marRight w:val="0"/>
          <w:marTop w:val="0"/>
          <w:marBottom w:val="0"/>
          <w:divBdr>
            <w:top w:val="none" w:sz="0" w:space="0" w:color="auto"/>
            <w:left w:val="none" w:sz="0" w:space="0" w:color="auto"/>
            <w:bottom w:val="none" w:sz="0" w:space="0" w:color="auto"/>
            <w:right w:val="none" w:sz="0" w:space="0" w:color="auto"/>
          </w:divBdr>
        </w:div>
        <w:div w:id="569080219">
          <w:marLeft w:val="0"/>
          <w:marRight w:val="0"/>
          <w:marTop w:val="0"/>
          <w:marBottom w:val="0"/>
          <w:divBdr>
            <w:top w:val="none" w:sz="0" w:space="0" w:color="auto"/>
            <w:left w:val="none" w:sz="0" w:space="0" w:color="auto"/>
            <w:bottom w:val="none" w:sz="0" w:space="0" w:color="auto"/>
            <w:right w:val="none" w:sz="0" w:space="0" w:color="auto"/>
          </w:divBdr>
        </w:div>
        <w:div w:id="1517378552">
          <w:marLeft w:val="0"/>
          <w:marRight w:val="0"/>
          <w:marTop w:val="0"/>
          <w:marBottom w:val="0"/>
          <w:divBdr>
            <w:top w:val="none" w:sz="0" w:space="0" w:color="auto"/>
            <w:left w:val="none" w:sz="0" w:space="0" w:color="auto"/>
            <w:bottom w:val="none" w:sz="0" w:space="0" w:color="auto"/>
            <w:right w:val="none" w:sz="0" w:space="0" w:color="auto"/>
          </w:divBdr>
        </w:div>
        <w:div w:id="1335375797">
          <w:marLeft w:val="0"/>
          <w:marRight w:val="0"/>
          <w:marTop w:val="0"/>
          <w:marBottom w:val="0"/>
          <w:divBdr>
            <w:top w:val="none" w:sz="0" w:space="0" w:color="auto"/>
            <w:left w:val="none" w:sz="0" w:space="0" w:color="auto"/>
            <w:bottom w:val="none" w:sz="0" w:space="0" w:color="auto"/>
            <w:right w:val="none" w:sz="0" w:space="0" w:color="auto"/>
          </w:divBdr>
        </w:div>
        <w:div w:id="1046181894">
          <w:marLeft w:val="0"/>
          <w:marRight w:val="0"/>
          <w:marTop w:val="0"/>
          <w:marBottom w:val="0"/>
          <w:divBdr>
            <w:top w:val="none" w:sz="0" w:space="0" w:color="auto"/>
            <w:left w:val="none" w:sz="0" w:space="0" w:color="auto"/>
            <w:bottom w:val="none" w:sz="0" w:space="0" w:color="auto"/>
            <w:right w:val="none" w:sz="0" w:space="0" w:color="auto"/>
          </w:divBdr>
        </w:div>
      </w:divsChild>
    </w:div>
    <w:div w:id="154089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okstore.ksre.ksu.edu/pubs/MF3234.pdf" TargetMode="Externa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yperlink" Target="http://dx.doi.org/10.1007/s11046-010-9354-x" TargetMode="External"/><Relationship Id="rId4" Type="http://schemas.microsoft.com/office/2007/relationships/stylesWithEffects" Target="stylesWithEffects.xml"/><Relationship Id="rId9" Type="http://schemas.openxmlformats.org/officeDocument/2006/relationships/hyperlink" Target="http://dx.doi.org/10.1080/19440049.2016.1244732"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3D057-FCC7-46B7-B564-B47B9086A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11333</Words>
  <Characters>64602</Characters>
  <Application>Microsoft Office Word</Application>
  <DocSecurity>0</DocSecurity>
  <Lines>538</Lines>
  <Paragraphs>151</Paragraphs>
  <ScaleCrop>false</ScaleCrop>
  <HeadingPairs>
    <vt:vector size="4" baseType="variant">
      <vt:variant>
        <vt:lpstr>Titolo</vt:lpstr>
      </vt:variant>
      <vt:variant>
        <vt:i4>1</vt:i4>
      </vt:variant>
      <vt:variant>
        <vt:lpstr>Título</vt:lpstr>
      </vt:variant>
      <vt:variant>
        <vt:i4>1</vt:i4>
      </vt:variant>
    </vt:vector>
  </HeadingPairs>
  <TitlesOfParts>
    <vt:vector size="2" baseType="lpstr">
      <vt:lpstr/>
      <vt:lpstr/>
    </vt:vector>
  </TitlesOfParts>
  <Company>Università Cattolica del Sacro Cuore - Piacenza</Company>
  <LinksUpToDate>false</LinksUpToDate>
  <CharactersWithSpaces>75784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Palumbo Roberta</dc:creator>
  <cp:lastModifiedBy>PALUMBO Roberta</cp:lastModifiedBy>
  <cp:revision>10</cp:revision>
  <dcterms:created xsi:type="dcterms:W3CDTF">2019-02-28T08:15:00Z</dcterms:created>
  <dcterms:modified xsi:type="dcterms:W3CDTF">2019-09-12T09:57:00Z</dcterms:modified>
</cp:coreProperties>
</file>